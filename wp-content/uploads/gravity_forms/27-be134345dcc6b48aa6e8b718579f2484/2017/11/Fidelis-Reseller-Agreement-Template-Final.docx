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06872" w14:textId="77777777" w:rsidR="00316F54" w:rsidRPr="00D430D9" w:rsidRDefault="00316F54" w:rsidP="00C92C11">
      <w:pPr>
        <w:autoSpaceDE w:val="0"/>
        <w:autoSpaceDN w:val="0"/>
        <w:adjustRightInd w:val="0"/>
        <w:jc w:val="center"/>
        <w:rPr>
          <w:b/>
          <w:bCs/>
          <w:color w:val="000000"/>
          <w:sz w:val="20"/>
          <w:szCs w:val="20"/>
        </w:rPr>
      </w:pPr>
      <w:r w:rsidRPr="00D430D9">
        <w:rPr>
          <w:b/>
          <w:bCs/>
          <w:color w:val="000000"/>
          <w:sz w:val="20"/>
          <w:szCs w:val="20"/>
        </w:rPr>
        <w:t xml:space="preserve">RESELLER AGREEMENT </w:t>
      </w:r>
    </w:p>
    <w:p w14:paraId="1683B815" w14:textId="77777777" w:rsidR="00316F54" w:rsidRPr="00D430D9" w:rsidRDefault="00316F54" w:rsidP="004561F1">
      <w:pPr>
        <w:pStyle w:val="Title"/>
        <w:rPr>
          <w:rFonts w:ascii="Times New Roman" w:hAnsi="Times New Roman"/>
          <w:sz w:val="20"/>
        </w:rPr>
      </w:pPr>
    </w:p>
    <w:p w14:paraId="5639A8DD" w14:textId="77777777" w:rsidR="00316F54" w:rsidRPr="00D430D9" w:rsidRDefault="00316F54" w:rsidP="004561F1">
      <w:pPr>
        <w:pStyle w:val="Title"/>
        <w:rPr>
          <w:rFonts w:ascii="Times New Roman" w:hAnsi="Times New Roman"/>
          <w:sz w:val="20"/>
        </w:rPr>
      </w:pPr>
    </w:p>
    <w:tbl>
      <w:tblPr>
        <w:tblW w:w="0" w:type="auto"/>
        <w:tblLook w:val="04A0" w:firstRow="1" w:lastRow="0" w:firstColumn="1" w:lastColumn="0" w:noHBand="0" w:noVBand="1"/>
      </w:tblPr>
      <w:tblGrid>
        <w:gridCol w:w="1908"/>
        <w:gridCol w:w="4050"/>
      </w:tblGrid>
      <w:tr w:rsidR="00AB1C52" w:rsidRPr="00D430D9" w14:paraId="6A2152E5" w14:textId="77777777" w:rsidTr="00AB1C52">
        <w:tc>
          <w:tcPr>
            <w:tcW w:w="1908" w:type="dxa"/>
          </w:tcPr>
          <w:p w14:paraId="7D0FF8B4" w14:textId="77777777" w:rsidR="00AB1C52" w:rsidRPr="00D430D9" w:rsidRDefault="00AB1C52" w:rsidP="00AB1C52">
            <w:pPr>
              <w:rPr>
                <w:b/>
                <w:sz w:val="20"/>
                <w:szCs w:val="20"/>
              </w:rPr>
            </w:pPr>
            <w:r w:rsidRPr="00D430D9">
              <w:rPr>
                <w:b/>
                <w:sz w:val="20"/>
                <w:szCs w:val="20"/>
              </w:rPr>
              <w:t>Company Name:</w:t>
            </w:r>
          </w:p>
        </w:tc>
        <w:tc>
          <w:tcPr>
            <w:tcW w:w="4050" w:type="dxa"/>
          </w:tcPr>
          <w:p w14:paraId="68C50A19" w14:textId="77777777" w:rsidR="00AB1C52" w:rsidRPr="00D430D9" w:rsidRDefault="00AB1C52" w:rsidP="00AB1C52">
            <w:pPr>
              <w:rPr>
                <w:b/>
                <w:sz w:val="20"/>
                <w:szCs w:val="20"/>
              </w:rPr>
            </w:pPr>
            <w:r w:rsidRPr="00D430D9">
              <w:rPr>
                <w:b/>
                <w:sz w:val="20"/>
                <w:szCs w:val="20"/>
              </w:rPr>
              <w:fldChar w:fldCharType="begin">
                <w:ffData>
                  <w:name w:val="Text1"/>
                  <w:enabled/>
                  <w:calcOnExit w:val="0"/>
                  <w:textInput/>
                </w:ffData>
              </w:fldChar>
            </w:r>
            <w:bookmarkStart w:id="0" w:name="Text1"/>
            <w:r w:rsidRPr="00D430D9">
              <w:rPr>
                <w:b/>
                <w:sz w:val="20"/>
                <w:szCs w:val="20"/>
              </w:rPr>
              <w:instrText xml:space="preserve"> FORMTEXT </w:instrText>
            </w:r>
            <w:r w:rsidRPr="00D430D9">
              <w:rPr>
                <w:b/>
                <w:sz w:val="20"/>
                <w:szCs w:val="20"/>
              </w:rPr>
            </w:r>
            <w:r w:rsidRPr="00D430D9">
              <w:rPr>
                <w:b/>
                <w:sz w:val="20"/>
                <w:szCs w:val="20"/>
              </w:rPr>
              <w:fldChar w:fldCharType="separate"/>
            </w:r>
            <w:r w:rsidRPr="00D430D9">
              <w:rPr>
                <w:b/>
                <w:noProof/>
                <w:sz w:val="20"/>
                <w:szCs w:val="20"/>
              </w:rPr>
              <w:t> </w:t>
            </w:r>
            <w:r w:rsidRPr="00D430D9">
              <w:rPr>
                <w:b/>
                <w:noProof/>
                <w:sz w:val="20"/>
                <w:szCs w:val="20"/>
              </w:rPr>
              <w:t> </w:t>
            </w:r>
            <w:r w:rsidRPr="00D430D9">
              <w:rPr>
                <w:b/>
                <w:noProof/>
                <w:sz w:val="20"/>
                <w:szCs w:val="20"/>
              </w:rPr>
              <w:t> </w:t>
            </w:r>
            <w:r w:rsidRPr="00D430D9">
              <w:rPr>
                <w:b/>
                <w:noProof/>
                <w:sz w:val="20"/>
                <w:szCs w:val="20"/>
              </w:rPr>
              <w:t> </w:t>
            </w:r>
            <w:r w:rsidRPr="00D430D9">
              <w:rPr>
                <w:b/>
                <w:noProof/>
                <w:sz w:val="20"/>
                <w:szCs w:val="20"/>
              </w:rPr>
              <w:t> </w:t>
            </w:r>
            <w:r w:rsidRPr="00D430D9">
              <w:rPr>
                <w:b/>
                <w:sz w:val="20"/>
                <w:szCs w:val="20"/>
              </w:rPr>
              <w:fldChar w:fldCharType="end"/>
            </w:r>
            <w:bookmarkEnd w:id="0"/>
          </w:p>
        </w:tc>
      </w:tr>
      <w:tr w:rsidR="00AB1C52" w:rsidRPr="00D430D9" w14:paraId="1EC40319" w14:textId="77777777" w:rsidTr="00AB1C52">
        <w:tc>
          <w:tcPr>
            <w:tcW w:w="1908" w:type="dxa"/>
          </w:tcPr>
          <w:p w14:paraId="1B761806" w14:textId="77777777" w:rsidR="00AB1C52" w:rsidRPr="00D430D9" w:rsidRDefault="00AB1C52" w:rsidP="00AB1C52">
            <w:pPr>
              <w:rPr>
                <w:b/>
                <w:sz w:val="20"/>
                <w:szCs w:val="20"/>
              </w:rPr>
            </w:pPr>
            <w:r w:rsidRPr="00D430D9">
              <w:rPr>
                <w:b/>
                <w:sz w:val="20"/>
                <w:szCs w:val="20"/>
              </w:rPr>
              <w:t>Sales Territory:</w:t>
            </w:r>
          </w:p>
        </w:tc>
        <w:tc>
          <w:tcPr>
            <w:tcW w:w="4050" w:type="dxa"/>
          </w:tcPr>
          <w:p w14:paraId="1C84692F" w14:textId="77777777" w:rsidR="00AB1C52" w:rsidRPr="00D430D9" w:rsidRDefault="00AB1C52" w:rsidP="00AB1C52">
            <w:pPr>
              <w:rPr>
                <w:b/>
                <w:sz w:val="20"/>
                <w:szCs w:val="20"/>
              </w:rPr>
            </w:pPr>
            <w:r w:rsidRPr="00D430D9">
              <w:rPr>
                <w:b/>
                <w:sz w:val="20"/>
                <w:szCs w:val="20"/>
              </w:rPr>
              <w:fldChar w:fldCharType="begin">
                <w:ffData>
                  <w:name w:val=""/>
                  <w:enabled/>
                  <w:calcOnExit w:val="0"/>
                  <w:checkBox>
                    <w:sizeAuto/>
                    <w:default w:val="0"/>
                  </w:checkBox>
                </w:ffData>
              </w:fldChar>
            </w:r>
            <w:r w:rsidRPr="00D430D9">
              <w:rPr>
                <w:b/>
                <w:sz w:val="20"/>
                <w:szCs w:val="20"/>
              </w:rPr>
              <w:instrText xml:space="preserve"> FORMCHECKBOX </w:instrText>
            </w:r>
            <w:r w:rsidR="006D6B97">
              <w:rPr>
                <w:b/>
                <w:sz w:val="20"/>
                <w:szCs w:val="20"/>
              </w:rPr>
            </w:r>
            <w:r w:rsidR="006D6B97">
              <w:rPr>
                <w:b/>
                <w:sz w:val="20"/>
                <w:szCs w:val="20"/>
              </w:rPr>
              <w:fldChar w:fldCharType="separate"/>
            </w:r>
            <w:r w:rsidRPr="00D430D9">
              <w:rPr>
                <w:b/>
                <w:sz w:val="20"/>
                <w:szCs w:val="20"/>
              </w:rPr>
              <w:fldChar w:fldCharType="end"/>
            </w:r>
            <w:r w:rsidRPr="00D430D9">
              <w:rPr>
                <w:b/>
                <w:sz w:val="20"/>
                <w:szCs w:val="20"/>
              </w:rPr>
              <w:t xml:space="preserve"> Americas   </w:t>
            </w:r>
            <w:r w:rsidRPr="00D430D9">
              <w:rPr>
                <w:b/>
                <w:sz w:val="20"/>
                <w:szCs w:val="20"/>
              </w:rPr>
              <w:fldChar w:fldCharType="begin">
                <w:ffData>
                  <w:name w:val="Check1"/>
                  <w:enabled/>
                  <w:calcOnExit w:val="0"/>
                  <w:checkBox>
                    <w:sizeAuto/>
                    <w:default w:val="0"/>
                  </w:checkBox>
                </w:ffData>
              </w:fldChar>
            </w:r>
            <w:r w:rsidRPr="00D430D9">
              <w:rPr>
                <w:b/>
                <w:sz w:val="20"/>
                <w:szCs w:val="20"/>
              </w:rPr>
              <w:instrText xml:space="preserve"> FORMCHECKBOX </w:instrText>
            </w:r>
            <w:r w:rsidR="006D6B97">
              <w:rPr>
                <w:b/>
                <w:sz w:val="20"/>
                <w:szCs w:val="20"/>
              </w:rPr>
            </w:r>
            <w:r w:rsidR="006D6B97">
              <w:rPr>
                <w:b/>
                <w:sz w:val="20"/>
                <w:szCs w:val="20"/>
              </w:rPr>
              <w:fldChar w:fldCharType="separate"/>
            </w:r>
            <w:r w:rsidRPr="00D430D9">
              <w:rPr>
                <w:b/>
                <w:sz w:val="20"/>
                <w:szCs w:val="20"/>
              </w:rPr>
              <w:fldChar w:fldCharType="end"/>
            </w:r>
            <w:r w:rsidRPr="00D430D9">
              <w:rPr>
                <w:b/>
                <w:sz w:val="20"/>
                <w:szCs w:val="20"/>
              </w:rPr>
              <w:t xml:space="preserve"> EMEA   </w:t>
            </w:r>
            <w:r w:rsidRPr="00D430D9">
              <w:rPr>
                <w:b/>
                <w:sz w:val="20"/>
                <w:szCs w:val="20"/>
              </w:rPr>
              <w:fldChar w:fldCharType="begin">
                <w:ffData>
                  <w:name w:val="Check1"/>
                  <w:enabled/>
                  <w:calcOnExit w:val="0"/>
                  <w:checkBox>
                    <w:sizeAuto/>
                    <w:default w:val="0"/>
                  </w:checkBox>
                </w:ffData>
              </w:fldChar>
            </w:r>
            <w:r w:rsidRPr="00D430D9">
              <w:rPr>
                <w:b/>
                <w:sz w:val="20"/>
                <w:szCs w:val="20"/>
              </w:rPr>
              <w:instrText xml:space="preserve"> FORMCHECKBOX </w:instrText>
            </w:r>
            <w:r w:rsidR="006D6B97">
              <w:rPr>
                <w:b/>
                <w:sz w:val="20"/>
                <w:szCs w:val="20"/>
              </w:rPr>
            </w:r>
            <w:r w:rsidR="006D6B97">
              <w:rPr>
                <w:b/>
                <w:sz w:val="20"/>
                <w:szCs w:val="20"/>
              </w:rPr>
              <w:fldChar w:fldCharType="separate"/>
            </w:r>
            <w:r w:rsidRPr="00D430D9">
              <w:rPr>
                <w:b/>
                <w:sz w:val="20"/>
                <w:szCs w:val="20"/>
              </w:rPr>
              <w:fldChar w:fldCharType="end"/>
            </w:r>
            <w:r w:rsidRPr="00D430D9">
              <w:rPr>
                <w:b/>
                <w:sz w:val="20"/>
                <w:szCs w:val="20"/>
              </w:rPr>
              <w:t xml:space="preserve"> APJ </w:t>
            </w:r>
          </w:p>
        </w:tc>
      </w:tr>
      <w:tr w:rsidR="00AB1C52" w:rsidRPr="00D430D9" w14:paraId="0F7DBAB9" w14:textId="77777777" w:rsidTr="00AB1C52">
        <w:trPr>
          <w:trHeight w:val="270"/>
        </w:trPr>
        <w:tc>
          <w:tcPr>
            <w:tcW w:w="1908" w:type="dxa"/>
          </w:tcPr>
          <w:p w14:paraId="60B79372" w14:textId="77777777" w:rsidR="00AB1C52" w:rsidRPr="00D430D9" w:rsidRDefault="00AB1C52" w:rsidP="00AB1C52">
            <w:pPr>
              <w:rPr>
                <w:b/>
                <w:sz w:val="20"/>
                <w:szCs w:val="20"/>
              </w:rPr>
            </w:pPr>
          </w:p>
        </w:tc>
        <w:tc>
          <w:tcPr>
            <w:tcW w:w="4050" w:type="dxa"/>
          </w:tcPr>
          <w:p w14:paraId="7DA0738C" w14:textId="77777777" w:rsidR="00AB1C52" w:rsidRPr="00D430D9" w:rsidRDefault="00AB1C52" w:rsidP="00AB1C52">
            <w:pPr>
              <w:rPr>
                <w:b/>
                <w:sz w:val="20"/>
                <w:szCs w:val="20"/>
              </w:rPr>
            </w:pPr>
          </w:p>
        </w:tc>
      </w:tr>
      <w:tr w:rsidR="00AB1C52" w:rsidRPr="00D430D9" w14:paraId="3AD61206" w14:textId="77777777" w:rsidTr="00AB1C52">
        <w:tc>
          <w:tcPr>
            <w:tcW w:w="5958" w:type="dxa"/>
            <w:gridSpan w:val="2"/>
          </w:tcPr>
          <w:p w14:paraId="6570FE3B" w14:textId="77777777" w:rsidR="00AB1C52" w:rsidRPr="00D430D9" w:rsidRDefault="00AB1C52" w:rsidP="00AB1C52">
            <w:pPr>
              <w:rPr>
                <w:b/>
                <w:sz w:val="20"/>
                <w:szCs w:val="20"/>
                <w:u w:val="single"/>
              </w:rPr>
            </w:pPr>
            <w:r w:rsidRPr="00D430D9">
              <w:rPr>
                <w:b/>
                <w:sz w:val="20"/>
                <w:szCs w:val="20"/>
                <w:u w:val="single"/>
              </w:rPr>
              <w:t>Channel Partner Program:</w:t>
            </w:r>
          </w:p>
        </w:tc>
      </w:tr>
      <w:tr w:rsidR="00AB1C52" w:rsidRPr="00D430D9" w14:paraId="22CE0BCE" w14:textId="77777777" w:rsidTr="00AB1C52">
        <w:tc>
          <w:tcPr>
            <w:tcW w:w="5958" w:type="dxa"/>
            <w:gridSpan w:val="2"/>
          </w:tcPr>
          <w:p w14:paraId="417E3BEF" w14:textId="69710A4B" w:rsidR="00AB1C52" w:rsidRPr="00D430D9" w:rsidRDefault="00AB1C52" w:rsidP="00BF20D8">
            <w:pPr>
              <w:rPr>
                <w:b/>
                <w:sz w:val="20"/>
                <w:szCs w:val="20"/>
              </w:rPr>
            </w:pPr>
            <w:r w:rsidRPr="00D430D9">
              <w:rPr>
                <w:b/>
                <w:sz w:val="20"/>
                <w:szCs w:val="20"/>
              </w:rPr>
              <w:fldChar w:fldCharType="begin">
                <w:ffData>
                  <w:name w:val="Check1"/>
                  <w:enabled/>
                  <w:calcOnExit w:val="0"/>
                  <w:checkBox>
                    <w:sizeAuto/>
                    <w:default w:val="0"/>
                  </w:checkBox>
                </w:ffData>
              </w:fldChar>
            </w:r>
            <w:bookmarkStart w:id="1" w:name="Check1"/>
            <w:r w:rsidRPr="00D430D9">
              <w:rPr>
                <w:b/>
                <w:sz w:val="20"/>
                <w:szCs w:val="20"/>
              </w:rPr>
              <w:instrText xml:space="preserve"> FORMCHECKBOX </w:instrText>
            </w:r>
            <w:r w:rsidR="006D6B97">
              <w:rPr>
                <w:b/>
                <w:sz w:val="20"/>
                <w:szCs w:val="20"/>
              </w:rPr>
            </w:r>
            <w:r w:rsidR="006D6B97">
              <w:rPr>
                <w:b/>
                <w:sz w:val="20"/>
                <w:szCs w:val="20"/>
              </w:rPr>
              <w:fldChar w:fldCharType="separate"/>
            </w:r>
            <w:r w:rsidRPr="00D430D9">
              <w:rPr>
                <w:b/>
                <w:sz w:val="20"/>
                <w:szCs w:val="20"/>
              </w:rPr>
              <w:fldChar w:fldCharType="end"/>
            </w:r>
            <w:bookmarkEnd w:id="1"/>
            <w:r w:rsidRPr="00D430D9">
              <w:rPr>
                <w:b/>
                <w:sz w:val="20"/>
                <w:szCs w:val="20"/>
              </w:rPr>
              <w:t xml:space="preserve">  Authorized Reseller </w:t>
            </w:r>
            <w:r w:rsidRPr="00D430D9">
              <w:rPr>
                <w:sz w:val="20"/>
                <w:szCs w:val="20"/>
              </w:rPr>
              <w:t>(Ch</w:t>
            </w:r>
            <w:r w:rsidR="00BF20D8">
              <w:rPr>
                <w:sz w:val="20"/>
                <w:szCs w:val="20"/>
              </w:rPr>
              <w:t>eck box</w:t>
            </w:r>
            <w:r w:rsidRPr="00D430D9">
              <w:rPr>
                <w:sz w:val="20"/>
                <w:szCs w:val="20"/>
              </w:rPr>
              <w:t>)</w:t>
            </w:r>
          </w:p>
        </w:tc>
      </w:tr>
      <w:tr w:rsidR="00AB1C52" w:rsidRPr="00D430D9" w14:paraId="198CAF95" w14:textId="77777777" w:rsidTr="00AB1C52">
        <w:tc>
          <w:tcPr>
            <w:tcW w:w="5958" w:type="dxa"/>
            <w:gridSpan w:val="2"/>
          </w:tcPr>
          <w:p w14:paraId="55A7985B" w14:textId="6E5EAF53" w:rsidR="00AB1C52" w:rsidRPr="00D430D9" w:rsidRDefault="00AB1C52" w:rsidP="00BF20D8">
            <w:pPr>
              <w:rPr>
                <w:b/>
                <w:sz w:val="20"/>
                <w:szCs w:val="20"/>
              </w:rPr>
            </w:pPr>
            <w:r w:rsidRPr="00D430D9">
              <w:rPr>
                <w:b/>
                <w:sz w:val="20"/>
                <w:szCs w:val="20"/>
              </w:rPr>
              <w:fldChar w:fldCharType="begin">
                <w:ffData>
                  <w:name w:val="Check1"/>
                  <w:enabled/>
                  <w:calcOnExit w:val="0"/>
                  <w:checkBox>
                    <w:sizeAuto/>
                    <w:default w:val="0"/>
                  </w:checkBox>
                </w:ffData>
              </w:fldChar>
            </w:r>
            <w:r w:rsidRPr="00D430D9">
              <w:rPr>
                <w:b/>
                <w:sz w:val="20"/>
                <w:szCs w:val="20"/>
              </w:rPr>
              <w:instrText xml:space="preserve"> FORMCHECKBOX </w:instrText>
            </w:r>
            <w:r w:rsidR="006D6B97">
              <w:rPr>
                <w:b/>
                <w:sz w:val="20"/>
                <w:szCs w:val="20"/>
              </w:rPr>
            </w:r>
            <w:r w:rsidR="006D6B97">
              <w:rPr>
                <w:b/>
                <w:sz w:val="20"/>
                <w:szCs w:val="20"/>
              </w:rPr>
              <w:fldChar w:fldCharType="separate"/>
            </w:r>
            <w:r w:rsidRPr="00D430D9">
              <w:rPr>
                <w:b/>
                <w:sz w:val="20"/>
                <w:szCs w:val="20"/>
              </w:rPr>
              <w:fldChar w:fldCharType="end"/>
            </w:r>
            <w:r w:rsidRPr="00D430D9">
              <w:rPr>
                <w:b/>
                <w:sz w:val="20"/>
                <w:szCs w:val="20"/>
              </w:rPr>
              <w:t xml:space="preserve">  U.S. Federal Government Reseller </w:t>
            </w:r>
          </w:p>
        </w:tc>
      </w:tr>
      <w:tr w:rsidR="00AB1C52" w:rsidRPr="00D430D9" w14:paraId="3AA835B2" w14:textId="77777777" w:rsidTr="00AB1C52">
        <w:tc>
          <w:tcPr>
            <w:tcW w:w="5958" w:type="dxa"/>
            <w:gridSpan w:val="2"/>
          </w:tcPr>
          <w:p w14:paraId="710B387B" w14:textId="77777777" w:rsidR="00E14D68" w:rsidRDefault="00E14D68" w:rsidP="006D45CB">
            <w:pPr>
              <w:rPr>
                <w:sz w:val="20"/>
                <w:szCs w:val="20"/>
              </w:rPr>
            </w:pPr>
          </w:p>
          <w:p w14:paraId="67C72437" w14:textId="77777777" w:rsidR="00E14D68" w:rsidRDefault="00E14D68" w:rsidP="006D45CB">
            <w:pPr>
              <w:rPr>
                <w:b/>
                <w:sz w:val="20"/>
                <w:szCs w:val="20"/>
                <w:u w:val="single"/>
              </w:rPr>
            </w:pPr>
            <w:r>
              <w:rPr>
                <w:b/>
                <w:sz w:val="20"/>
                <w:szCs w:val="20"/>
                <w:u w:val="single"/>
              </w:rPr>
              <w:t>Products</w:t>
            </w:r>
          </w:p>
          <w:p w14:paraId="78AAD8C6" w14:textId="062653C9" w:rsidR="001731FF" w:rsidRDefault="00E14D68" w:rsidP="001731FF">
            <w:pPr>
              <w:rPr>
                <w:b/>
                <w:sz w:val="20"/>
                <w:szCs w:val="20"/>
              </w:rPr>
            </w:pPr>
            <w:r w:rsidRPr="00D430D9">
              <w:rPr>
                <w:b/>
                <w:sz w:val="20"/>
                <w:szCs w:val="20"/>
              </w:rPr>
              <w:fldChar w:fldCharType="begin">
                <w:ffData>
                  <w:name w:val="Check1"/>
                  <w:enabled/>
                  <w:calcOnExit w:val="0"/>
                  <w:checkBox>
                    <w:sizeAuto/>
                    <w:default w:val="0"/>
                  </w:checkBox>
                </w:ffData>
              </w:fldChar>
            </w:r>
            <w:r w:rsidRPr="00D430D9">
              <w:rPr>
                <w:b/>
                <w:sz w:val="20"/>
                <w:szCs w:val="20"/>
              </w:rPr>
              <w:instrText xml:space="preserve"> FORMCHECKBOX </w:instrText>
            </w:r>
            <w:r w:rsidR="006D6B97">
              <w:rPr>
                <w:b/>
                <w:sz w:val="20"/>
                <w:szCs w:val="20"/>
              </w:rPr>
            </w:r>
            <w:r w:rsidR="006D6B97">
              <w:rPr>
                <w:b/>
                <w:sz w:val="20"/>
                <w:szCs w:val="20"/>
              </w:rPr>
              <w:fldChar w:fldCharType="separate"/>
            </w:r>
            <w:r w:rsidRPr="00D430D9">
              <w:rPr>
                <w:b/>
                <w:sz w:val="20"/>
                <w:szCs w:val="20"/>
              </w:rPr>
              <w:fldChar w:fldCharType="end"/>
            </w:r>
            <w:r>
              <w:rPr>
                <w:b/>
                <w:sz w:val="20"/>
                <w:szCs w:val="20"/>
              </w:rPr>
              <w:t xml:space="preserve"> </w:t>
            </w:r>
            <w:r w:rsidR="001731FF">
              <w:rPr>
                <w:b/>
                <w:sz w:val="20"/>
                <w:szCs w:val="20"/>
              </w:rPr>
              <w:t>On-premise software product</w:t>
            </w:r>
          </w:p>
          <w:p w14:paraId="26EF0539" w14:textId="062083A3" w:rsidR="00F73AB9" w:rsidRPr="00E14D68" w:rsidRDefault="00F73AB9" w:rsidP="001731FF">
            <w:pPr>
              <w:rPr>
                <w:b/>
                <w:sz w:val="20"/>
                <w:szCs w:val="20"/>
              </w:rPr>
            </w:pPr>
            <w:r w:rsidRPr="00D430D9">
              <w:rPr>
                <w:b/>
                <w:sz w:val="20"/>
                <w:szCs w:val="20"/>
              </w:rPr>
              <w:fldChar w:fldCharType="begin">
                <w:ffData>
                  <w:name w:val="Check1"/>
                  <w:enabled/>
                  <w:calcOnExit w:val="0"/>
                  <w:checkBox>
                    <w:sizeAuto/>
                    <w:default w:val="0"/>
                  </w:checkBox>
                </w:ffData>
              </w:fldChar>
            </w:r>
            <w:r w:rsidRPr="00D430D9">
              <w:rPr>
                <w:b/>
                <w:sz w:val="20"/>
                <w:szCs w:val="20"/>
              </w:rPr>
              <w:instrText xml:space="preserve"> FORMCHECKBOX </w:instrText>
            </w:r>
            <w:r w:rsidR="006D6B97">
              <w:rPr>
                <w:b/>
                <w:sz w:val="20"/>
                <w:szCs w:val="20"/>
              </w:rPr>
            </w:r>
            <w:r w:rsidR="006D6B97">
              <w:rPr>
                <w:b/>
                <w:sz w:val="20"/>
                <w:szCs w:val="20"/>
              </w:rPr>
              <w:fldChar w:fldCharType="separate"/>
            </w:r>
            <w:r w:rsidRPr="00D430D9">
              <w:rPr>
                <w:b/>
                <w:sz w:val="20"/>
                <w:szCs w:val="20"/>
              </w:rPr>
              <w:fldChar w:fldCharType="end"/>
            </w:r>
            <w:r w:rsidR="001731FF">
              <w:rPr>
                <w:b/>
                <w:sz w:val="20"/>
                <w:szCs w:val="20"/>
              </w:rPr>
              <w:t xml:space="preserve"> </w:t>
            </w:r>
            <w:r>
              <w:rPr>
                <w:b/>
                <w:sz w:val="20"/>
                <w:szCs w:val="20"/>
              </w:rPr>
              <w:t>SaaS offering</w:t>
            </w:r>
          </w:p>
        </w:tc>
      </w:tr>
    </w:tbl>
    <w:p w14:paraId="6220CD45" w14:textId="77777777" w:rsidR="00316F54" w:rsidRPr="00D430D9" w:rsidRDefault="00316F54" w:rsidP="00C92C11">
      <w:pPr>
        <w:autoSpaceDE w:val="0"/>
        <w:autoSpaceDN w:val="0"/>
        <w:adjustRightInd w:val="0"/>
        <w:jc w:val="center"/>
        <w:rPr>
          <w:b/>
          <w:bCs/>
          <w:color w:val="000000"/>
          <w:sz w:val="20"/>
          <w:szCs w:val="20"/>
        </w:rPr>
      </w:pPr>
    </w:p>
    <w:p w14:paraId="1F6FC794" w14:textId="77777777" w:rsidR="00316F54" w:rsidRPr="00D430D9" w:rsidRDefault="00316F54" w:rsidP="00C92C11">
      <w:pPr>
        <w:autoSpaceDE w:val="0"/>
        <w:autoSpaceDN w:val="0"/>
        <w:adjustRightInd w:val="0"/>
        <w:jc w:val="center"/>
        <w:rPr>
          <w:color w:val="000000"/>
          <w:sz w:val="20"/>
          <w:szCs w:val="20"/>
        </w:rPr>
      </w:pPr>
    </w:p>
    <w:p w14:paraId="1E4847BE" w14:textId="5B6084E0" w:rsidR="00316F54" w:rsidRDefault="00316F54" w:rsidP="006C3376">
      <w:pPr>
        <w:tabs>
          <w:tab w:val="left" w:pos="6237"/>
        </w:tabs>
        <w:autoSpaceDE w:val="0"/>
        <w:autoSpaceDN w:val="0"/>
        <w:adjustRightInd w:val="0"/>
        <w:jc w:val="both"/>
        <w:rPr>
          <w:color w:val="000000"/>
          <w:sz w:val="20"/>
          <w:szCs w:val="20"/>
        </w:rPr>
      </w:pPr>
      <w:r w:rsidRPr="00D430D9">
        <w:rPr>
          <w:color w:val="000000"/>
          <w:sz w:val="20"/>
          <w:szCs w:val="20"/>
        </w:rPr>
        <w:t>This Reseller Agreement (“Reseller Agreement” or “Agreement”) is made as of __________________, 20__ (the “Effective Date”), by and between Fidelis</w:t>
      </w:r>
      <w:r w:rsidR="009954A6" w:rsidRPr="00D430D9">
        <w:rPr>
          <w:color w:val="000000"/>
          <w:sz w:val="20"/>
          <w:szCs w:val="20"/>
        </w:rPr>
        <w:t xml:space="preserve"> Cybers</w:t>
      </w:r>
      <w:r w:rsidRPr="00D430D9">
        <w:rPr>
          <w:color w:val="000000"/>
          <w:sz w:val="20"/>
          <w:szCs w:val="20"/>
        </w:rPr>
        <w:t xml:space="preserve">ecurity, Inc., a Delaware corporation, having its principal place of business </w:t>
      </w:r>
      <w:r w:rsidR="006C3376">
        <w:rPr>
          <w:color w:val="000000"/>
          <w:sz w:val="20"/>
          <w:szCs w:val="20"/>
        </w:rPr>
        <w:t xml:space="preserve">at </w:t>
      </w:r>
      <w:r w:rsidR="006C3376" w:rsidRPr="006C3376">
        <w:rPr>
          <w:color w:val="000000"/>
          <w:sz w:val="20"/>
          <w:szCs w:val="20"/>
        </w:rPr>
        <w:t xml:space="preserve">4500 East West Highway, </w:t>
      </w:r>
      <w:r w:rsidR="00B02D8E">
        <w:rPr>
          <w:color w:val="000000"/>
          <w:sz w:val="20"/>
          <w:szCs w:val="20"/>
        </w:rPr>
        <w:t>4</w:t>
      </w:r>
      <w:r w:rsidR="00B02D8E" w:rsidRPr="00B02D8E">
        <w:rPr>
          <w:color w:val="000000"/>
          <w:sz w:val="20"/>
          <w:szCs w:val="20"/>
          <w:vertAlign w:val="superscript"/>
        </w:rPr>
        <w:t>th</w:t>
      </w:r>
      <w:r w:rsidR="00B02D8E">
        <w:rPr>
          <w:color w:val="000000"/>
          <w:sz w:val="20"/>
          <w:szCs w:val="20"/>
        </w:rPr>
        <w:t xml:space="preserve"> Floor</w:t>
      </w:r>
      <w:r w:rsidR="006C3376">
        <w:rPr>
          <w:color w:val="000000"/>
          <w:sz w:val="20"/>
          <w:szCs w:val="20"/>
        </w:rPr>
        <w:t xml:space="preserve">, </w:t>
      </w:r>
      <w:r w:rsidR="006C3376" w:rsidRPr="006C3376">
        <w:rPr>
          <w:color w:val="000000"/>
          <w:sz w:val="20"/>
          <w:szCs w:val="20"/>
        </w:rPr>
        <w:t xml:space="preserve">Bethesda, MD 20814 </w:t>
      </w:r>
      <w:r w:rsidRPr="00D430D9">
        <w:rPr>
          <w:color w:val="000000"/>
          <w:sz w:val="20"/>
          <w:szCs w:val="20"/>
        </w:rPr>
        <w:t xml:space="preserve">(“Fidelis”), and the company named above, </w:t>
      </w:r>
      <w:proofErr w:type="spellStart"/>
      <w:r w:rsidRPr="00D430D9">
        <w:rPr>
          <w:color w:val="000000"/>
          <w:sz w:val="20"/>
          <w:szCs w:val="20"/>
        </w:rPr>
        <w:t>a</w:t>
      </w:r>
      <w:proofErr w:type="spellEnd"/>
      <w:r w:rsidRPr="00D430D9">
        <w:rPr>
          <w:color w:val="000000"/>
          <w:sz w:val="20"/>
          <w:szCs w:val="20"/>
        </w:rPr>
        <w:t xml:space="preserve"> _____________________ organized under the laws of _________________, having its principal place of business at __________________________________________________ (“Reseller”</w:t>
      </w:r>
      <w:r w:rsidR="003D10D9" w:rsidRPr="00D430D9">
        <w:rPr>
          <w:color w:val="000000"/>
          <w:sz w:val="20"/>
          <w:szCs w:val="20"/>
        </w:rPr>
        <w:t xml:space="preserve"> or “Partner”</w:t>
      </w:r>
      <w:r w:rsidRPr="00D430D9">
        <w:rPr>
          <w:color w:val="000000"/>
          <w:sz w:val="20"/>
          <w:szCs w:val="20"/>
        </w:rPr>
        <w:t xml:space="preserve">). </w:t>
      </w:r>
    </w:p>
    <w:p w14:paraId="0B46E7A7" w14:textId="77777777" w:rsidR="00D430D9" w:rsidRDefault="00D430D9" w:rsidP="004561F1">
      <w:pPr>
        <w:tabs>
          <w:tab w:val="left" w:pos="6237"/>
        </w:tabs>
        <w:autoSpaceDE w:val="0"/>
        <w:autoSpaceDN w:val="0"/>
        <w:adjustRightInd w:val="0"/>
        <w:jc w:val="both"/>
        <w:rPr>
          <w:color w:val="000000"/>
          <w:sz w:val="20"/>
          <w:szCs w:val="20"/>
        </w:rPr>
        <w:sectPr w:rsidR="00D430D9" w:rsidSect="00C82719">
          <w:headerReference w:type="default" r:id="rId7"/>
          <w:footerReference w:type="default" r:id="rId8"/>
          <w:type w:val="continuous"/>
          <w:pgSz w:w="12240" w:h="15840" w:code="1"/>
          <w:pgMar w:top="1440" w:right="1440" w:bottom="720" w:left="1440" w:header="720" w:footer="274" w:gutter="0"/>
          <w:cols w:space="720"/>
          <w:docGrid w:linePitch="360"/>
        </w:sectPr>
      </w:pPr>
    </w:p>
    <w:p w14:paraId="108F49C7" w14:textId="640E14F5" w:rsidR="00D430D9" w:rsidRPr="00D430D9" w:rsidRDefault="00D430D9" w:rsidP="004561F1">
      <w:pPr>
        <w:tabs>
          <w:tab w:val="left" w:pos="6237"/>
        </w:tabs>
        <w:autoSpaceDE w:val="0"/>
        <w:autoSpaceDN w:val="0"/>
        <w:adjustRightInd w:val="0"/>
        <w:jc w:val="both"/>
        <w:rPr>
          <w:color w:val="000000"/>
          <w:sz w:val="20"/>
          <w:szCs w:val="20"/>
        </w:rPr>
      </w:pPr>
    </w:p>
    <w:p w14:paraId="55F508BB" w14:textId="77777777" w:rsidR="00316F54" w:rsidRPr="00D430D9" w:rsidRDefault="00316F54" w:rsidP="004561F1">
      <w:pPr>
        <w:tabs>
          <w:tab w:val="left" w:pos="6237"/>
        </w:tabs>
        <w:autoSpaceDE w:val="0"/>
        <w:autoSpaceDN w:val="0"/>
        <w:adjustRightInd w:val="0"/>
        <w:jc w:val="both"/>
        <w:rPr>
          <w:color w:val="000000"/>
          <w:sz w:val="20"/>
          <w:szCs w:val="20"/>
        </w:rPr>
      </w:pPr>
    </w:p>
    <w:p w14:paraId="1B7E24A9" w14:textId="77777777" w:rsidR="00D430D9" w:rsidRDefault="00D430D9" w:rsidP="00AA275A">
      <w:pPr>
        <w:numPr>
          <w:ilvl w:val="0"/>
          <w:numId w:val="17"/>
        </w:numPr>
        <w:tabs>
          <w:tab w:val="num" w:pos="720"/>
        </w:tabs>
        <w:autoSpaceDE w:val="0"/>
        <w:autoSpaceDN w:val="0"/>
        <w:adjustRightInd w:val="0"/>
        <w:ind w:left="720"/>
        <w:jc w:val="both"/>
        <w:rPr>
          <w:b/>
          <w:bCs/>
          <w:color w:val="000000"/>
          <w:sz w:val="20"/>
          <w:szCs w:val="20"/>
        </w:rPr>
        <w:sectPr w:rsidR="00D430D9" w:rsidSect="00C82719">
          <w:type w:val="continuous"/>
          <w:pgSz w:w="12240" w:h="15840" w:code="1"/>
          <w:pgMar w:top="1440" w:right="1440" w:bottom="720" w:left="1440" w:header="720" w:footer="274" w:gutter="0"/>
          <w:cols w:space="720"/>
          <w:docGrid w:linePitch="360"/>
        </w:sectPr>
      </w:pPr>
    </w:p>
    <w:p w14:paraId="08A4A2DE" w14:textId="2EB2C6B7" w:rsidR="00316F54" w:rsidRPr="00D430D9" w:rsidRDefault="00316F54" w:rsidP="00D055BC">
      <w:pPr>
        <w:numPr>
          <w:ilvl w:val="0"/>
          <w:numId w:val="17"/>
        </w:numPr>
        <w:autoSpaceDE w:val="0"/>
        <w:autoSpaceDN w:val="0"/>
        <w:adjustRightInd w:val="0"/>
        <w:jc w:val="both"/>
        <w:rPr>
          <w:b/>
          <w:bCs/>
          <w:color w:val="000000"/>
          <w:sz w:val="20"/>
          <w:szCs w:val="20"/>
        </w:rPr>
      </w:pPr>
      <w:r w:rsidRPr="00D430D9">
        <w:rPr>
          <w:b/>
          <w:bCs/>
          <w:color w:val="000000"/>
          <w:sz w:val="20"/>
          <w:szCs w:val="20"/>
        </w:rPr>
        <w:t>Definitions.</w:t>
      </w:r>
    </w:p>
    <w:p w14:paraId="2F08C41D" w14:textId="77777777" w:rsidR="00316F54" w:rsidRPr="00D430D9" w:rsidRDefault="00316F54" w:rsidP="00AA275A">
      <w:pPr>
        <w:autoSpaceDE w:val="0"/>
        <w:autoSpaceDN w:val="0"/>
        <w:adjustRightInd w:val="0"/>
        <w:ind w:left="360"/>
        <w:jc w:val="both"/>
        <w:rPr>
          <w:b/>
          <w:bCs/>
          <w:color w:val="000000"/>
          <w:sz w:val="20"/>
          <w:szCs w:val="20"/>
        </w:rPr>
      </w:pPr>
    </w:p>
    <w:p w14:paraId="1F53CE72" w14:textId="5F7753DB" w:rsidR="007A6154" w:rsidRDefault="004B4A33" w:rsidP="007B4601">
      <w:pPr>
        <w:autoSpaceDE w:val="0"/>
        <w:autoSpaceDN w:val="0"/>
        <w:adjustRightInd w:val="0"/>
        <w:jc w:val="both"/>
        <w:rPr>
          <w:bCs/>
          <w:color w:val="000000"/>
          <w:sz w:val="20"/>
          <w:szCs w:val="20"/>
        </w:rPr>
      </w:pPr>
      <w:r w:rsidRPr="004B4A33">
        <w:rPr>
          <w:bCs/>
          <w:color w:val="000000"/>
          <w:sz w:val="20"/>
          <w:szCs w:val="20"/>
        </w:rPr>
        <w:t>Capitalized terms shall have the meanings set forth in this section, or in the section where they are first used.</w:t>
      </w:r>
    </w:p>
    <w:p w14:paraId="7FD8E55A" w14:textId="77777777" w:rsidR="004B4A33" w:rsidRPr="00D430D9" w:rsidRDefault="004B4A33" w:rsidP="007B4601">
      <w:pPr>
        <w:autoSpaceDE w:val="0"/>
        <w:autoSpaceDN w:val="0"/>
        <w:adjustRightInd w:val="0"/>
        <w:jc w:val="both"/>
        <w:rPr>
          <w:color w:val="000000"/>
          <w:sz w:val="20"/>
          <w:szCs w:val="20"/>
        </w:rPr>
      </w:pPr>
    </w:p>
    <w:p w14:paraId="6D23C075" w14:textId="16BA148E" w:rsidR="00316F54" w:rsidRPr="00D430D9" w:rsidRDefault="00316F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Channel Partner Program Materials</w:t>
      </w:r>
      <w:r w:rsidRPr="00D430D9">
        <w:rPr>
          <w:bCs/>
          <w:color w:val="000000"/>
          <w:sz w:val="20"/>
          <w:szCs w:val="20"/>
        </w:rPr>
        <w:t>” shall mean the program materials available at Fidelis’ channel partner portal</w:t>
      </w:r>
      <w:r w:rsidR="004E6F97" w:rsidRPr="00D430D9">
        <w:rPr>
          <w:bCs/>
          <w:color w:val="000000"/>
          <w:sz w:val="20"/>
          <w:szCs w:val="20"/>
        </w:rPr>
        <w:t xml:space="preserve"> </w:t>
      </w:r>
      <w:r w:rsidR="002727CF" w:rsidRPr="00D430D9">
        <w:rPr>
          <w:bCs/>
          <w:color w:val="000000"/>
          <w:sz w:val="20"/>
          <w:szCs w:val="20"/>
        </w:rPr>
        <w:t xml:space="preserve">as of the Effective Date, </w:t>
      </w:r>
      <w:r w:rsidR="004E6F97" w:rsidRPr="00D430D9">
        <w:rPr>
          <w:bCs/>
          <w:color w:val="000000"/>
          <w:sz w:val="20"/>
          <w:szCs w:val="20"/>
        </w:rPr>
        <w:t xml:space="preserve">which can be accessed through Fidelis’ corporate web site at </w:t>
      </w:r>
      <w:r w:rsidR="004E6F97" w:rsidRPr="00D430D9">
        <w:rPr>
          <w:bCs/>
          <w:sz w:val="20"/>
          <w:szCs w:val="20"/>
        </w:rPr>
        <w:t>www.fidelissecurity.com</w:t>
      </w:r>
      <w:r w:rsidR="004E6F97" w:rsidRPr="00D430D9">
        <w:rPr>
          <w:bCs/>
          <w:color w:val="000000"/>
          <w:sz w:val="20"/>
          <w:szCs w:val="20"/>
        </w:rPr>
        <w:t xml:space="preserve">.  </w:t>
      </w:r>
      <w:r w:rsidRPr="00D430D9">
        <w:rPr>
          <w:bCs/>
          <w:color w:val="000000"/>
          <w:sz w:val="20"/>
          <w:szCs w:val="20"/>
        </w:rPr>
        <w:t xml:space="preserve">Such materials include, as applicable, the Channel Partner Program summary materials, the current Fidelis Price List, Not-For-Resale product pricing and other materials that from time to time </w:t>
      </w:r>
      <w:r w:rsidR="008669EB" w:rsidRPr="00D430D9">
        <w:rPr>
          <w:bCs/>
          <w:color w:val="000000"/>
          <w:sz w:val="20"/>
          <w:szCs w:val="20"/>
        </w:rPr>
        <w:t xml:space="preserve">may be updated </w:t>
      </w:r>
      <w:r w:rsidRPr="00D430D9">
        <w:rPr>
          <w:bCs/>
          <w:color w:val="000000"/>
          <w:sz w:val="20"/>
          <w:szCs w:val="20"/>
        </w:rPr>
        <w:t>by Fidelis</w:t>
      </w:r>
      <w:r w:rsidR="00CF30B6" w:rsidRPr="00D430D9">
        <w:rPr>
          <w:bCs/>
          <w:color w:val="000000"/>
          <w:sz w:val="20"/>
          <w:szCs w:val="20"/>
        </w:rPr>
        <w:t>, which shall be provided to Seller and made a part of this Agreement</w:t>
      </w:r>
      <w:r w:rsidRPr="00D430D9">
        <w:rPr>
          <w:bCs/>
          <w:color w:val="000000"/>
          <w:sz w:val="20"/>
          <w:szCs w:val="20"/>
        </w:rPr>
        <w:t>.</w:t>
      </w:r>
    </w:p>
    <w:p w14:paraId="0F9B2891" w14:textId="77777777" w:rsidR="00762178" w:rsidRPr="00D430D9" w:rsidRDefault="00762178" w:rsidP="00D055BC">
      <w:pPr>
        <w:autoSpaceDE w:val="0"/>
        <w:autoSpaceDN w:val="0"/>
        <w:adjustRightInd w:val="0"/>
        <w:jc w:val="both"/>
        <w:rPr>
          <w:bCs/>
          <w:color w:val="000000"/>
          <w:sz w:val="20"/>
          <w:szCs w:val="20"/>
        </w:rPr>
      </w:pPr>
    </w:p>
    <w:p w14:paraId="4E6FF10E" w14:textId="070C64DD" w:rsidR="00316F54" w:rsidRPr="00D430D9" w:rsidRDefault="00316F54" w:rsidP="00D055BC">
      <w:pPr>
        <w:numPr>
          <w:ilvl w:val="1"/>
          <w:numId w:val="17"/>
        </w:numPr>
        <w:tabs>
          <w:tab w:val="num" w:pos="630"/>
        </w:tabs>
        <w:autoSpaceDE w:val="0"/>
        <w:autoSpaceDN w:val="0"/>
        <w:adjustRightInd w:val="0"/>
        <w:ind w:left="0" w:firstLine="0"/>
        <w:jc w:val="both"/>
        <w:rPr>
          <w:color w:val="000000"/>
          <w:sz w:val="20"/>
          <w:szCs w:val="20"/>
        </w:rPr>
      </w:pPr>
      <w:r w:rsidRPr="00D430D9">
        <w:rPr>
          <w:bCs/>
          <w:color w:val="000000"/>
          <w:sz w:val="20"/>
          <w:szCs w:val="20"/>
        </w:rPr>
        <w:t>"</w:t>
      </w:r>
      <w:r w:rsidRPr="00D055BC">
        <w:rPr>
          <w:b/>
          <w:bCs/>
          <w:color w:val="000000"/>
          <w:sz w:val="20"/>
          <w:szCs w:val="20"/>
        </w:rPr>
        <w:t>Documentation</w:t>
      </w:r>
      <w:r w:rsidRPr="00D430D9">
        <w:rPr>
          <w:bCs/>
          <w:color w:val="000000"/>
          <w:sz w:val="20"/>
          <w:szCs w:val="20"/>
        </w:rPr>
        <w:t xml:space="preserve">" </w:t>
      </w:r>
      <w:r w:rsidR="00561C76">
        <w:rPr>
          <w:bCs/>
          <w:color w:val="000000"/>
          <w:sz w:val="20"/>
          <w:szCs w:val="20"/>
        </w:rPr>
        <w:t>shall mean, with respect to any particular Product, Fidelis’ standard user documentation generally made available by Fidelis with such Product</w:t>
      </w:r>
      <w:r w:rsidRPr="00D430D9">
        <w:rPr>
          <w:bCs/>
          <w:color w:val="000000"/>
          <w:sz w:val="20"/>
          <w:szCs w:val="20"/>
        </w:rPr>
        <w:t xml:space="preserve">.  </w:t>
      </w:r>
    </w:p>
    <w:p w14:paraId="377F90A3" w14:textId="77777777" w:rsidR="00762178" w:rsidRPr="00D430D9" w:rsidRDefault="00762178" w:rsidP="00D055BC">
      <w:pPr>
        <w:tabs>
          <w:tab w:val="num" w:pos="1440"/>
        </w:tabs>
        <w:autoSpaceDE w:val="0"/>
        <w:autoSpaceDN w:val="0"/>
        <w:adjustRightInd w:val="0"/>
        <w:jc w:val="both"/>
        <w:rPr>
          <w:color w:val="000000"/>
          <w:sz w:val="20"/>
          <w:szCs w:val="20"/>
        </w:rPr>
      </w:pPr>
    </w:p>
    <w:p w14:paraId="33DC7BEE" w14:textId="77777777" w:rsidR="00316F54" w:rsidRPr="00D430D9" w:rsidRDefault="007A61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End User</w:t>
      </w:r>
      <w:r w:rsidR="00316F54" w:rsidRPr="00D430D9">
        <w:rPr>
          <w:bCs/>
          <w:color w:val="000000"/>
          <w:sz w:val="20"/>
          <w:szCs w:val="20"/>
        </w:rPr>
        <w:t xml:space="preserve">” shall mean </w:t>
      </w:r>
      <w:r w:rsidRPr="00D430D9">
        <w:rPr>
          <w:bCs/>
          <w:color w:val="000000"/>
          <w:sz w:val="20"/>
          <w:szCs w:val="20"/>
        </w:rPr>
        <w:t xml:space="preserve">the final purchaser </w:t>
      </w:r>
      <w:r w:rsidR="00316F54" w:rsidRPr="00D430D9">
        <w:rPr>
          <w:bCs/>
          <w:color w:val="000000"/>
          <w:sz w:val="20"/>
          <w:szCs w:val="20"/>
        </w:rPr>
        <w:t xml:space="preserve">of the Product who </w:t>
      </w:r>
      <w:r w:rsidRPr="00D430D9">
        <w:rPr>
          <w:bCs/>
          <w:color w:val="000000"/>
          <w:sz w:val="20"/>
          <w:szCs w:val="20"/>
        </w:rPr>
        <w:t xml:space="preserve">is </w:t>
      </w:r>
      <w:r w:rsidR="00316F54" w:rsidRPr="00D430D9">
        <w:rPr>
          <w:bCs/>
          <w:color w:val="000000"/>
          <w:sz w:val="20"/>
          <w:szCs w:val="20"/>
        </w:rPr>
        <w:t xml:space="preserve">located in the Territory and </w:t>
      </w:r>
      <w:r w:rsidRPr="00D430D9">
        <w:rPr>
          <w:bCs/>
          <w:color w:val="000000"/>
          <w:sz w:val="20"/>
          <w:szCs w:val="20"/>
        </w:rPr>
        <w:t xml:space="preserve">acquires </w:t>
      </w:r>
      <w:r w:rsidR="00316F54" w:rsidRPr="00D430D9">
        <w:rPr>
          <w:bCs/>
          <w:color w:val="000000"/>
          <w:sz w:val="20"/>
          <w:szCs w:val="20"/>
        </w:rPr>
        <w:t xml:space="preserve">the Products </w:t>
      </w:r>
      <w:r w:rsidRPr="00D430D9">
        <w:rPr>
          <w:bCs/>
          <w:color w:val="000000"/>
          <w:sz w:val="20"/>
          <w:szCs w:val="20"/>
        </w:rPr>
        <w:t xml:space="preserve">from Reseller </w:t>
      </w:r>
      <w:r w:rsidR="00316F54" w:rsidRPr="00D430D9">
        <w:rPr>
          <w:bCs/>
          <w:color w:val="000000"/>
          <w:sz w:val="20"/>
          <w:szCs w:val="20"/>
        </w:rPr>
        <w:t xml:space="preserve">for </w:t>
      </w:r>
      <w:r w:rsidRPr="00D430D9">
        <w:rPr>
          <w:bCs/>
          <w:color w:val="000000"/>
          <w:sz w:val="20"/>
          <w:szCs w:val="20"/>
        </w:rPr>
        <w:t xml:space="preserve">its </w:t>
      </w:r>
      <w:r w:rsidR="00316F54" w:rsidRPr="00D430D9">
        <w:rPr>
          <w:bCs/>
          <w:color w:val="000000"/>
          <w:sz w:val="20"/>
          <w:szCs w:val="20"/>
        </w:rPr>
        <w:t>own use and not for resale or distribution to other parties.</w:t>
      </w:r>
    </w:p>
    <w:p w14:paraId="2C8B3493" w14:textId="77777777" w:rsidR="00762178" w:rsidRPr="00D430D9" w:rsidRDefault="00762178" w:rsidP="00D055BC">
      <w:pPr>
        <w:autoSpaceDE w:val="0"/>
        <w:autoSpaceDN w:val="0"/>
        <w:adjustRightInd w:val="0"/>
        <w:jc w:val="both"/>
        <w:rPr>
          <w:bCs/>
          <w:color w:val="000000"/>
          <w:sz w:val="20"/>
          <w:szCs w:val="20"/>
        </w:rPr>
      </w:pPr>
    </w:p>
    <w:p w14:paraId="736CC071" w14:textId="6FD8D75A" w:rsidR="00316F54" w:rsidRPr="00D430D9" w:rsidRDefault="00316F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EULA</w:t>
      </w:r>
      <w:r w:rsidRPr="00D430D9">
        <w:rPr>
          <w:bCs/>
          <w:color w:val="000000"/>
          <w:sz w:val="20"/>
          <w:szCs w:val="20"/>
        </w:rPr>
        <w:t xml:space="preserve">” shall mean the </w:t>
      </w:r>
      <w:r w:rsidR="0096196B" w:rsidRPr="00D430D9">
        <w:rPr>
          <w:bCs/>
          <w:color w:val="000000"/>
          <w:sz w:val="20"/>
          <w:szCs w:val="20"/>
        </w:rPr>
        <w:t xml:space="preserve">Fidelis </w:t>
      </w:r>
      <w:r w:rsidRPr="00D430D9">
        <w:rPr>
          <w:bCs/>
          <w:color w:val="000000"/>
          <w:sz w:val="20"/>
          <w:szCs w:val="20"/>
        </w:rPr>
        <w:t>End User License Agreement</w:t>
      </w:r>
      <w:r w:rsidR="00F82FF9">
        <w:rPr>
          <w:bCs/>
          <w:color w:val="000000"/>
          <w:sz w:val="20"/>
          <w:szCs w:val="20"/>
        </w:rPr>
        <w:t xml:space="preserve"> for the Software</w:t>
      </w:r>
      <w:r w:rsidRPr="00D430D9">
        <w:rPr>
          <w:bCs/>
          <w:color w:val="000000"/>
          <w:sz w:val="20"/>
          <w:szCs w:val="20"/>
        </w:rPr>
        <w:t xml:space="preserve">, </w:t>
      </w:r>
      <w:r w:rsidR="0096196B" w:rsidRPr="00D430D9">
        <w:rPr>
          <w:bCs/>
          <w:color w:val="000000"/>
          <w:sz w:val="20"/>
          <w:szCs w:val="20"/>
        </w:rPr>
        <w:t>as may be modified from time to time;</w:t>
      </w:r>
      <w:r w:rsidRPr="00D430D9">
        <w:rPr>
          <w:bCs/>
          <w:color w:val="000000"/>
          <w:sz w:val="20"/>
          <w:szCs w:val="20"/>
        </w:rPr>
        <w:t xml:space="preserve"> the current </w:t>
      </w:r>
      <w:r w:rsidR="0096196B" w:rsidRPr="00D430D9">
        <w:rPr>
          <w:bCs/>
          <w:color w:val="000000"/>
          <w:sz w:val="20"/>
          <w:szCs w:val="20"/>
        </w:rPr>
        <w:t xml:space="preserve">version of the EULA </w:t>
      </w:r>
      <w:r w:rsidRPr="00D430D9">
        <w:rPr>
          <w:bCs/>
          <w:color w:val="000000"/>
          <w:sz w:val="20"/>
          <w:szCs w:val="20"/>
        </w:rPr>
        <w:t xml:space="preserve">is available at </w:t>
      </w:r>
      <w:r w:rsidRPr="00D430D9">
        <w:rPr>
          <w:bCs/>
          <w:sz w:val="20"/>
          <w:szCs w:val="20"/>
        </w:rPr>
        <w:t>www.fidelissecurity.com/contract/fidelis-eula.pdf</w:t>
      </w:r>
      <w:r w:rsidRPr="00D430D9">
        <w:rPr>
          <w:bCs/>
          <w:color w:val="000000"/>
          <w:sz w:val="20"/>
          <w:szCs w:val="20"/>
        </w:rPr>
        <w:t xml:space="preserve">.  </w:t>
      </w:r>
    </w:p>
    <w:p w14:paraId="2E1FB579" w14:textId="77777777" w:rsidR="00762178" w:rsidRPr="00D430D9" w:rsidRDefault="00762178" w:rsidP="00D055BC">
      <w:pPr>
        <w:tabs>
          <w:tab w:val="num" w:pos="1440"/>
        </w:tabs>
        <w:autoSpaceDE w:val="0"/>
        <w:autoSpaceDN w:val="0"/>
        <w:adjustRightInd w:val="0"/>
        <w:jc w:val="both"/>
        <w:rPr>
          <w:bCs/>
          <w:color w:val="000000"/>
          <w:sz w:val="20"/>
          <w:szCs w:val="20"/>
        </w:rPr>
      </w:pPr>
    </w:p>
    <w:p w14:paraId="1181B7B4" w14:textId="6869CD86" w:rsidR="003868F0" w:rsidRPr="00D430D9" w:rsidRDefault="003868F0"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
          <w:bCs/>
          <w:color w:val="000000"/>
          <w:sz w:val="20"/>
          <w:szCs w:val="20"/>
        </w:rPr>
        <w:t>“</w:t>
      </w:r>
      <w:r w:rsidRPr="00D055BC">
        <w:rPr>
          <w:b/>
          <w:bCs/>
          <w:color w:val="000000"/>
          <w:sz w:val="20"/>
          <w:szCs w:val="20"/>
        </w:rPr>
        <w:t>Governmental Authority</w:t>
      </w:r>
      <w:r w:rsidRPr="00D430D9">
        <w:rPr>
          <w:bCs/>
          <w:color w:val="000000"/>
          <w:sz w:val="20"/>
          <w:szCs w:val="20"/>
        </w:rPr>
        <w:t>" shall mean any federal, state, local or foreign government or political subdivision thereof, or any agency or instrumentality of the government or political subdivision, or any self-</w:t>
      </w:r>
      <w:r w:rsidRPr="00D430D9">
        <w:rPr>
          <w:bCs/>
          <w:color w:val="000000"/>
          <w:sz w:val="20"/>
          <w:szCs w:val="20"/>
        </w:rPr>
        <w:t xml:space="preserve">regulated organization or other non-governmental regulatory authority or quasi-governmental authority (to the extent that the rules, regulations or orders of this organization </w:t>
      </w:r>
      <w:r w:rsidR="00F82FF9">
        <w:rPr>
          <w:bCs/>
          <w:color w:val="000000"/>
          <w:sz w:val="20"/>
          <w:szCs w:val="20"/>
        </w:rPr>
        <w:t>or authority have the force of l</w:t>
      </w:r>
      <w:r w:rsidRPr="00D430D9">
        <w:rPr>
          <w:bCs/>
          <w:color w:val="000000"/>
          <w:sz w:val="20"/>
          <w:szCs w:val="20"/>
        </w:rPr>
        <w:t>aw), or any arbitrator, court or tribunal of competent jurisdiction.</w:t>
      </w:r>
    </w:p>
    <w:p w14:paraId="38713893" w14:textId="77777777" w:rsidR="00762178" w:rsidRPr="00D430D9" w:rsidRDefault="00762178" w:rsidP="00D055BC">
      <w:pPr>
        <w:autoSpaceDE w:val="0"/>
        <w:autoSpaceDN w:val="0"/>
        <w:adjustRightInd w:val="0"/>
        <w:jc w:val="both"/>
        <w:rPr>
          <w:bCs/>
          <w:color w:val="000000"/>
          <w:sz w:val="20"/>
          <w:szCs w:val="20"/>
        </w:rPr>
      </w:pPr>
    </w:p>
    <w:p w14:paraId="6A94447A" w14:textId="77777777" w:rsidR="00316F54" w:rsidRPr="00D430D9" w:rsidRDefault="00316F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Marks</w:t>
      </w:r>
      <w:r w:rsidRPr="00D430D9">
        <w:rPr>
          <w:bCs/>
          <w:color w:val="000000"/>
          <w:sz w:val="20"/>
          <w:szCs w:val="20"/>
        </w:rPr>
        <w:t>” or “</w:t>
      </w:r>
      <w:r w:rsidRPr="00D055BC">
        <w:rPr>
          <w:b/>
          <w:bCs/>
          <w:color w:val="000000"/>
          <w:sz w:val="20"/>
          <w:szCs w:val="20"/>
        </w:rPr>
        <w:t>Trademarks</w:t>
      </w:r>
      <w:r w:rsidRPr="00D430D9">
        <w:rPr>
          <w:bCs/>
          <w:color w:val="000000"/>
          <w:sz w:val="20"/>
          <w:szCs w:val="20"/>
        </w:rPr>
        <w:t>” shall mean those trade names, trademarks, service marks and logos of Fidelis contained on, in or with the Products or used by Fidelis in connection with promoting its products, services and business.</w:t>
      </w:r>
    </w:p>
    <w:p w14:paraId="22BA6A41" w14:textId="006C4E38" w:rsidR="00762178" w:rsidRPr="00D430D9" w:rsidRDefault="00762178" w:rsidP="00D055BC">
      <w:pPr>
        <w:autoSpaceDE w:val="0"/>
        <w:autoSpaceDN w:val="0"/>
        <w:adjustRightInd w:val="0"/>
        <w:jc w:val="both"/>
        <w:rPr>
          <w:bCs/>
          <w:color w:val="000000"/>
          <w:sz w:val="20"/>
          <w:szCs w:val="20"/>
        </w:rPr>
      </w:pPr>
    </w:p>
    <w:p w14:paraId="648AF470" w14:textId="45E14133" w:rsidR="00316F54" w:rsidRPr="00D430D9" w:rsidRDefault="00316F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Price List</w:t>
      </w:r>
      <w:r w:rsidRPr="00D430D9">
        <w:rPr>
          <w:bCs/>
          <w:color w:val="000000"/>
          <w:sz w:val="20"/>
          <w:szCs w:val="20"/>
        </w:rPr>
        <w:t xml:space="preserve">” shall mean </w:t>
      </w:r>
      <w:bookmarkStart w:id="2" w:name="OLE_LINK1"/>
      <w:bookmarkStart w:id="3" w:name="OLE_LINK2"/>
      <w:r w:rsidRPr="00D430D9">
        <w:rPr>
          <w:bCs/>
          <w:color w:val="000000"/>
          <w:sz w:val="20"/>
          <w:szCs w:val="20"/>
        </w:rPr>
        <w:t>Fidelis’ current U.S. price list</w:t>
      </w:r>
      <w:bookmarkEnd w:id="2"/>
      <w:bookmarkEnd w:id="3"/>
      <w:r w:rsidR="0058324B" w:rsidRPr="00D430D9">
        <w:rPr>
          <w:bCs/>
          <w:color w:val="000000"/>
          <w:sz w:val="20"/>
          <w:szCs w:val="20"/>
        </w:rPr>
        <w:t xml:space="preserve"> made available as part of the Channel Partner Program Materials</w:t>
      </w:r>
      <w:r w:rsidRPr="00D430D9">
        <w:rPr>
          <w:bCs/>
          <w:color w:val="000000"/>
          <w:sz w:val="20"/>
          <w:szCs w:val="20"/>
        </w:rPr>
        <w:t xml:space="preserve">. </w:t>
      </w:r>
    </w:p>
    <w:p w14:paraId="41D048B3" w14:textId="77777777" w:rsidR="00762178" w:rsidRPr="00D430D9" w:rsidRDefault="00762178" w:rsidP="00D055BC">
      <w:pPr>
        <w:autoSpaceDE w:val="0"/>
        <w:autoSpaceDN w:val="0"/>
        <w:adjustRightInd w:val="0"/>
        <w:jc w:val="both"/>
        <w:rPr>
          <w:bCs/>
          <w:color w:val="000000"/>
          <w:sz w:val="20"/>
          <w:szCs w:val="20"/>
        </w:rPr>
      </w:pPr>
    </w:p>
    <w:p w14:paraId="6E81D6F6" w14:textId="0162A7DE" w:rsidR="00316F54" w:rsidRPr="00D430D9" w:rsidRDefault="00316F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Product</w:t>
      </w:r>
      <w:r w:rsidRPr="00D430D9">
        <w:rPr>
          <w:bCs/>
          <w:color w:val="000000"/>
          <w:sz w:val="20"/>
          <w:szCs w:val="20"/>
        </w:rPr>
        <w:t>” or “</w:t>
      </w:r>
      <w:r w:rsidRPr="00D055BC">
        <w:rPr>
          <w:b/>
          <w:bCs/>
          <w:color w:val="000000"/>
          <w:sz w:val="20"/>
          <w:szCs w:val="20"/>
        </w:rPr>
        <w:t>Products</w:t>
      </w:r>
      <w:r w:rsidRPr="00D430D9">
        <w:rPr>
          <w:bCs/>
          <w:color w:val="000000"/>
          <w:sz w:val="20"/>
          <w:szCs w:val="20"/>
        </w:rPr>
        <w:t>” shall mean all Fidelis product(s) as listed in the Price List, including the Software</w:t>
      </w:r>
      <w:r w:rsidR="006E4A25">
        <w:rPr>
          <w:bCs/>
          <w:color w:val="000000"/>
          <w:sz w:val="20"/>
          <w:szCs w:val="20"/>
        </w:rPr>
        <w:t>, SaaS Offering,</w:t>
      </w:r>
      <w:r w:rsidRPr="00D430D9">
        <w:rPr>
          <w:bCs/>
          <w:color w:val="000000"/>
          <w:sz w:val="20"/>
          <w:szCs w:val="20"/>
        </w:rPr>
        <w:t xml:space="preserve"> and </w:t>
      </w:r>
      <w:r w:rsidR="00563039">
        <w:rPr>
          <w:bCs/>
          <w:color w:val="000000"/>
          <w:sz w:val="20"/>
          <w:szCs w:val="20"/>
        </w:rPr>
        <w:t>Professional Services</w:t>
      </w:r>
      <w:r w:rsidR="007A6154" w:rsidRPr="00D430D9">
        <w:rPr>
          <w:bCs/>
          <w:color w:val="000000"/>
          <w:sz w:val="20"/>
          <w:szCs w:val="20"/>
        </w:rPr>
        <w:t>, as Fidelis may amend in its sole discretion from time to time</w:t>
      </w:r>
      <w:r w:rsidRPr="00D430D9">
        <w:rPr>
          <w:bCs/>
          <w:color w:val="000000"/>
          <w:sz w:val="20"/>
          <w:szCs w:val="20"/>
        </w:rPr>
        <w:t xml:space="preserve">.  </w:t>
      </w:r>
    </w:p>
    <w:p w14:paraId="062096B4" w14:textId="77777777" w:rsidR="00762178" w:rsidRPr="00D430D9" w:rsidRDefault="00762178" w:rsidP="00D055BC">
      <w:pPr>
        <w:autoSpaceDE w:val="0"/>
        <w:autoSpaceDN w:val="0"/>
        <w:adjustRightInd w:val="0"/>
        <w:jc w:val="both"/>
        <w:rPr>
          <w:bCs/>
          <w:color w:val="000000"/>
          <w:sz w:val="20"/>
          <w:szCs w:val="20"/>
        </w:rPr>
      </w:pPr>
    </w:p>
    <w:p w14:paraId="7A9D104F" w14:textId="3A4CA5F3" w:rsidR="006E4A25" w:rsidRDefault="006E4A25" w:rsidP="00D055BC">
      <w:pPr>
        <w:numPr>
          <w:ilvl w:val="1"/>
          <w:numId w:val="17"/>
        </w:numPr>
        <w:tabs>
          <w:tab w:val="num" w:pos="630"/>
        </w:tabs>
        <w:autoSpaceDE w:val="0"/>
        <w:autoSpaceDN w:val="0"/>
        <w:adjustRightInd w:val="0"/>
        <w:ind w:left="0" w:firstLine="0"/>
        <w:jc w:val="both"/>
        <w:rPr>
          <w:bCs/>
          <w:color w:val="000000"/>
          <w:sz w:val="20"/>
          <w:szCs w:val="20"/>
        </w:rPr>
      </w:pPr>
      <w:r>
        <w:rPr>
          <w:bCs/>
          <w:color w:val="000000"/>
          <w:sz w:val="20"/>
          <w:szCs w:val="20"/>
        </w:rPr>
        <w:t>“</w:t>
      </w:r>
      <w:r>
        <w:rPr>
          <w:b/>
          <w:bCs/>
          <w:color w:val="000000"/>
          <w:sz w:val="20"/>
          <w:szCs w:val="20"/>
        </w:rPr>
        <w:t>SaaS Offering</w:t>
      </w:r>
      <w:r>
        <w:rPr>
          <w:bCs/>
          <w:color w:val="000000"/>
          <w:sz w:val="20"/>
          <w:szCs w:val="20"/>
        </w:rPr>
        <w:t xml:space="preserve">” </w:t>
      </w:r>
      <w:r w:rsidR="00F253E3">
        <w:rPr>
          <w:bCs/>
          <w:color w:val="000000"/>
          <w:sz w:val="20"/>
          <w:szCs w:val="20"/>
        </w:rPr>
        <w:t>shall mean</w:t>
      </w:r>
      <w:r>
        <w:rPr>
          <w:bCs/>
          <w:color w:val="000000"/>
          <w:sz w:val="20"/>
          <w:szCs w:val="20"/>
        </w:rPr>
        <w:t xml:space="preserve"> the </w:t>
      </w:r>
      <w:r w:rsidR="00F253E3">
        <w:rPr>
          <w:bCs/>
          <w:color w:val="000000"/>
          <w:sz w:val="20"/>
          <w:szCs w:val="20"/>
        </w:rPr>
        <w:t>cloud-based software and services, including any hardware</w:t>
      </w:r>
      <w:r w:rsidR="00DF5CEE">
        <w:rPr>
          <w:bCs/>
          <w:color w:val="000000"/>
          <w:sz w:val="20"/>
          <w:szCs w:val="20"/>
        </w:rPr>
        <w:t xml:space="preserve"> and/or Software</w:t>
      </w:r>
      <w:r w:rsidR="00F253E3">
        <w:rPr>
          <w:bCs/>
          <w:color w:val="000000"/>
          <w:sz w:val="20"/>
          <w:szCs w:val="20"/>
        </w:rPr>
        <w:t xml:space="preserve"> used in connection therewith.</w:t>
      </w:r>
    </w:p>
    <w:p w14:paraId="1975DE2D" w14:textId="77777777" w:rsidR="00F253E3" w:rsidRDefault="00F253E3" w:rsidP="00F253E3">
      <w:pPr>
        <w:autoSpaceDE w:val="0"/>
        <w:autoSpaceDN w:val="0"/>
        <w:adjustRightInd w:val="0"/>
        <w:jc w:val="both"/>
        <w:rPr>
          <w:bCs/>
          <w:color w:val="000000"/>
          <w:sz w:val="20"/>
          <w:szCs w:val="20"/>
        </w:rPr>
      </w:pPr>
    </w:p>
    <w:p w14:paraId="4AEC1EE6" w14:textId="3FF00D9F" w:rsidR="00C47C83" w:rsidRPr="00C47C83" w:rsidRDefault="00130934" w:rsidP="00C47C83">
      <w:pPr>
        <w:numPr>
          <w:ilvl w:val="1"/>
          <w:numId w:val="17"/>
        </w:numPr>
        <w:tabs>
          <w:tab w:val="num" w:pos="630"/>
        </w:tabs>
        <w:autoSpaceDE w:val="0"/>
        <w:autoSpaceDN w:val="0"/>
        <w:adjustRightInd w:val="0"/>
        <w:ind w:left="0" w:firstLine="0"/>
        <w:jc w:val="both"/>
        <w:rPr>
          <w:bCs/>
          <w:color w:val="000000"/>
          <w:sz w:val="20"/>
          <w:szCs w:val="20"/>
        </w:rPr>
      </w:pPr>
      <w:r>
        <w:rPr>
          <w:bCs/>
          <w:color w:val="000000"/>
          <w:sz w:val="20"/>
          <w:szCs w:val="20"/>
        </w:rPr>
        <w:t>“</w:t>
      </w:r>
      <w:r>
        <w:rPr>
          <w:b/>
          <w:bCs/>
          <w:color w:val="000000"/>
          <w:sz w:val="20"/>
          <w:szCs w:val="20"/>
        </w:rPr>
        <w:t>SaaS Terms of Use</w:t>
      </w:r>
      <w:r>
        <w:rPr>
          <w:bCs/>
          <w:color w:val="000000"/>
          <w:sz w:val="20"/>
          <w:szCs w:val="20"/>
        </w:rPr>
        <w:t>” shall mean Fidelis’ standard terms of use license agreement</w:t>
      </w:r>
      <w:r w:rsidR="00F82FF9">
        <w:rPr>
          <w:bCs/>
          <w:color w:val="000000"/>
          <w:sz w:val="20"/>
          <w:szCs w:val="20"/>
        </w:rPr>
        <w:t xml:space="preserve"> for the SaaS Offering, as may be modified from time to time; the current version of the </w:t>
      </w:r>
      <w:r w:rsidR="002F7D61">
        <w:rPr>
          <w:bCs/>
          <w:color w:val="000000"/>
          <w:sz w:val="20"/>
          <w:szCs w:val="20"/>
        </w:rPr>
        <w:t>EULA</w:t>
      </w:r>
      <w:r w:rsidR="00F82FF9">
        <w:rPr>
          <w:bCs/>
          <w:color w:val="000000"/>
          <w:sz w:val="20"/>
          <w:szCs w:val="20"/>
        </w:rPr>
        <w:t xml:space="preserve"> is availabl</w:t>
      </w:r>
      <w:r w:rsidR="00C47C83">
        <w:rPr>
          <w:bCs/>
          <w:color w:val="000000"/>
          <w:sz w:val="20"/>
          <w:szCs w:val="20"/>
        </w:rPr>
        <w:t xml:space="preserve">e at </w:t>
      </w:r>
      <w:hyperlink r:id="rId9" w:history="1">
        <w:r w:rsidR="00C47C83" w:rsidRPr="00F54674">
          <w:rPr>
            <w:rStyle w:val="Hyperlink"/>
            <w:sz w:val="20"/>
            <w:szCs w:val="20"/>
          </w:rPr>
          <w:t>https://www.fidelissecurity.com/EULA</w:t>
        </w:r>
      </w:hyperlink>
      <w:r w:rsidR="00C47C83">
        <w:rPr>
          <w:bCs/>
          <w:color w:val="000000"/>
          <w:sz w:val="20"/>
          <w:szCs w:val="20"/>
        </w:rPr>
        <w:t xml:space="preserve">.  </w:t>
      </w:r>
    </w:p>
    <w:p w14:paraId="6951C435" w14:textId="77777777" w:rsidR="00130934" w:rsidRDefault="00130934" w:rsidP="00130934">
      <w:pPr>
        <w:autoSpaceDE w:val="0"/>
        <w:autoSpaceDN w:val="0"/>
        <w:adjustRightInd w:val="0"/>
        <w:jc w:val="both"/>
        <w:rPr>
          <w:bCs/>
          <w:color w:val="000000"/>
          <w:sz w:val="20"/>
          <w:szCs w:val="20"/>
        </w:rPr>
      </w:pPr>
    </w:p>
    <w:p w14:paraId="2B422A45" w14:textId="5171BE84" w:rsidR="00316F54" w:rsidRPr="00D430D9" w:rsidRDefault="00316F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00563039">
        <w:rPr>
          <w:b/>
          <w:bCs/>
          <w:color w:val="000000"/>
          <w:sz w:val="20"/>
          <w:szCs w:val="20"/>
        </w:rPr>
        <w:t>Professional</w:t>
      </w:r>
      <w:r w:rsidR="00DD4BE6">
        <w:rPr>
          <w:b/>
          <w:bCs/>
          <w:color w:val="000000"/>
          <w:sz w:val="20"/>
          <w:szCs w:val="20"/>
        </w:rPr>
        <w:t xml:space="preserve"> </w:t>
      </w:r>
      <w:r w:rsidRPr="00D055BC">
        <w:rPr>
          <w:b/>
          <w:bCs/>
          <w:color w:val="000000"/>
          <w:sz w:val="20"/>
          <w:szCs w:val="20"/>
        </w:rPr>
        <w:t>Services</w:t>
      </w:r>
      <w:r w:rsidRPr="00D430D9">
        <w:rPr>
          <w:bCs/>
          <w:color w:val="000000"/>
          <w:sz w:val="20"/>
          <w:szCs w:val="20"/>
        </w:rPr>
        <w:t xml:space="preserve">” shall </w:t>
      </w:r>
      <w:r w:rsidR="00563039">
        <w:rPr>
          <w:bCs/>
          <w:color w:val="000000"/>
          <w:sz w:val="20"/>
          <w:szCs w:val="20"/>
        </w:rPr>
        <w:t>p</w:t>
      </w:r>
      <w:r w:rsidRPr="00D430D9">
        <w:rPr>
          <w:bCs/>
          <w:color w:val="000000"/>
          <w:sz w:val="20"/>
          <w:szCs w:val="20"/>
        </w:rPr>
        <w:t>rofessional (implementation) services and training services, as listed in the Price List.</w:t>
      </w:r>
    </w:p>
    <w:p w14:paraId="245C595B" w14:textId="77777777" w:rsidR="00762178" w:rsidRPr="00D430D9" w:rsidRDefault="00762178" w:rsidP="00D055BC">
      <w:pPr>
        <w:autoSpaceDE w:val="0"/>
        <w:autoSpaceDN w:val="0"/>
        <w:adjustRightInd w:val="0"/>
        <w:jc w:val="both"/>
        <w:rPr>
          <w:bCs/>
          <w:color w:val="000000"/>
          <w:sz w:val="20"/>
          <w:szCs w:val="20"/>
        </w:rPr>
      </w:pPr>
    </w:p>
    <w:p w14:paraId="7A32776B" w14:textId="5E686A78" w:rsidR="00563039" w:rsidRDefault="00316F54" w:rsidP="00563039">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Software</w:t>
      </w:r>
      <w:r w:rsidRPr="00D430D9">
        <w:rPr>
          <w:bCs/>
          <w:color w:val="000000"/>
          <w:sz w:val="20"/>
          <w:szCs w:val="20"/>
        </w:rPr>
        <w:t>” shall mean the software</w:t>
      </w:r>
      <w:r w:rsidR="008C53B4">
        <w:rPr>
          <w:bCs/>
          <w:color w:val="000000"/>
          <w:sz w:val="20"/>
          <w:szCs w:val="20"/>
        </w:rPr>
        <w:t xml:space="preserve"> programs</w:t>
      </w:r>
      <w:r w:rsidRPr="00D430D9">
        <w:rPr>
          <w:bCs/>
          <w:color w:val="000000"/>
          <w:sz w:val="20"/>
          <w:szCs w:val="20"/>
        </w:rPr>
        <w:t xml:space="preserve"> developed by or for Fidelis</w:t>
      </w:r>
      <w:r w:rsidR="008C53B4">
        <w:rPr>
          <w:bCs/>
          <w:color w:val="000000"/>
          <w:sz w:val="20"/>
          <w:szCs w:val="20"/>
        </w:rPr>
        <w:t xml:space="preserve"> and listed on Fidelis’</w:t>
      </w:r>
      <w:r w:rsidR="00381C12">
        <w:rPr>
          <w:bCs/>
          <w:color w:val="000000"/>
          <w:sz w:val="20"/>
          <w:szCs w:val="20"/>
        </w:rPr>
        <w:t xml:space="preserve"> Price List, and/or</w:t>
      </w:r>
      <w:r w:rsidRPr="00D430D9">
        <w:rPr>
          <w:bCs/>
          <w:color w:val="000000"/>
          <w:sz w:val="20"/>
          <w:szCs w:val="20"/>
        </w:rPr>
        <w:t xml:space="preserve"> included in the Products or separately provided by Fidelis </w:t>
      </w:r>
      <w:r w:rsidR="00FA5220" w:rsidRPr="00D430D9">
        <w:rPr>
          <w:bCs/>
          <w:color w:val="000000"/>
          <w:sz w:val="20"/>
          <w:szCs w:val="20"/>
        </w:rPr>
        <w:t xml:space="preserve">for use </w:t>
      </w:r>
      <w:r w:rsidRPr="00D430D9">
        <w:rPr>
          <w:bCs/>
          <w:color w:val="000000"/>
          <w:sz w:val="20"/>
          <w:szCs w:val="20"/>
        </w:rPr>
        <w:t>in connection with the operation of the Products.</w:t>
      </w:r>
    </w:p>
    <w:p w14:paraId="66C95DF3" w14:textId="77777777" w:rsidR="00563039" w:rsidRPr="00563039" w:rsidRDefault="00563039" w:rsidP="00563039">
      <w:pPr>
        <w:autoSpaceDE w:val="0"/>
        <w:autoSpaceDN w:val="0"/>
        <w:adjustRightInd w:val="0"/>
        <w:jc w:val="both"/>
        <w:rPr>
          <w:bCs/>
          <w:color w:val="000000"/>
          <w:sz w:val="20"/>
          <w:szCs w:val="20"/>
        </w:rPr>
      </w:pPr>
    </w:p>
    <w:p w14:paraId="7651E4FC" w14:textId="13A69F1A" w:rsidR="00316F54" w:rsidRDefault="00316F54" w:rsidP="00D055BC">
      <w:pPr>
        <w:numPr>
          <w:ilvl w:val="1"/>
          <w:numId w:val="17"/>
        </w:numPr>
        <w:tabs>
          <w:tab w:val="num" w:pos="630"/>
        </w:tabs>
        <w:autoSpaceDE w:val="0"/>
        <w:autoSpaceDN w:val="0"/>
        <w:adjustRightInd w:val="0"/>
        <w:ind w:left="0" w:firstLine="0"/>
        <w:jc w:val="both"/>
        <w:rPr>
          <w:bCs/>
          <w:color w:val="000000"/>
          <w:sz w:val="20"/>
          <w:szCs w:val="20"/>
        </w:rPr>
      </w:pPr>
      <w:r w:rsidRPr="00D430D9">
        <w:rPr>
          <w:bCs/>
          <w:color w:val="000000"/>
          <w:sz w:val="20"/>
          <w:szCs w:val="20"/>
        </w:rPr>
        <w:t>“</w:t>
      </w:r>
      <w:r w:rsidRPr="00D055BC">
        <w:rPr>
          <w:b/>
          <w:bCs/>
          <w:color w:val="000000"/>
          <w:sz w:val="20"/>
          <w:szCs w:val="20"/>
        </w:rPr>
        <w:t>Territory</w:t>
      </w:r>
      <w:r w:rsidRPr="00D430D9">
        <w:rPr>
          <w:bCs/>
          <w:color w:val="000000"/>
          <w:sz w:val="20"/>
          <w:szCs w:val="20"/>
        </w:rPr>
        <w:t>” shall mean the territory indicated on the first page of this Agreement.</w:t>
      </w:r>
    </w:p>
    <w:p w14:paraId="6EFFD084" w14:textId="77777777" w:rsidR="002F7D61" w:rsidRDefault="002F7D61" w:rsidP="002F7D61">
      <w:pPr>
        <w:autoSpaceDE w:val="0"/>
        <w:autoSpaceDN w:val="0"/>
        <w:adjustRightInd w:val="0"/>
        <w:jc w:val="both"/>
        <w:rPr>
          <w:bCs/>
          <w:color w:val="000000"/>
          <w:sz w:val="20"/>
          <w:szCs w:val="20"/>
        </w:rPr>
      </w:pPr>
    </w:p>
    <w:p w14:paraId="058A0023" w14:textId="3D83612A" w:rsidR="00CF528E" w:rsidRPr="00D430D9" w:rsidRDefault="00CF528E" w:rsidP="00D055BC">
      <w:pPr>
        <w:numPr>
          <w:ilvl w:val="1"/>
          <w:numId w:val="17"/>
        </w:numPr>
        <w:tabs>
          <w:tab w:val="num" w:pos="630"/>
        </w:tabs>
        <w:autoSpaceDE w:val="0"/>
        <w:autoSpaceDN w:val="0"/>
        <w:adjustRightInd w:val="0"/>
        <w:ind w:left="0" w:firstLine="0"/>
        <w:jc w:val="both"/>
        <w:rPr>
          <w:bCs/>
          <w:color w:val="000000"/>
          <w:sz w:val="20"/>
          <w:szCs w:val="20"/>
        </w:rPr>
      </w:pPr>
      <w:r>
        <w:rPr>
          <w:bCs/>
          <w:color w:val="000000"/>
          <w:sz w:val="20"/>
          <w:szCs w:val="20"/>
        </w:rPr>
        <w:t>“</w:t>
      </w:r>
      <w:r>
        <w:rPr>
          <w:b/>
          <w:bCs/>
          <w:color w:val="000000"/>
          <w:sz w:val="20"/>
          <w:szCs w:val="20"/>
        </w:rPr>
        <w:t>User Agreement</w:t>
      </w:r>
      <w:r>
        <w:rPr>
          <w:bCs/>
          <w:color w:val="000000"/>
          <w:sz w:val="20"/>
          <w:szCs w:val="20"/>
        </w:rPr>
        <w:t>” shall mean (a) for the Software, the EULA, and (b) for the SaaS Offering, the SaaS Terms of U</w:t>
      </w:r>
      <w:r w:rsidR="002F7D61">
        <w:rPr>
          <w:bCs/>
          <w:color w:val="000000"/>
          <w:sz w:val="20"/>
          <w:szCs w:val="20"/>
        </w:rPr>
        <w:t>se.</w:t>
      </w:r>
    </w:p>
    <w:p w14:paraId="3ECA9547" w14:textId="77777777" w:rsidR="00316F54" w:rsidRPr="00D430D9" w:rsidRDefault="00316F54" w:rsidP="00D055BC">
      <w:pPr>
        <w:autoSpaceDE w:val="0"/>
        <w:autoSpaceDN w:val="0"/>
        <w:adjustRightInd w:val="0"/>
        <w:jc w:val="both"/>
        <w:rPr>
          <w:bCs/>
          <w:color w:val="000000"/>
          <w:sz w:val="20"/>
          <w:szCs w:val="20"/>
        </w:rPr>
      </w:pPr>
    </w:p>
    <w:p w14:paraId="7CCDADC4" w14:textId="77777777" w:rsidR="00316F54" w:rsidRPr="00D430D9" w:rsidRDefault="00316F54" w:rsidP="00AA275A">
      <w:pPr>
        <w:autoSpaceDE w:val="0"/>
        <w:autoSpaceDN w:val="0"/>
        <w:adjustRightInd w:val="0"/>
        <w:jc w:val="both"/>
        <w:rPr>
          <w:bCs/>
          <w:color w:val="000000"/>
          <w:sz w:val="20"/>
          <w:szCs w:val="20"/>
        </w:rPr>
      </w:pPr>
      <w:r w:rsidRPr="00D430D9">
        <w:rPr>
          <w:bCs/>
          <w:color w:val="000000"/>
          <w:sz w:val="20"/>
          <w:szCs w:val="20"/>
        </w:rPr>
        <w:t>Other defined capitalized terms used herein are defined in context.</w:t>
      </w:r>
    </w:p>
    <w:p w14:paraId="79902465" w14:textId="77777777" w:rsidR="00316F54" w:rsidRPr="00D430D9" w:rsidRDefault="00316F54" w:rsidP="00AA275A">
      <w:pPr>
        <w:autoSpaceDE w:val="0"/>
        <w:autoSpaceDN w:val="0"/>
        <w:adjustRightInd w:val="0"/>
        <w:jc w:val="both"/>
        <w:rPr>
          <w:bCs/>
          <w:color w:val="000000"/>
          <w:sz w:val="20"/>
          <w:szCs w:val="20"/>
        </w:rPr>
      </w:pPr>
    </w:p>
    <w:p w14:paraId="29D141FC" w14:textId="249D4449" w:rsidR="00DF3192" w:rsidRPr="00D430D9" w:rsidRDefault="007F2FE6" w:rsidP="00DF3192">
      <w:pPr>
        <w:numPr>
          <w:ilvl w:val="0"/>
          <w:numId w:val="17"/>
        </w:numPr>
        <w:tabs>
          <w:tab w:val="num" w:pos="720"/>
        </w:tabs>
        <w:autoSpaceDE w:val="0"/>
        <w:autoSpaceDN w:val="0"/>
        <w:adjustRightInd w:val="0"/>
        <w:ind w:left="720"/>
        <w:jc w:val="both"/>
        <w:rPr>
          <w:b/>
          <w:bCs/>
          <w:color w:val="000000"/>
          <w:sz w:val="20"/>
          <w:szCs w:val="20"/>
        </w:rPr>
      </w:pPr>
      <w:r>
        <w:rPr>
          <w:b/>
          <w:bCs/>
          <w:color w:val="000000"/>
          <w:sz w:val="20"/>
          <w:szCs w:val="20"/>
        </w:rPr>
        <w:t>Distribution</w:t>
      </w:r>
      <w:r w:rsidR="00DF3192" w:rsidRPr="00D430D9">
        <w:rPr>
          <w:b/>
          <w:bCs/>
          <w:color w:val="000000"/>
          <w:sz w:val="20"/>
          <w:szCs w:val="20"/>
        </w:rPr>
        <w:t>.</w:t>
      </w:r>
    </w:p>
    <w:p w14:paraId="5BDD2DCC" w14:textId="77777777" w:rsidR="006B76EA" w:rsidRPr="00D430D9" w:rsidRDefault="006B76EA" w:rsidP="006B76EA">
      <w:pPr>
        <w:autoSpaceDE w:val="0"/>
        <w:autoSpaceDN w:val="0"/>
        <w:adjustRightInd w:val="0"/>
        <w:jc w:val="both"/>
        <w:rPr>
          <w:b/>
          <w:bCs/>
          <w:color w:val="000000"/>
          <w:sz w:val="20"/>
          <w:szCs w:val="20"/>
        </w:rPr>
      </w:pPr>
    </w:p>
    <w:p w14:paraId="4F32CF5D" w14:textId="4F7C807F" w:rsidR="00DF3192" w:rsidRDefault="00182CAA" w:rsidP="00DF3192">
      <w:pPr>
        <w:numPr>
          <w:ilvl w:val="1"/>
          <w:numId w:val="17"/>
        </w:numPr>
        <w:tabs>
          <w:tab w:val="num" w:pos="630"/>
        </w:tabs>
        <w:autoSpaceDE w:val="0"/>
        <w:autoSpaceDN w:val="0"/>
        <w:adjustRightInd w:val="0"/>
        <w:ind w:left="0" w:firstLine="0"/>
        <w:jc w:val="both"/>
        <w:rPr>
          <w:bCs/>
          <w:color w:val="000000"/>
          <w:sz w:val="20"/>
          <w:szCs w:val="20"/>
        </w:rPr>
      </w:pPr>
      <w:r>
        <w:rPr>
          <w:b/>
          <w:bCs/>
          <w:color w:val="000000"/>
          <w:sz w:val="20"/>
          <w:szCs w:val="20"/>
        </w:rPr>
        <w:t xml:space="preserve">Appointment as Non-Exclusive Reseller.  </w:t>
      </w:r>
      <w:r w:rsidR="00DF3192" w:rsidRPr="007F2FE6">
        <w:rPr>
          <w:bCs/>
          <w:color w:val="000000"/>
          <w:sz w:val="20"/>
          <w:szCs w:val="20"/>
        </w:rPr>
        <w:t>Fidelis hereby appoints Reseller, and Reseller accepts the appointment, to act as a Fidelis-authorized reseller of the Products and Services solely to End Users located in the Territory during the Term, subject to the terms and</w:t>
      </w:r>
      <w:r w:rsidR="001766B7">
        <w:rPr>
          <w:bCs/>
          <w:color w:val="000000"/>
          <w:sz w:val="20"/>
          <w:szCs w:val="20"/>
        </w:rPr>
        <w:t xml:space="preserve"> conditions of this Agreement</w:t>
      </w:r>
      <w:r w:rsidR="00DF3192" w:rsidRPr="007F2FE6">
        <w:rPr>
          <w:bCs/>
          <w:color w:val="000000"/>
          <w:sz w:val="20"/>
          <w:szCs w:val="20"/>
        </w:rPr>
        <w:t xml:space="preserve">.  Fidelis hereby grants </w:t>
      </w:r>
      <w:r w:rsidR="00FA5220" w:rsidRPr="007F2FE6">
        <w:rPr>
          <w:bCs/>
          <w:color w:val="000000"/>
          <w:sz w:val="20"/>
          <w:szCs w:val="20"/>
        </w:rPr>
        <w:t xml:space="preserve">to </w:t>
      </w:r>
      <w:r w:rsidR="00DF3192" w:rsidRPr="007F2FE6">
        <w:rPr>
          <w:bCs/>
          <w:color w:val="000000"/>
          <w:sz w:val="20"/>
          <w:szCs w:val="20"/>
        </w:rPr>
        <w:t xml:space="preserve">Reseller </w:t>
      </w:r>
      <w:r w:rsidR="00FA5220" w:rsidRPr="007F2FE6">
        <w:rPr>
          <w:bCs/>
          <w:color w:val="000000"/>
          <w:sz w:val="20"/>
          <w:szCs w:val="20"/>
        </w:rPr>
        <w:t>a</w:t>
      </w:r>
      <w:r w:rsidR="00DF3192" w:rsidRPr="007F2FE6">
        <w:rPr>
          <w:bCs/>
          <w:color w:val="000000"/>
          <w:sz w:val="20"/>
          <w:szCs w:val="20"/>
        </w:rPr>
        <w:t xml:space="preserve"> personal, nonexclusive and nontransferable right, during the Term, (a) to market and distribute the Products </w:t>
      </w:r>
      <w:r w:rsidR="002D2965" w:rsidRPr="007F2FE6">
        <w:rPr>
          <w:bCs/>
          <w:color w:val="000000"/>
          <w:sz w:val="20"/>
          <w:szCs w:val="20"/>
        </w:rPr>
        <w:t xml:space="preserve">and Services </w:t>
      </w:r>
      <w:r w:rsidR="00DF3192" w:rsidRPr="007F2FE6">
        <w:rPr>
          <w:bCs/>
          <w:color w:val="000000"/>
          <w:sz w:val="20"/>
          <w:szCs w:val="20"/>
        </w:rPr>
        <w:t xml:space="preserve">pursuant to Purchase Orders originating in the Territory, for shipment </w:t>
      </w:r>
      <w:r w:rsidR="007F2FE6" w:rsidRPr="007F2FE6">
        <w:rPr>
          <w:bCs/>
          <w:color w:val="000000"/>
          <w:sz w:val="20"/>
          <w:szCs w:val="20"/>
        </w:rPr>
        <w:t xml:space="preserve">or delivery </w:t>
      </w:r>
      <w:r w:rsidR="00DF3192" w:rsidRPr="007F2FE6">
        <w:rPr>
          <w:bCs/>
          <w:color w:val="000000"/>
          <w:sz w:val="20"/>
          <w:szCs w:val="20"/>
        </w:rPr>
        <w:t>to End Users in the Territory; and (b) to demonstrate the Products</w:t>
      </w:r>
      <w:r w:rsidR="002D2965" w:rsidRPr="007F2FE6">
        <w:rPr>
          <w:bCs/>
          <w:color w:val="000000"/>
          <w:sz w:val="20"/>
          <w:szCs w:val="20"/>
        </w:rPr>
        <w:t xml:space="preserve"> and Services</w:t>
      </w:r>
      <w:r w:rsidR="00DF3192" w:rsidRPr="007F2FE6">
        <w:rPr>
          <w:bCs/>
          <w:color w:val="000000"/>
          <w:sz w:val="20"/>
          <w:szCs w:val="20"/>
        </w:rPr>
        <w:t xml:space="preserve"> to End Users located in the Territory.  </w:t>
      </w:r>
    </w:p>
    <w:p w14:paraId="0366F2B3" w14:textId="77777777" w:rsidR="002F7D61" w:rsidRDefault="002F7D61" w:rsidP="002F7D61">
      <w:pPr>
        <w:autoSpaceDE w:val="0"/>
        <w:autoSpaceDN w:val="0"/>
        <w:adjustRightInd w:val="0"/>
        <w:jc w:val="both"/>
        <w:rPr>
          <w:bCs/>
          <w:color w:val="000000"/>
          <w:sz w:val="20"/>
          <w:szCs w:val="20"/>
        </w:rPr>
      </w:pPr>
    </w:p>
    <w:p w14:paraId="530A7039" w14:textId="74F23935" w:rsidR="00182CAA" w:rsidRDefault="00DC2FB5" w:rsidP="00182CAA">
      <w:pPr>
        <w:numPr>
          <w:ilvl w:val="1"/>
          <w:numId w:val="17"/>
        </w:numPr>
        <w:autoSpaceDE w:val="0"/>
        <w:autoSpaceDN w:val="0"/>
        <w:adjustRightInd w:val="0"/>
        <w:ind w:left="0" w:firstLine="0"/>
        <w:jc w:val="both"/>
        <w:rPr>
          <w:bCs/>
          <w:color w:val="000000"/>
          <w:sz w:val="20"/>
          <w:szCs w:val="20"/>
        </w:rPr>
      </w:pPr>
      <w:r w:rsidRPr="00DC2FB5">
        <w:rPr>
          <w:b/>
          <w:bCs/>
          <w:color w:val="000000"/>
          <w:sz w:val="20"/>
          <w:szCs w:val="20"/>
        </w:rPr>
        <w:t>Fidelis</w:t>
      </w:r>
      <w:r w:rsidR="00182CAA" w:rsidRPr="00DC2FB5">
        <w:rPr>
          <w:b/>
          <w:bCs/>
          <w:color w:val="000000"/>
          <w:sz w:val="20"/>
          <w:szCs w:val="20"/>
        </w:rPr>
        <w:t xml:space="preserve"> Software</w:t>
      </w:r>
      <w:r w:rsidR="00182CAA" w:rsidRPr="00182CAA">
        <w:rPr>
          <w:bCs/>
          <w:color w:val="000000"/>
          <w:sz w:val="20"/>
          <w:szCs w:val="20"/>
        </w:rPr>
        <w:t xml:space="preserve">. Subject to the terms and conditions of this Agreement, </w:t>
      </w:r>
      <w:r>
        <w:rPr>
          <w:bCs/>
          <w:color w:val="000000"/>
          <w:sz w:val="20"/>
          <w:szCs w:val="20"/>
        </w:rPr>
        <w:t>Fidelis</w:t>
      </w:r>
      <w:r w:rsidR="00182CAA" w:rsidRPr="00182CAA">
        <w:rPr>
          <w:bCs/>
          <w:color w:val="000000"/>
          <w:sz w:val="20"/>
          <w:szCs w:val="20"/>
        </w:rPr>
        <w:t xml:space="preserve"> hereby grants to Reseller a non-exclusive, non-transferable right and license during the Term to: (a) distribute copies of </w:t>
      </w:r>
      <w:r>
        <w:rPr>
          <w:bCs/>
          <w:color w:val="000000"/>
          <w:sz w:val="20"/>
          <w:szCs w:val="20"/>
        </w:rPr>
        <w:t>Fidelis</w:t>
      </w:r>
      <w:r w:rsidR="00182CAA" w:rsidRPr="00182CAA">
        <w:rPr>
          <w:bCs/>
          <w:color w:val="000000"/>
          <w:sz w:val="20"/>
          <w:szCs w:val="20"/>
        </w:rPr>
        <w:t xml:space="preserve"> Software ordered pursuant to this Agreement to </w:t>
      </w:r>
      <w:r>
        <w:rPr>
          <w:bCs/>
          <w:color w:val="000000"/>
          <w:sz w:val="20"/>
          <w:szCs w:val="20"/>
        </w:rPr>
        <w:t>End User</w:t>
      </w:r>
      <w:r w:rsidR="00182CAA" w:rsidRPr="00182CAA">
        <w:rPr>
          <w:bCs/>
          <w:color w:val="000000"/>
          <w:sz w:val="20"/>
          <w:szCs w:val="20"/>
        </w:rPr>
        <w:t xml:space="preserve">s within the Territory in accordance with </w:t>
      </w:r>
      <w:r>
        <w:rPr>
          <w:bCs/>
          <w:color w:val="000000"/>
          <w:sz w:val="20"/>
          <w:szCs w:val="20"/>
        </w:rPr>
        <w:t>the terms of this Agreement</w:t>
      </w:r>
      <w:r w:rsidR="00182CAA" w:rsidRPr="00182CAA">
        <w:rPr>
          <w:bCs/>
          <w:color w:val="000000"/>
          <w:sz w:val="20"/>
          <w:szCs w:val="20"/>
        </w:rPr>
        <w:t xml:space="preserve">; (b) grant such </w:t>
      </w:r>
      <w:r>
        <w:rPr>
          <w:bCs/>
          <w:color w:val="000000"/>
          <w:sz w:val="20"/>
          <w:szCs w:val="20"/>
        </w:rPr>
        <w:t>End User</w:t>
      </w:r>
      <w:r w:rsidR="00182CAA" w:rsidRPr="00182CAA">
        <w:rPr>
          <w:bCs/>
          <w:color w:val="000000"/>
          <w:sz w:val="20"/>
          <w:szCs w:val="20"/>
        </w:rPr>
        <w:t>s a non-exclusive, non-transferable, non-</w:t>
      </w:r>
      <w:proofErr w:type="spellStart"/>
      <w:r w:rsidR="00182CAA" w:rsidRPr="00182CAA">
        <w:rPr>
          <w:bCs/>
          <w:color w:val="000000"/>
          <w:sz w:val="20"/>
          <w:szCs w:val="20"/>
        </w:rPr>
        <w:t>sublicenseable</w:t>
      </w:r>
      <w:proofErr w:type="spellEnd"/>
      <w:r w:rsidR="00182CAA" w:rsidRPr="00182CAA">
        <w:rPr>
          <w:bCs/>
          <w:color w:val="000000"/>
          <w:sz w:val="20"/>
          <w:szCs w:val="20"/>
        </w:rPr>
        <w:t xml:space="preserve">, revocable right and license, without the right to sublicense, to install and operate the </w:t>
      </w:r>
      <w:r>
        <w:rPr>
          <w:bCs/>
          <w:color w:val="000000"/>
          <w:sz w:val="20"/>
          <w:szCs w:val="20"/>
        </w:rPr>
        <w:t>Fidelis</w:t>
      </w:r>
      <w:r w:rsidR="00182CAA" w:rsidRPr="00182CAA">
        <w:rPr>
          <w:bCs/>
          <w:color w:val="000000"/>
          <w:sz w:val="20"/>
          <w:szCs w:val="20"/>
        </w:rPr>
        <w:t xml:space="preserve"> Software in machine-readable, executable, object-code format in accordance with the Documentation for such </w:t>
      </w:r>
      <w:r>
        <w:rPr>
          <w:bCs/>
          <w:color w:val="000000"/>
          <w:sz w:val="20"/>
          <w:szCs w:val="20"/>
        </w:rPr>
        <w:t>End User</w:t>
      </w:r>
      <w:r w:rsidR="00182CAA" w:rsidRPr="00182CAA">
        <w:rPr>
          <w:bCs/>
          <w:color w:val="000000"/>
          <w:sz w:val="20"/>
          <w:szCs w:val="20"/>
        </w:rPr>
        <w:t xml:space="preserve">’s internal business purposes, but only after the </w:t>
      </w:r>
      <w:r>
        <w:rPr>
          <w:bCs/>
          <w:color w:val="000000"/>
          <w:sz w:val="20"/>
          <w:szCs w:val="20"/>
        </w:rPr>
        <w:t>End User</w:t>
      </w:r>
      <w:r w:rsidR="000937C9">
        <w:rPr>
          <w:bCs/>
          <w:color w:val="000000"/>
          <w:sz w:val="20"/>
          <w:szCs w:val="20"/>
        </w:rPr>
        <w:t xml:space="preserve"> agrees to the EULA</w:t>
      </w:r>
      <w:r w:rsidR="00182CAA" w:rsidRPr="00182CAA">
        <w:rPr>
          <w:bCs/>
          <w:color w:val="000000"/>
          <w:sz w:val="20"/>
          <w:szCs w:val="20"/>
        </w:rPr>
        <w:t xml:space="preserve">; or (c) any subset of, or lesser rights than, the rights and licenses in (b). As between the </w:t>
      </w:r>
      <w:r w:rsidR="000937C9">
        <w:rPr>
          <w:bCs/>
          <w:color w:val="000000"/>
          <w:sz w:val="20"/>
          <w:szCs w:val="20"/>
        </w:rPr>
        <w:t>parties</w:t>
      </w:r>
      <w:r w:rsidR="00182CAA" w:rsidRPr="00182CAA">
        <w:rPr>
          <w:bCs/>
          <w:color w:val="000000"/>
          <w:sz w:val="20"/>
          <w:szCs w:val="20"/>
        </w:rPr>
        <w:t xml:space="preserve"> to this Agreement, all </w:t>
      </w:r>
      <w:r>
        <w:rPr>
          <w:bCs/>
          <w:color w:val="000000"/>
          <w:sz w:val="20"/>
          <w:szCs w:val="20"/>
        </w:rPr>
        <w:t>Fidelis</w:t>
      </w:r>
      <w:r w:rsidR="00182CAA" w:rsidRPr="00182CAA">
        <w:rPr>
          <w:bCs/>
          <w:color w:val="000000"/>
          <w:sz w:val="20"/>
          <w:szCs w:val="20"/>
        </w:rPr>
        <w:t xml:space="preserve"> Software licenses sold pursuant to any </w:t>
      </w:r>
      <w:r w:rsidR="00F73AB9">
        <w:rPr>
          <w:bCs/>
          <w:color w:val="000000"/>
          <w:sz w:val="20"/>
          <w:szCs w:val="20"/>
        </w:rPr>
        <w:t>Purchase Order</w:t>
      </w:r>
      <w:r w:rsidR="00182CAA" w:rsidRPr="00182CAA">
        <w:rPr>
          <w:bCs/>
          <w:color w:val="000000"/>
          <w:sz w:val="20"/>
          <w:szCs w:val="20"/>
        </w:rPr>
        <w:t xml:space="preserve"> are sold directly to </w:t>
      </w:r>
      <w:r>
        <w:rPr>
          <w:bCs/>
          <w:color w:val="000000"/>
          <w:sz w:val="20"/>
          <w:szCs w:val="20"/>
        </w:rPr>
        <w:t>End User</w:t>
      </w:r>
      <w:r w:rsidR="00182CAA" w:rsidRPr="00182CAA">
        <w:rPr>
          <w:bCs/>
          <w:color w:val="000000"/>
          <w:sz w:val="20"/>
          <w:szCs w:val="20"/>
        </w:rPr>
        <w:t xml:space="preserve">. Prior to </w:t>
      </w:r>
      <w:r>
        <w:rPr>
          <w:bCs/>
          <w:color w:val="000000"/>
          <w:sz w:val="20"/>
          <w:szCs w:val="20"/>
        </w:rPr>
        <w:t>End User</w:t>
      </w:r>
      <w:r w:rsidR="00182CAA" w:rsidRPr="00182CAA">
        <w:rPr>
          <w:bCs/>
          <w:color w:val="000000"/>
          <w:sz w:val="20"/>
          <w:szCs w:val="20"/>
        </w:rPr>
        <w:t xml:space="preserve"> installing and/or using the Software, Reseller will cause each </w:t>
      </w:r>
      <w:r>
        <w:rPr>
          <w:bCs/>
          <w:color w:val="000000"/>
          <w:sz w:val="20"/>
          <w:szCs w:val="20"/>
        </w:rPr>
        <w:t>End User</w:t>
      </w:r>
      <w:r w:rsidR="00182CAA" w:rsidRPr="00182CAA">
        <w:rPr>
          <w:bCs/>
          <w:color w:val="000000"/>
          <w:sz w:val="20"/>
          <w:szCs w:val="20"/>
        </w:rPr>
        <w:t xml:space="preserve"> (and each authorized user of </w:t>
      </w:r>
      <w:r>
        <w:rPr>
          <w:bCs/>
          <w:color w:val="000000"/>
          <w:sz w:val="20"/>
          <w:szCs w:val="20"/>
        </w:rPr>
        <w:t>End User</w:t>
      </w:r>
      <w:r w:rsidR="00182CAA" w:rsidRPr="00182CAA">
        <w:rPr>
          <w:bCs/>
          <w:color w:val="000000"/>
          <w:sz w:val="20"/>
          <w:szCs w:val="20"/>
        </w:rPr>
        <w:t xml:space="preserve">) to execute the </w:t>
      </w:r>
      <w:r w:rsidR="000937C9">
        <w:rPr>
          <w:bCs/>
          <w:color w:val="000000"/>
          <w:sz w:val="20"/>
          <w:szCs w:val="20"/>
        </w:rPr>
        <w:t>EULA</w:t>
      </w:r>
      <w:r w:rsidR="00182CAA" w:rsidRPr="00182CAA">
        <w:rPr>
          <w:bCs/>
          <w:color w:val="000000"/>
          <w:sz w:val="20"/>
          <w:szCs w:val="20"/>
        </w:rPr>
        <w:t xml:space="preserve">. Notwithstanding anything in this Agreement to the contrary, Reseller may not license the Software to any third party; only distribute copies subject to the acceptance of the </w:t>
      </w:r>
      <w:r w:rsidR="000937C9">
        <w:rPr>
          <w:bCs/>
          <w:color w:val="000000"/>
          <w:sz w:val="20"/>
          <w:szCs w:val="20"/>
        </w:rPr>
        <w:t>EULA</w:t>
      </w:r>
      <w:r w:rsidR="00182CAA" w:rsidRPr="00182CAA">
        <w:rPr>
          <w:bCs/>
          <w:color w:val="000000"/>
          <w:sz w:val="20"/>
          <w:szCs w:val="20"/>
        </w:rPr>
        <w:t>.</w:t>
      </w:r>
    </w:p>
    <w:p w14:paraId="1330DBC5" w14:textId="77777777" w:rsidR="002F7D61" w:rsidRPr="00182CAA" w:rsidRDefault="002F7D61" w:rsidP="002F7D61">
      <w:pPr>
        <w:autoSpaceDE w:val="0"/>
        <w:autoSpaceDN w:val="0"/>
        <w:adjustRightInd w:val="0"/>
        <w:jc w:val="both"/>
        <w:rPr>
          <w:bCs/>
          <w:color w:val="000000"/>
          <w:sz w:val="20"/>
          <w:szCs w:val="20"/>
        </w:rPr>
      </w:pPr>
    </w:p>
    <w:p w14:paraId="52801DC3" w14:textId="546BBE86" w:rsidR="00182CAA" w:rsidRDefault="00DC2FB5" w:rsidP="000937C9">
      <w:pPr>
        <w:numPr>
          <w:ilvl w:val="1"/>
          <w:numId w:val="17"/>
        </w:numPr>
        <w:autoSpaceDE w:val="0"/>
        <w:autoSpaceDN w:val="0"/>
        <w:adjustRightInd w:val="0"/>
        <w:ind w:left="0" w:firstLine="0"/>
        <w:jc w:val="both"/>
        <w:rPr>
          <w:bCs/>
          <w:color w:val="000000"/>
          <w:sz w:val="20"/>
          <w:szCs w:val="20"/>
        </w:rPr>
      </w:pPr>
      <w:r w:rsidRPr="000937C9">
        <w:rPr>
          <w:b/>
          <w:bCs/>
          <w:color w:val="000000"/>
          <w:sz w:val="20"/>
          <w:szCs w:val="20"/>
        </w:rPr>
        <w:t>Fidelis</w:t>
      </w:r>
      <w:r w:rsidR="00182CAA" w:rsidRPr="000937C9">
        <w:rPr>
          <w:b/>
          <w:bCs/>
          <w:color w:val="000000"/>
          <w:sz w:val="20"/>
          <w:szCs w:val="20"/>
        </w:rPr>
        <w:t xml:space="preserve"> SaaS</w:t>
      </w:r>
      <w:r w:rsidR="000937C9">
        <w:rPr>
          <w:bCs/>
          <w:color w:val="000000"/>
          <w:sz w:val="20"/>
          <w:szCs w:val="20"/>
        </w:rPr>
        <w:t xml:space="preserve"> </w:t>
      </w:r>
      <w:r w:rsidR="000937C9" w:rsidRPr="000937C9">
        <w:rPr>
          <w:b/>
          <w:bCs/>
          <w:color w:val="000000"/>
          <w:sz w:val="20"/>
          <w:szCs w:val="20"/>
        </w:rPr>
        <w:t>Offering</w:t>
      </w:r>
      <w:r w:rsidR="00182CAA" w:rsidRPr="00182CAA">
        <w:rPr>
          <w:bCs/>
          <w:color w:val="000000"/>
          <w:sz w:val="20"/>
          <w:szCs w:val="20"/>
        </w:rPr>
        <w:t xml:space="preserve">. Subject to the terms and conditions herein, Reseller shall be permitted to authorize </w:t>
      </w:r>
      <w:r>
        <w:rPr>
          <w:bCs/>
          <w:color w:val="000000"/>
          <w:sz w:val="20"/>
          <w:szCs w:val="20"/>
        </w:rPr>
        <w:t>End User</w:t>
      </w:r>
      <w:r w:rsidR="00182CAA" w:rsidRPr="00182CAA">
        <w:rPr>
          <w:bCs/>
          <w:color w:val="000000"/>
          <w:sz w:val="20"/>
          <w:szCs w:val="20"/>
        </w:rPr>
        <w:t>s for whom Reseller remitted the applicable fees to access the features and functions of the SaaS</w:t>
      </w:r>
      <w:r w:rsidR="000131BA">
        <w:rPr>
          <w:bCs/>
          <w:color w:val="000000"/>
          <w:sz w:val="20"/>
          <w:szCs w:val="20"/>
        </w:rPr>
        <w:t xml:space="preserve"> Offering</w:t>
      </w:r>
      <w:r w:rsidR="00182CAA" w:rsidRPr="00182CAA">
        <w:rPr>
          <w:bCs/>
          <w:color w:val="000000"/>
          <w:sz w:val="20"/>
          <w:szCs w:val="20"/>
        </w:rPr>
        <w:t xml:space="preserve">, only after the Authorized User has </w:t>
      </w:r>
      <w:r w:rsidR="000131BA">
        <w:rPr>
          <w:bCs/>
          <w:color w:val="000000"/>
          <w:sz w:val="20"/>
          <w:szCs w:val="20"/>
        </w:rPr>
        <w:t>agreed to the</w:t>
      </w:r>
      <w:r w:rsidR="00182CAA" w:rsidRPr="00182CAA">
        <w:rPr>
          <w:bCs/>
          <w:color w:val="000000"/>
          <w:sz w:val="20"/>
          <w:szCs w:val="20"/>
        </w:rPr>
        <w:t xml:space="preserve"> SaaS Terms of Use with </w:t>
      </w:r>
      <w:r>
        <w:rPr>
          <w:bCs/>
          <w:color w:val="000000"/>
          <w:sz w:val="20"/>
          <w:szCs w:val="20"/>
        </w:rPr>
        <w:t>Fidelis</w:t>
      </w:r>
      <w:r w:rsidR="00182CAA" w:rsidRPr="00182CAA">
        <w:rPr>
          <w:bCs/>
          <w:color w:val="000000"/>
          <w:sz w:val="20"/>
          <w:szCs w:val="20"/>
        </w:rPr>
        <w:t>, provided that (</w:t>
      </w:r>
      <w:proofErr w:type="spellStart"/>
      <w:r w:rsidR="00182CAA" w:rsidRPr="00182CAA">
        <w:rPr>
          <w:bCs/>
          <w:color w:val="000000"/>
          <w:sz w:val="20"/>
          <w:szCs w:val="20"/>
        </w:rPr>
        <w:t>i</w:t>
      </w:r>
      <w:proofErr w:type="spellEnd"/>
      <w:r w:rsidR="00182CAA" w:rsidRPr="00182CAA">
        <w:rPr>
          <w:bCs/>
          <w:color w:val="000000"/>
          <w:sz w:val="20"/>
          <w:szCs w:val="20"/>
        </w:rPr>
        <w:t xml:space="preserve">) Reseller may not distribute, sublicense, or otherwise convey any rights in the </w:t>
      </w:r>
      <w:r>
        <w:rPr>
          <w:bCs/>
          <w:color w:val="000000"/>
          <w:sz w:val="20"/>
          <w:szCs w:val="20"/>
        </w:rPr>
        <w:t>Fidelis</w:t>
      </w:r>
      <w:r w:rsidR="00182CAA" w:rsidRPr="00182CAA">
        <w:rPr>
          <w:bCs/>
          <w:color w:val="000000"/>
          <w:sz w:val="20"/>
          <w:szCs w:val="20"/>
        </w:rPr>
        <w:t xml:space="preserve"> SaaS</w:t>
      </w:r>
      <w:r w:rsidR="000131BA">
        <w:rPr>
          <w:bCs/>
          <w:color w:val="000000"/>
          <w:sz w:val="20"/>
          <w:szCs w:val="20"/>
        </w:rPr>
        <w:t xml:space="preserve"> Offering</w:t>
      </w:r>
      <w:r w:rsidR="00182CAA" w:rsidRPr="00182CAA">
        <w:rPr>
          <w:bCs/>
          <w:color w:val="000000"/>
          <w:sz w:val="20"/>
          <w:szCs w:val="20"/>
        </w:rPr>
        <w:t xml:space="preserve">, except for the right to access the application to obtain the Services paid for by Reseller by </w:t>
      </w:r>
      <w:r>
        <w:rPr>
          <w:bCs/>
          <w:color w:val="000000"/>
          <w:sz w:val="20"/>
          <w:szCs w:val="20"/>
        </w:rPr>
        <w:t>End User</w:t>
      </w:r>
      <w:r w:rsidR="00182CAA" w:rsidRPr="00182CAA">
        <w:rPr>
          <w:bCs/>
          <w:color w:val="000000"/>
          <w:sz w:val="20"/>
          <w:szCs w:val="20"/>
        </w:rPr>
        <w:t xml:space="preserve">s. Reseller agrees that it will at all times comply with the SaaS Terms of Use when accessing the </w:t>
      </w:r>
      <w:r>
        <w:rPr>
          <w:bCs/>
          <w:color w:val="000000"/>
          <w:sz w:val="20"/>
          <w:szCs w:val="20"/>
        </w:rPr>
        <w:t>Fidelis</w:t>
      </w:r>
      <w:r w:rsidR="00182CAA" w:rsidRPr="00182CAA">
        <w:rPr>
          <w:bCs/>
          <w:color w:val="000000"/>
          <w:sz w:val="20"/>
          <w:szCs w:val="20"/>
        </w:rPr>
        <w:t xml:space="preserve"> SaaS </w:t>
      </w:r>
      <w:r w:rsidR="000131BA">
        <w:rPr>
          <w:bCs/>
          <w:color w:val="000000"/>
          <w:sz w:val="20"/>
          <w:szCs w:val="20"/>
        </w:rPr>
        <w:t xml:space="preserve">Offering </w:t>
      </w:r>
      <w:r w:rsidR="00182CAA" w:rsidRPr="00182CAA">
        <w:rPr>
          <w:bCs/>
          <w:color w:val="000000"/>
          <w:sz w:val="20"/>
          <w:szCs w:val="20"/>
        </w:rPr>
        <w:t xml:space="preserve">as permitted under this Agreement. Prior to </w:t>
      </w:r>
      <w:r>
        <w:rPr>
          <w:bCs/>
          <w:color w:val="000000"/>
          <w:sz w:val="20"/>
          <w:szCs w:val="20"/>
        </w:rPr>
        <w:t>End User</w:t>
      </w:r>
      <w:r w:rsidR="00182CAA" w:rsidRPr="00182CAA">
        <w:rPr>
          <w:bCs/>
          <w:color w:val="000000"/>
          <w:sz w:val="20"/>
          <w:szCs w:val="20"/>
        </w:rPr>
        <w:t xml:space="preserve"> accessing the </w:t>
      </w:r>
      <w:r>
        <w:rPr>
          <w:bCs/>
          <w:color w:val="000000"/>
          <w:sz w:val="20"/>
          <w:szCs w:val="20"/>
        </w:rPr>
        <w:t>Fidelis</w:t>
      </w:r>
      <w:r w:rsidR="00182CAA" w:rsidRPr="00182CAA">
        <w:rPr>
          <w:bCs/>
          <w:color w:val="000000"/>
          <w:sz w:val="20"/>
          <w:szCs w:val="20"/>
        </w:rPr>
        <w:t xml:space="preserve"> SaaS</w:t>
      </w:r>
      <w:r w:rsidR="000131BA">
        <w:rPr>
          <w:bCs/>
          <w:color w:val="000000"/>
          <w:sz w:val="20"/>
          <w:szCs w:val="20"/>
        </w:rPr>
        <w:t xml:space="preserve"> Offering</w:t>
      </w:r>
      <w:r w:rsidR="00182CAA" w:rsidRPr="00182CAA">
        <w:rPr>
          <w:bCs/>
          <w:color w:val="000000"/>
          <w:sz w:val="20"/>
          <w:szCs w:val="20"/>
        </w:rPr>
        <w:t xml:space="preserve">, Reseller will cause each </w:t>
      </w:r>
      <w:r>
        <w:rPr>
          <w:bCs/>
          <w:color w:val="000000"/>
          <w:sz w:val="20"/>
          <w:szCs w:val="20"/>
        </w:rPr>
        <w:t>End User</w:t>
      </w:r>
      <w:r w:rsidR="00182CAA" w:rsidRPr="00182CAA">
        <w:rPr>
          <w:bCs/>
          <w:color w:val="000000"/>
          <w:sz w:val="20"/>
          <w:szCs w:val="20"/>
        </w:rPr>
        <w:t xml:space="preserve"> (and each authorized user of </w:t>
      </w:r>
      <w:r>
        <w:rPr>
          <w:bCs/>
          <w:color w:val="000000"/>
          <w:sz w:val="20"/>
          <w:szCs w:val="20"/>
        </w:rPr>
        <w:t>End User</w:t>
      </w:r>
      <w:r w:rsidR="00182CAA" w:rsidRPr="00182CAA">
        <w:rPr>
          <w:bCs/>
          <w:color w:val="000000"/>
          <w:sz w:val="20"/>
          <w:szCs w:val="20"/>
        </w:rPr>
        <w:t xml:space="preserve">) to execute the SaaS Terms of Use. </w:t>
      </w:r>
    </w:p>
    <w:p w14:paraId="44791018" w14:textId="77777777" w:rsidR="002F7D61" w:rsidRPr="00182CAA" w:rsidRDefault="002F7D61" w:rsidP="002F7D61">
      <w:pPr>
        <w:autoSpaceDE w:val="0"/>
        <w:autoSpaceDN w:val="0"/>
        <w:adjustRightInd w:val="0"/>
        <w:jc w:val="both"/>
        <w:rPr>
          <w:bCs/>
          <w:color w:val="000000"/>
          <w:sz w:val="20"/>
          <w:szCs w:val="20"/>
        </w:rPr>
      </w:pPr>
    </w:p>
    <w:p w14:paraId="1802A0A0" w14:textId="7AA8076A" w:rsidR="00182CAA" w:rsidRPr="00A17146" w:rsidRDefault="00563039" w:rsidP="00C47C83">
      <w:pPr>
        <w:autoSpaceDE w:val="0"/>
        <w:autoSpaceDN w:val="0"/>
        <w:adjustRightInd w:val="0"/>
        <w:jc w:val="both"/>
        <w:rPr>
          <w:sz w:val="20"/>
          <w:szCs w:val="20"/>
        </w:rPr>
      </w:pPr>
      <w:r>
        <w:rPr>
          <w:b/>
          <w:bCs/>
          <w:color w:val="000000"/>
          <w:sz w:val="20"/>
          <w:szCs w:val="20"/>
        </w:rPr>
        <w:t>Support Services</w:t>
      </w:r>
      <w:r w:rsidR="00182CAA" w:rsidRPr="00182CAA">
        <w:rPr>
          <w:bCs/>
          <w:color w:val="000000"/>
          <w:sz w:val="20"/>
          <w:szCs w:val="20"/>
        </w:rPr>
        <w:t xml:space="preserve">.  </w:t>
      </w:r>
      <w:r w:rsidRPr="00563039">
        <w:rPr>
          <w:bCs/>
          <w:color w:val="000000"/>
          <w:sz w:val="20"/>
          <w:szCs w:val="20"/>
        </w:rPr>
        <w:t xml:space="preserve">Fidelis will provide </w:t>
      </w:r>
      <w:r>
        <w:rPr>
          <w:bCs/>
          <w:color w:val="000000"/>
          <w:sz w:val="20"/>
          <w:szCs w:val="20"/>
        </w:rPr>
        <w:t>End Users</w:t>
      </w:r>
      <w:r w:rsidRPr="00563039">
        <w:rPr>
          <w:bCs/>
          <w:color w:val="000000"/>
          <w:sz w:val="20"/>
          <w:szCs w:val="20"/>
        </w:rPr>
        <w:t xml:space="preserve"> with the support services in accordance with the terms of its Maintenance and Support Agreement, available at https://www.fidelissecurity.com/maintenance-and-support-agreement, which may be updated from time to time. </w:t>
      </w:r>
      <w:r w:rsidR="007F02AF">
        <w:rPr>
          <w:bCs/>
          <w:color w:val="000000"/>
          <w:sz w:val="20"/>
          <w:szCs w:val="20"/>
        </w:rPr>
        <w:t xml:space="preserve">With respect to the SaaS Offering, </w:t>
      </w:r>
      <w:r w:rsidRPr="007F02AF">
        <w:rPr>
          <w:bCs/>
          <w:color w:val="000000"/>
          <w:sz w:val="20"/>
          <w:szCs w:val="20"/>
        </w:rPr>
        <w:t xml:space="preserve">Fidelis will use commercially reasonable efforts to keep the </w:t>
      </w:r>
      <w:r w:rsidR="007F02AF">
        <w:rPr>
          <w:bCs/>
          <w:color w:val="000000"/>
          <w:sz w:val="20"/>
          <w:szCs w:val="20"/>
        </w:rPr>
        <w:t>SaaS Offering</w:t>
      </w:r>
      <w:r w:rsidRPr="007F02AF">
        <w:rPr>
          <w:bCs/>
          <w:color w:val="000000"/>
          <w:sz w:val="20"/>
          <w:szCs w:val="20"/>
        </w:rPr>
        <w:t xml:space="preserve"> operational and available to Subscriber in accordance with the Service Level Agreement available</w:t>
      </w:r>
      <w:r w:rsidR="00A17146">
        <w:rPr>
          <w:bCs/>
          <w:color w:val="000000"/>
          <w:sz w:val="20"/>
          <w:szCs w:val="20"/>
        </w:rPr>
        <w:t xml:space="preserve"> at </w:t>
      </w:r>
      <w:hyperlink r:id="rId10" w:tgtFrame="_blank" w:history="1">
        <w:r w:rsidR="00A17146" w:rsidRPr="00A17146">
          <w:rPr>
            <w:rStyle w:val="Hyperlink"/>
            <w:sz w:val="20"/>
            <w:szCs w:val="20"/>
          </w:rPr>
          <w:t>https://www.fidelissecurity.com/Fidelis_SLA_Cloud</w:t>
        </w:r>
      </w:hyperlink>
      <w:r w:rsidR="00C47C83">
        <w:rPr>
          <w:bCs/>
          <w:color w:val="000000"/>
          <w:sz w:val="20"/>
          <w:szCs w:val="20"/>
        </w:rPr>
        <w:t xml:space="preserve">, </w:t>
      </w:r>
      <w:r w:rsidRPr="007F02AF">
        <w:rPr>
          <w:bCs/>
          <w:color w:val="000000"/>
          <w:sz w:val="20"/>
          <w:szCs w:val="20"/>
        </w:rPr>
        <w:t xml:space="preserve">which may be updated from time to time. </w:t>
      </w:r>
    </w:p>
    <w:p w14:paraId="002DF533" w14:textId="77777777" w:rsidR="00C47C83" w:rsidRDefault="00C47C83" w:rsidP="00C47C83">
      <w:pPr>
        <w:pStyle w:val="ListParagraph"/>
        <w:rPr>
          <w:bCs/>
          <w:color w:val="000000"/>
          <w:sz w:val="20"/>
          <w:szCs w:val="20"/>
        </w:rPr>
      </w:pPr>
    </w:p>
    <w:p w14:paraId="4743C741" w14:textId="77777777" w:rsidR="00F5107B" w:rsidRPr="00182CAA" w:rsidRDefault="00F5107B" w:rsidP="00F5107B">
      <w:pPr>
        <w:autoSpaceDE w:val="0"/>
        <w:autoSpaceDN w:val="0"/>
        <w:adjustRightInd w:val="0"/>
        <w:jc w:val="both"/>
        <w:rPr>
          <w:bCs/>
          <w:color w:val="000000"/>
          <w:sz w:val="20"/>
          <w:szCs w:val="20"/>
        </w:rPr>
      </w:pPr>
    </w:p>
    <w:p w14:paraId="2808C2C5" w14:textId="164AF1A3" w:rsidR="007B0F57" w:rsidRDefault="00182CAA" w:rsidP="007B0F57">
      <w:pPr>
        <w:numPr>
          <w:ilvl w:val="1"/>
          <w:numId w:val="17"/>
        </w:numPr>
        <w:autoSpaceDE w:val="0"/>
        <w:autoSpaceDN w:val="0"/>
        <w:adjustRightInd w:val="0"/>
        <w:ind w:left="0" w:firstLine="0"/>
        <w:jc w:val="both"/>
        <w:rPr>
          <w:bCs/>
          <w:color w:val="000000"/>
          <w:sz w:val="20"/>
          <w:szCs w:val="20"/>
        </w:rPr>
      </w:pPr>
      <w:r w:rsidRPr="00F5107B">
        <w:rPr>
          <w:b/>
          <w:bCs/>
          <w:color w:val="000000"/>
          <w:sz w:val="20"/>
          <w:szCs w:val="20"/>
        </w:rPr>
        <w:t>User Agreements</w:t>
      </w:r>
      <w:r w:rsidRPr="00182CAA">
        <w:rPr>
          <w:bCs/>
          <w:color w:val="000000"/>
          <w:sz w:val="20"/>
          <w:szCs w:val="20"/>
        </w:rPr>
        <w:t xml:space="preserve">. Reseller may not distribute or make available any </w:t>
      </w:r>
      <w:r w:rsidR="00DC2FB5">
        <w:rPr>
          <w:bCs/>
          <w:color w:val="000000"/>
          <w:sz w:val="20"/>
          <w:szCs w:val="20"/>
        </w:rPr>
        <w:t>Fidelis</w:t>
      </w:r>
      <w:r w:rsidRPr="00182CAA">
        <w:rPr>
          <w:bCs/>
          <w:color w:val="000000"/>
          <w:sz w:val="20"/>
          <w:szCs w:val="20"/>
        </w:rPr>
        <w:t xml:space="preserve"> Product to any </w:t>
      </w:r>
      <w:r w:rsidR="00DC2FB5">
        <w:rPr>
          <w:bCs/>
          <w:color w:val="000000"/>
          <w:sz w:val="20"/>
          <w:szCs w:val="20"/>
        </w:rPr>
        <w:t>End User</w:t>
      </w:r>
      <w:r w:rsidRPr="00182CAA">
        <w:rPr>
          <w:bCs/>
          <w:color w:val="000000"/>
          <w:sz w:val="20"/>
          <w:szCs w:val="20"/>
        </w:rPr>
        <w:t xml:space="preserve"> or other third party who has not executed a User Agreement for such Product. Reseller understands and acknowledges that circumstances may arise from time to time in which </w:t>
      </w:r>
      <w:r w:rsidR="00DC2FB5">
        <w:rPr>
          <w:bCs/>
          <w:color w:val="000000"/>
          <w:sz w:val="20"/>
          <w:szCs w:val="20"/>
        </w:rPr>
        <w:t>Fidelis</w:t>
      </w:r>
      <w:r w:rsidRPr="00182CAA">
        <w:rPr>
          <w:bCs/>
          <w:color w:val="000000"/>
          <w:sz w:val="20"/>
          <w:szCs w:val="20"/>
        </w:rPr>
        <w:t xml:space="preserve"> may desire or be required to amend the applicable User Agreement. Reseller will require </w:t>
      </w:r>
      <w:r w:rsidR="00DC2FB5">
        <w:rPr>
          <w:bCs/>
          <w:color w:val="000000"/>
          <w:sz w:val="20"/>
          <w:szCs w:val="20"/>
        </w:rPr>
        <w:t>End User</w:t>
      </w:r>
      <w:r w:rsidRPr="00182CAA">
        <w:rPr>
          <w:bCs/>
          <w:color w:val="000000"/>
          <w:sz w:val="20"/>
          <w:szCs w:val="20"/>
        </w:rPr>
        <w:t xml:space="preserve">s to sign or execute by “click to accept” means a copy of </w:t>
      </w:r>
      <w:r w:rsidR="00DC2FB5">
        <w:rPr>
          <w:bCs/>
          <w:color w:val="000000"/>
          <w:sz w:val="20"/>
          <w:szCs w:val="20"/>
        </w:rPr>
        <w:t>Fidelis</w:t>
      </w:r>
      <w:r w:rsidRPr="00182CAA">
        <w:rPr>
          <w:bCs/>
          <w:color w:val="000000"/>
          <w:sz w:val="20"/>
          <w:szCs w:val="20"/>
        </w:rPr>
        <w:t xml:space="preserve">’ then-current User Agreement, prior to </w:t>
      </w:r>
      <w:r w:rsidR="00DC2FB5">
        <w:rPr>
          <w:bCs/>
          <w:color w:val="000000"/>
          <w:sz w:val="20"/>
          <w:szCs w:val="20"/>
        </w:rPr>
        <w:t>End User</w:t>
      </w:r>
      <w:r w:rsidRPr="00182CAA">
        <w:rPr>
          <w:bCs/>
          <w:color w:val="000000"/>
          <w:sz w:val="20"/>
          <w:szCs w:val="20"/>
        </w:rPr>
        <w:t xml:space="preserve">’s use. In the event </w:t>
      </w:r>
      <w:r w:rsidR="00DC2FB5">
        <w:rPr>
          <w:bCs/>
          <w:color w:val="000000"/>
          <w:sz w:val="20"/>
          <w:szCs w:val="20"/>
        </w:rPr>
        <w:t>Fidelis</w:t>
      </w:r>
      <w:r w:rsidRPr="00182CAA">
        <w:rPr>
          <w:bCs/>
          <w:color w:val="000000"/>
          <w:sz w:val="20"/>
          <w:szCs w:val="20"/>
        </w:rPr>
        <w:t xml:space="preserve"> wishes to exercise its audit rights under the </w:t>
      </w:r>
      <w:r w:rsidR="002F7D61">
        <w:rPr>
          <w:bCs/>
          <w:color w:val="000000"/>
          <w:sz w:val="20"/>
          <w:szCs w:val="20"/>
        </w:rPr>
        <w:t>EULA</w:t>
      </w:r>
      <w:r w:rsidRPr="00182CAA">
        <w:rPr>
          <w:bCs/>
          <w:color w:val="000000"/>
          <w:sz w:val="20"/>
          <w:szCs w:val="20"/>
        </w:rPr>
        <w:t xml:space="preserve"> on a</w:t>
      </w:r>
      <w:r w:rsidR="002F7D61">
        <w:rPr>
          <w:bCs/>
          <w:color w:val="000000"/>
          <w:sz w:val="20"/>
          <w:szCs w:val="20"/>
        </w:rPr>
        <w:t>n</w:t>
      </w:r>
      <w:r w:rsidRPr="00182CAA">
        <w:rPr>
          <w:bCs/>
          <w:color w:val="000000"/>
          <w:sz w:val="20"/>
          <w:szCs w:val="20"/>
        </w:rPr>
        <w:t xml:space="preserve"> </w:t>
      </w:r>
      <w:r w:rsidR="00DC2FB5">
        <w:rPr>
          <w:bCs/>
          <w:color w:val="000000"/>
          <w:sz w:val="20"/>
          <w:szCs w:val="20"/>
        </w:rPr>
        <w:t>End User</w:t>
      </w:r>
      <w:r w:rsidRPr="00182CAA">
        <w:rPr>
          <w:bCs/>
          <w:color w:val="000000"/>
          <w:sz w:val="20"/>
          <w:szCs w:val="20"/>
        </w:rPr>
        <w:t xml:space="preserve">, </w:t>
      </w:r>
      <w:r w:rsidR="00DC2FB5">
        <w:rPr>
          <w:bCs/>
          <w:color w:val="000000"/>
          <w:sz w:val="20"/>
          <w:szCs w:val="20"/>
        </w:rPr>
        <w:t>Fidelis</w:t>
      </w:r>
      <w:r w:rsidRPr="00182CAA">
        <w:rPr>
          <w:bCs/>
          <w:color w:val="000000"/>
          <w:sz w:val="20"/>
          <w:szCs w:val="20"/>
        </w:rPr>
        <w:t xml:space="preserve"> will first request that Reseller perform such audit on </w:t>
      </w:r>
      <w:r w:rsidR="00DC2FB5">
        <w:rPr>
          <w:bCs/>
          <w:color w:val="000000"/>
          <w:sz w:val="20"/>
          <w:szCs w:val="20"/>
        </w:rPr>
        <w:t>Fidelis</w:t>
      </w:r>
      <w:r w:rsidRPr="00182CAA">
        <w:rPr>
          <w:bCs/>
          <w:color w:val="000000"/>
          <w:sz w:val="20"/>
          <w:szCs w:val="20"/>
        </w:rPr>
        <w:t xml:space="preserve">’ behalf. </w:t>
      </w:r>
    </w:p>
    <w:p w14:paraId="4588BAAC" w14:textId="77777777" w:rsidR="00F5107B" w:rsidRPr="007B0F57" w:rsidRDefault="00F5107B" w:rsidP="00F5107B">
      <w:pPr>
        <w:autoSpaceDE w:val="0"/>
        <w:autoSpaceDN w:val="0"/>
        <w:adjustRightInd w:val="0"/>
        <w:jc w:val="both"/>
        <w:rPr>
          <w:bCs/>
          <w:color w:val="000000"/>
          <w:sz w:val="20"/>
          <w:szCs w:val="20"/>
        </w:rPr>
      </w:pPr>
    </w:p>
    <w:p w14:paraId="17C98B47" w14:textId="1C3A8062" w:rsidR="00182CAA" w:rsidRDefault="00182CAA" w:rsidP="00182CAA">
      <w:pPr>
        <w:numPr>
          <w:ilvl w:val="1"/>
          <w:numId w:val="17"/>
        </w:numPr>
        <w:autoSpaceDE w:val="0"/>
        <w:autoSpaceDN w:val="0"/>
        <w:adjustRightInd w:val="0"/>
        <w:ind w:left="0" w:firstLine="0"/>
        <w:jc w:val="both"/>
        <w:rPr>
          <w:bCs/>
          <w:color w:val="000000"/>
          <w:sz w:val="20"/>
          <w:szCs w:val="20"/>
        </w:rPr>
      </w:pPr>
      <w:r w:rsidRPr="007B0F57">
        <w:rPr>
          <w:b/>
          <w:bCs/>
          <w:color w:val="000000"/>
          <w:sz w:val="20"/>
          <w:szCs w:val="20"/>
        </w:rPr>
        <w:t>Restrictions</w:t>
      </w:r>
      <w:r w:rsidRPr="00182CAA">
        <w:rPr>
          <w:bCs/>
          <w:color w:val="000000"/>
          <w:sz w:val="20"/>
          <w:szCs w:val="20"/>
        </w:rPr>
        <w:t xml:space="preserve">. Reseller will not market, distribute or use the Products or the </w:t>
      </w:r>
      <w:r w:rsidR="00DC2FB5">
        <w:rPr>
          <w:bCs/>
          <w:color w:val="000000"/>
          <w:sz w:val="20"/>
          <w:szCs w:val="20"/>
        </w:rPr>
        <w:t>Fidelis</w:t>
      </w:r>
      <w:r w:rsidRPr="00182CAA">
        <w:rPr>
          <w:bCs/>
          <w:color w:val="000000"/>
          <w:sz w:val="20"/>
          <w:szCs w:val="20"/>
        </w:rPr>
        <w:t xml:space="preserve"> </w:t>
      </w:r>
      <w:r w:rsidR="007B0F57">
        <w:rPr>
          <w:bCs/>
          <w:color w:val="000000"/>
          <w:sz w:val="20"/>
          <w:szCs w:val="20"/>
        </w:rPr>
        <w:t>Trademarks</w:t>
      </w:r>
      <w:r w:rsidRPr="00182CAA">
        <w:rPr>
          <w:bCs/>
          <w:color w:val="000000"/>
          <w:sz w:val="20"/>
          <w:szCs w:val="20"/>
        </w:rPr>
        <w:t xml:space="preserve"> for any purposes beyond the scope of the licenses granted in this Agreement. Reseller will undertake all measures necessar</w:t>
      </w:r>
      <w:r w:rsidR="007B0F57">
        <w:rPr>
          <w:bCs/>
          <w:color w:val="000000"/>
          <w:sz w:val="20"/>
          <w:szCs w:val="20"/>
        </w:rPr>
        <w:t>y to ensure that its use of the</w:t>
      </w:r>
      <w:r w:rsidRPr="00182CAA">
        <w:rPr>
          <w:bCs/>
          <w:color w:val="000000"/>
          <w:sz w:val="20"/>
          <w:szCs w:val="20"/>
        </w:rPr>
        <w:t xml:space="preserve"> Products complies in all respects with: (a) any contractual or other legally binding obligations of </w:t>
      </w:r>
      <w:r w:rsidR="00DC2FB5">
        <w:rPr>
          <w:bCs/>
          <w:color w:val="000000"/>
          <w:sz w:val="20"/>
          <w:szCs w:val="20"/>
        </w:rPr>
        <w:t>Fidelis</w:t>
      </w:r>
      <w:r w:rsidRPr="00182CAA">
        <w:rPr>
          <w:bCs/>
          <w:color w:val="000000"/>
          <w:sz w:val="20"/>
          <w:szCs w:val="20"/>
        </w:rPr>
        <w:t xml:space="preserve"> to any third party, provided that </w:t>
      </w:r>
      <w:r w:rsidR="00DC2FB5">
        <w:rPr>
          <w:bCs/>
          <w:color w:val="000000"/>
          <w:sz w:val="20"/>
          <w:szCs w:val="20"/>
        </w:rPr>
        <w:t>Fidelis</w:t>
      </w:r>
      <w:r w:rsidRPr="00182CAA">
        <w:rPr>
          <w:bCs/>
          <w:color w:val="000000"/>
          <w:sz w:val="20"/>
          <w:szCs w:val="20"/>
        </w:rPr>
        <w:t xml:space="preserve"> has notified Reseller with respect to any such obligations; and (b) all applicable laws, statutes, regulations, ordinances or other rules promulgated by governing authorities having jurisdiction over the Parties. Reseller will not enter </w:t>
      </w:r>
      <w:r w:rsidRPr="00182CAA">
        <w:rPr>
          <w:bCs/>
          <w:color w:val="000000"/>
          <w:sz w:val="20"/>
          <w:szCs w:val="20"/>
        </w:rPr>
        <w:lastRenderedPageBreak/>
        <w:t xml:space="preserve">into any contractual relationship or other legally binding obligation with any third party which will have the purpose or effect of encumbering the use by </w:t>
      </w:r>
      <w:r w:rsidR="00DC2FB5">
        <w:rPr>
          <w:bCs/>
          <w:color w:val="000000"/>
          <w:sz w:val="20"/>
          <w:szCs w:val="20"/>
        </w:rPr>
        <w:t>Fidelis</w:t>
      </w:r>
      <w:r w:rsidRPr="00182CAA">
        <w:rPr>
          <w:bCs/>
          <w:color w:val="000000"/>
          <w:sz w:val="20"/>
          <w:szCs w:val="20"/>
        </w:rPr>
        <w:t xml:space="preserve"> of the Products. Without limiting the foregoing, Reseller will not: (a) assign, sublicense, sell, lease or otherwise transfer or convey, or pledge as security or otherwise encumber, Reseller’s rights under the licenses granted under this Agreement; (b) decompile, disassemble, reverse engineer or otherwise attempt to obtain or perceive the source code from which any component of the Products is compiled or interpreted, and Reseller hereby acknowledges that nothing in this Agreement will be construed to grant Reseller any right to obtain or use such source code; (c) use the Products in any time-sharing or service bureau arrangement, including, without limitation, any use to provide services or process data for the benefit of, or on behalf of, any third party; (d) copy or duplicate the Products except as expressly permitted herein; (e) market or distribute the Products in any form other than in the form delivered by </w:t>
      </w:r>
      <w:r w:rsidR="00DC2FB5">
        <w:rPr>
          <w:bCs/>
          <w:color w:val="000000"/>
          <w:sz w:val="20"/>
          <w:szCs w:val="20"/>
        </w:rPr>
        <w:t>Fidelis</w:t>
      </w:r>
      <w:r w:rsidRPr="00182CAA">
        <w:rPr>
          <w:bCs/>
          <w:color w:val="000000"/>
          <w:sz w:val="20"/>
          <w:szCs w:val="20"/>
        </w:rPr>
        <w:t xml:space="preserve"> to Reseller; or (f) combine or integrate the Products with hardware, software or technology not </w:t>
      </w:r>
      <w:r w:rsidR="007E0628">
        <w:rPr>
          <w:bCs/>
          <w:color w:val="000000"/>
          <w:sz w:val="20"/>
          <w:szCs w:val="20"/>
        </w:rPr>
        <w:t xml:space="preserve">provided or </w:t>
      </w:r>
      <w:r w:rsidRPr="00182CAA">
        <w:rPr>
          <w:bCs/>
          <w:color w:val="000000"/>
          <w:sz w:val="20"/>
          <w:szCs w:val="20"/>
        </w:rPr>
        <w:t xml:space="preserve">authorized by </w:t>
      </w:r>
      <w:r w:rsidR="00DC2FB5">
        <w:rPr>
          <w:bCs/>
          <w:color w:val="000000"/>
          <w:sz w:val="20"/>
          <w:szCs w:val="20"/>
        </w:rPr>
        <w:t>Fidelis</w:t>
      </w:r>
      <w:r w:rsidRPr="00182CAA">
        <w:rPr>
          <w:bCs/>
          <w:color w:val="000000"/>
          <w:sz w:val="20"/>
          <w:szCs w:val="20"/>
        </w:rPr>
        <w:t xml:space="preserve"> hereunder. </w:t>
      </w:r>
    </w:p>
    <w:p w14:paraId="0B5BE28E" w14:textId="77777777" w:rsidR="006C3376" w:rsidRPr="00182CAA" w:rsidRDefault="006C3376" w:rsidP="006C3376">
      <w:pPr>
        <w:autoSpaceDE w:val="0"/>
        <w:autoSpaceDN w:val="0"/>
        <w:adjustRightInd w:val="0"/>
        <w:jc w:val="both"/>
        <w:rPr>
          <w:bCs/>
          <w:color w:val="000000"/>
          <w:sz w:val="20"/>
          <w:szCs w:val="20"/>
        </w:rPr>
      </w:pPr>
    </w:p>
    <w:p w14:paraId="29F0E362" w14:textId="54D91B92" w:rsidR="00182CAA" w:rsidRPr="007E0628" w:rsidRDefault="00182CAA" w:rsidP="00182CAA">
      <w:pPr>
        <w:numPr>
          <w:ilvl w:val="1"/>
          <w:numId w:val="17"/>
        </w:numPr>
        <w:autoSpaceDE w:val="0"/>
        <w:autoSpaceDN w:val="0"/>
        <w:adjustRightInd w:val="0"/>
        <w:jc w:val="both"/>
        <w:rPr>
          <w:b/>
          <w:bCs/>
          <w:color w:val="000000"/>
          <w:sz w:val="20"/>
          <w:szCs w:val="20"/>
        </w:rPr>
      </w:pPr>
      <w:r w:rsidRPr="007E0628">
        <w:rPr>
          <w:b/>
          <w:bCs/>
          <w:color w:val="000000"/>
          <w:sz w:val="20"/>
          <w:szCs w:val="20"/>
        </w:rPr>
        <w:t>Delivery</w:t>
      </w:r>
      <w:r w:rsidR="007E0628">
        <w:rPr>
          <w:b/>
          <w:bCs/>
          <w:color w:val="000000"/>
          <w:sz w:val="20"/>
          <w:szCs w:val="20"/>
        </w:rPr>
        <w:t>.</w:t>
      </w:r>
    </w:p>
    <w:p w14:paraId="194FF01C" w14:textId="527C562F" w:rsidR="00182CAA" w:rsidRPr="00182CAA" w:rsidRDefault="00DC2FB5" w:rsidP="007B27C5">
      <w:pPr>
        <w:numPr>
          <w:ilvl w:val="2"/>
          <w:numId w:val="17"/>
        </w:numPr>
        <w:tabs>
          <w:tab w:val="clear" w:pos="720"/>
        </w:tabs>
        <w:autoSpaceDE w:val="0"/>
        <w:autoSpaceDN w:val="0"/>
        <w:adjustRightInd w:val="0"/>
        <w:ind w:left="360"/>
        <w:jc w:val="both"/>
        <w:rPr>
          <w:bCs/>
          <w:color w:val="000000"/>
          <w:sz w:val="20"/>
          <w:szCs w:val="20"/>
        </w:rPr>
      </w:pPr>
      <w:r w:rsidRPr="007E0628">
        <w:rPr>
          <w:bCs/>
          <w:color w:val="000000"/>
          <w:sz w:val="20"/>
          <w:szCs w:val="20"/>
          <w:u w:val="single"/>
        </w:rPr>
        <w:t>Fidelis</w:t>
      </w:r>
      <w:r w:rsidR="00182CAA" w:rsidRPr="007E0628">
        <w:rPr>
          <w:bCs/>
          <w:color w:val="000000"/>
          <w:sz w:val="20"/>
          <w:szCs w:val="20"/>
          <w:u w:val="single"/>
        </w:rPr>
        <w:t xml:space="preserve"> Software</w:t>
      </w:r>
      <w:r w:rsidR="00182CAA" w:rsidRPr="00182CAA">
        <w:rPr>
          <w:bCs/>
          <w:color w:val="000000"/>
          <w:sz w:val="20"/>
          <w:szCs w:val="20"/>
        </w:rPr>
        <w:t xml:space="preserve">. Reseller will provide all information and documents reasonably requested by </w:t>
      </w:r>
      <w:r>
        <w:rPr>
          <w:bCs/>
          <w:color w:val="000000"/>
          <w:sz w:val="20"/>
          <w:szCs w:val="20"/>
        </w:rPr>
        <w:t>Fidelis</w:t>
      </w:r>
      <w:r w:rsidR="00182CAA" w:rsidRPr="00182CAA">
        <w:rPr>
          <w:bCs/>
          <w:color w:val="000000"/>
          <w:sz w:val="20"/>
          <w:szCs w:val="20"/>
        </w:rPr>
        <w:t xml:space="preserve"> in order to permit </w:t>
      </w:r>
      <w:r>
        <w:rPr>
          <w:bCs/>
          <w:color w:val="000000"/>
          <w:sz w:val="20"/>
          <w:szCs w:val="20"/>
        </w:rPr>
        <w:t>Fidelis</w:t>
      </w:r>
      <w:r w:rsidR="00182CAA" w:rsidRPr="00182CAA">
        <w:rPr>
          <w:bCs/>
          <w:color w:val="000000"/>
          <w:sz w:val="20"/>
          <w:szCs w:val="20"/>
        </w:rPr>
        <w:t xml:space="preserve"> to make the applicable Software available for a given </w:t>
      </w:r>
      <w:r>
        <w:rPr>
          <w:bCs/>
          <w:color w:val="000000"/>
          <w:sz w:val="20"/>
          <w:szCs w:val="20"/>
        </w:rPr>
        <w:t>End User</w:t>
      </w:r>
      <w:r w:rsidR="00182CAA" w:rsidRPr="00182CAA">
        <w:rPr>
          <w:bCs/>
          <w:color w:val="000000"/>
          <w:sz w:val="20"/>
          <w:szCs w:val="20"/>
        </w:rPr>
        <w:t xml:space="preserve">. </w:t>
      </w:r>
      <w:r w:rsidR="00182CAA" w:rsidRPr="00B02D8E">
        <w:rPr>
          <w:bCs/>
          <w:color w:val="000000"/>
          <w:sz w:val="20"/>
          <w:szCs w:val="20"/>
        </w:rPr>
        <w:t xml:space="preserve">Software and Documentation will be made available to Reseller by electronic software transfer on an </w:t>
      </w:r>
      <w:r w:rsidRPr="00B02D8E">
        <w:rPr>
          <w:bCs/>
          <w:color w:val="000000"/>
          <w:sz w:val="20"/>
          <w:szCs w:val="20"/>
        </w:rPr>
        <w:t>Fidelis</w:t>
      </w:r>
      <w:r w:rsidR="00182CAA" w:rsidRPr="00B02D8E">
        <w:rPr>
          <w:bCs/>
          <w:color w:val="000000"/>
          <w:sz w:val="20"/>
          <w:szCs w:val="20"/>
        </w:rPr>
        <w:t xml:space="preserve"> server that can be accessed via the Internet (the “FTP Server”), and Reseller will be notified electronically of such availability.</w:t>
      </w:r>
      <w:r w:rsidR="00182CAA" w:rsidRPr="00182CAA">
        <w:rPr>
          <w:bCs/>
          <w:color w:val="000000"/>
          <w:sz w:val="20"/>
          <w:szCs w:val="20"/>
        </w:rPr>
        <w:t xml:space="preserve"> Reseller agrees that upon availability of the Software and Documentation on the FTP Server, </w:t>
      </w:r>
      <w:r>
        <w:rPr>
          <w:bCs/>
          <w:color w:val="000000"/>
          <w:sz w:val="20"/>
          <w:szCs w:val="20"/>
        </w:rPr>
        <w:t>Fidelis</w:t>
      </w:r>
      <w:r w:rsidR="00182CAA" w:rsidRPr="00182CAA">
        <w:rPr>
          <w:bCs/>
          <w:color w:val="000000"/>
          <w:sz w:val="20"/>
          <w:szCs w:val="20"/>
        </w:rPr>
        <w:t xml:space="preserve"> will have fulfilled its obligation to deliver the Software and Documentation to Reseller and </w:t>
      </w:r>
      <w:r>
        <w:rPr>
          <w:bCs/>
          <w:color w:val="000000"/>
          <w:sz w:val="20"/>
          <w:szCs w:val="20"/>
        </w:rPr>
        <w:t>End User</w:t>
      </w:r>
      <w:r w:rsidR="00182CAA" w:rsidRPr="00182CAA">
        <w:rPr>
          <w:bCs/>
          <w:color w:val="000000"/>
          <w:sz w:val="20"/>
          <w:szCs w:val="20"/>
        </w:rPr>
        <w:t xml:space="preserve">. Reseller is responsible for: (a) providing </w:t>
      </w:r>
      <w:r>
        <w:rPr>
          <w:bCs/>
          <w:color w:val="000000"/>
          <w:sz w:val="20"/>
          <w:szCs w:val="20"/>
        </w:rPr>
        <w:t>Fidelis</w:t>
      </w:r>
      <w:r w:rsidR="00182CAA" w:rsidRPr="00182CAA">
        <w:rPr>
          <w:bCs/>
          <w:color w:val="000000"/>
          <w:sz w:val="20"/>
          <w:szCs w:val="20"/>
        </w:rPr>
        <w:t xml:space="preserve"> with any change in the </w:t>
      </w:r>
      <w:r>
        <w:rPr>
          <w:bCs/>
          <w:color w:val="000000"/>
          <w:sz w:val="20"/>
          <w:szCs w:val="20"/>
        </w:rPr>
        <w:t>End User</w:t>
      </w:r>
      <w:r w:rsidR="00182CAA" w:rsidRPr="00182CAA">
        <w:rPr>
          <w:bCs/>
          <w:color w:val="000000"/>
          <w:sz w:val="20"/>
          <w:szCs w:val="20"/>
        </w:rPr>
        <w:t xml:space="preserve">’s contact email address; and (b) </w:t>
      </w:r>
      <w:r>
        <w:rPr>
          <w:bCs/>
          <w:color w:val="000000"/>
          <w:sz w:val="20"/>
          <w:szCs w:val="20"/>
        </w:rPr>
        <w:t>End User</w:t>
      </w:r>
      <w:r w:rsidR="00182CAA" w:rsidRPr="00182CAA">
        <w:rPr>
          <w:bCs/>
          <w:color w:val="000000"/>
          <w:sz w:val="20"/>
          <w:szCs w:val="20"/>
        </w:rPr>
        <w:t xml:space="preserve"> obtaining access to the Internet and retrieving the Software and Documentation from the FTP Server.</w:t>
      </w:r>
    </w:p>
    <w:p w14:paraId="2ABB1CEB" w14:textId="32D9818B" w:rsidR="00182CAA" w:rsidRPr="00182CAA" w:rsidRDefault="00DC2FB5" w:rsidP="007B27C5">
      <w:pPr>
        <w:numPr>
          <w:ilvl w:val="2"/>
          <w:numId w:val="17"/>
        </w:numPr>
        <w:tabs>
          <w:tab w:val="clear" w:pos="720"/>
        </w:tabs>
        <w:autoSpaceDE w:val="0"/>
        <w:autoSpaceDN w:val="0"/>
        <w:adjustRightInd w:val="0"/>
        <w:ind w:left="360"/>
        <w:jc w:val="both"/>
        <w:rPr>
          <w:bCs/>
          <w:color w:val="000000"/>
          <w:sz w:val="20"/>
          <w:szCs w:val="20"/>
        </w:rPr>
      </w:pPr>
      <w:r w:rsidRPr="007E0628">
        <w:rPr>
          <w:bCs/>
          <w:color w:val="000000"/>
          <w:sz w:val="20"/>
          <w:szCs w:val="20"/>
          <w:u w:val="single"/>
        </w:rPr>
        <w:t>Fidelis</w:t>
      </w:r>
      <w:r w:rsidR="00182CAA" w:rsidRPr="007E0628">
        <w:rPr>
          <w:bCs/>
          <w:color w:val="000000"/>
          <w:sz w:val="20"/>
          <w:szCs w:val="20"/>
          <w:u w:val="single"/>
        </w:rPr>
        <w:t xml:space="preserve"> SaaS</w:t>
      </w:r>
      <w:r w:rsidR="007E0628" w:rsidRPr="007E0628">
        <w:rPr>
          <w:bCs/>
          <w:color w:val="000000"/>
          <w:sz w:val="20"/>
          <w:szCs w:val="20"/>
          <w:u w:val="single"/>
        </w:rPr>
        <w:t xml:space="preserve"> Offering</w:t>
      </w:r>
      <w:r w:rsidR="00182CAA" w:rsidRPr="00182CAA">
        <w:rPr>
          <w:bCs/>
          <w:color w:val="000000"/>
          <w:sz w:val="20"/>
          <w:szCs w:val="20"/>
        </w:rPr>
        <w:t xml:space="preserve">. As soon as commercially practicable after the Effective Date and each accepted </w:t>
      </w:r>
      <w:r w:rsidR="00F73AB9">
        <w:rPr>
          <w:bCs/>
          <w:color w:val="000000"/>
          <w:sz w:val="20"/>
          <w:szCs w:val="20"/>
        </w:rPr>
        <w:t>Purchase Order</w:t>
      </w:r>
      <w:r w:rsidR="00182CAA" w:rsidRPr="00182CAA">
        <w:rPr>
          <w:bCs/>
          <w:color w:val="000000"/>
          <w:sz w:val="20"/>
          <w:szCs w:val="20"/>
        </w:rPr>
        <w:t xml:space="preserve"> for </w:t>
      </w:r>
      <w:r>
        <w:rPr>
          <w:bCs/>
          <w:color w:val="000000"/>
          <w:sz w:val="20"/>
          <w:szCs w:val="20"/>
        </w:rPr>
        <w:t>Fidelis</w:t>
      </w:r>
      <w:r w:rsidR="00182CAA" w:rsidRPr="00182CAA">
        <w:rPr>
          <w:bCs/>
          <w:color w:val="000000"/>
          <w:sz w:val="20"/>
          <w:szCs w:val="20"/>
        </w:rPr>
        <w:t xml:space="preserve"> SaaS, </w:t>
      </w:r>
      <w:r>
        <w:rPr>
          <w:bCs/>
          <w:color w:val="000000"/>
          <w:sz w:val="20"/>
          <w:szCs w:val="20"/>
        </w:rPr>
        <w:t>Fidelis</w:t>
      </w:r>
      <w:r w:rsidR="00182CAA" w:rsidRPr="00182CAA">
        <w:rPr>
          <w:bCs/>
          <w:color w:val="000000"/>
          <w:sz w:val="20"/>
          <w:szCs w:val="20"/>
        </w:rPr>
        <w:t xml:space="preserve"> will </w:t>
      </w:r>
      <w:r w:rsidR="008360A7">
        <w:rPr>
          <w:bCs/>
          <w:color w:val="000000"/>
          <w:sz w:val="20"/>
          <w:szCs w:val="20"/>
        </w:rPr>
        <w:t>specify to Reseller</w:t>
      </w:r>
      <w:r w:rsidR="00182CAA" w:rsidRPr="00182CAA">
        <w:rPr>
          <w:bCs/>
          <w:color w:val="000000"/>
          <w:sz w:val="20"/>
          <w:szCs w:val="20"/>
        </w:rPr>
        <w:t xml:space="preserve"> any access codes, passwords, technical specifications, connectivity standards or protocols, or any other relevant procedures, to the limited extent necessary to enable a</w:t>
      </w:r>
      <w:r w:rsidR="00BE1DC9">
        <w:rPr>
          <w:bCs/>
          <w:color w:val="000000"/>
          <w:sz w:val="20"/>
          <w:szCs w:val="20"/>
        </w:rPr>
        <w:t>n</w:t>
      </w:r>
      <w:r w:rsidR="00182CAA" w:rsidRPr="00182CAA">
        <w:rPr>
          <w:bCs/>
          <w:color w:val="000000"/>
          <w:sz w:val="20"/>
          <w:szCs w:val="20"/>
        </w:rPr>
        <w:t xml:space="preserve"> </w:t>
      </w:r>
      <w:r>
        <w:rPr>
          <w:bCs/>
          <w:color w:val="000000"/>
          <w:sz w:val="20"/>
          <w:szCs w:val="20"/>
        </w:rPr>
        <w:t>End User</w:t>
      </w:r>
      <w:r w:rsidR="00182CAA" w:rsidRPr="00182CAA">
        <w:rPr>
          <w:bCs/>
          <w:color w:val="000000"/>
          <w:sz w:val="20"/>
          <w:szCs w:val="20"/>
        </w:rPr>
        <w:t xml:space="preserve"> to receive access to the features and functions of the </w:t>
      </w:r>
      <w:r>
        <w:rPr>
          <w:bCs/>
          <w:color w:val="000000"/>
          <w:sz w:val="20"/>
          <w:szCs w:val="20"/>
        </w:rPr>
        <w:t>Fidelis</w:t>
      </w:r>
      <w:r w:rsidR="00182CAA" w:rsidRPr="00182CAA">
        <w:rPr>
          <w:bCs/>
          <w:color w:val="000000"/>
          <w:sz w:val="20"/>
          <w:szCs w:val="20"/>
        </w:rPr>
        <w:t xml:space="preserve"> SaaS</w:t>
      </w:r>
      <w:r w:rsidR="00BE1DC9">
        <w:rPr>
          <w:bCs/>
          <w:color w:val="000000"/>
          <w:sz w:val="20"/>
          <w:szCs w:val="20"/>
        </w:rPr>
        <w:t xml:space="preserve"> Offering</w:t>
      </w:r>
      <w:r w:rsidR="00182CAA" w:rsidRPr="00182CAA">
        <w:rPr>
          <w:bCs/>
          <w:color w:val="000000"/>
          <w:sz w:val="20"/>
          <w:szCs w:val="20"/>
        </w:rPr>
        <w:t>.</w:t>
      </w:r>
    </w:p>
    <w:p w14:paraId="6376F326" w14:textId="018DDBAD" w:rsidR="00182CAA" w:rsidRPr="007B27C5" w:rsidRDefault="00182CAA" w:rsidP="007B27C5">
      <w:pPr>
        <w:numPr>
          <w:ilvl w:val="2"/>
          <w:numId w:val="17"/>
        </w:numPr>
        <w:tabs>
          <w:tab w:val="clear" w:pos="720"/>
        </w:tabs>
        <w:autoSpaceDE w:val="0"/>
        <w:autoSpaceDN w:val="0"/>
        <w:adjustRightInd w:val="0"/>
        <w:ind w:left="360"/>
        <w:jc w:val="both"/>
        <w:rPr>
          <w:bCs/>
          <w:color w:val="000000"/>
          <w:sz w:val="20"/>
          <w:szCs w:val="20"/>
        </w:rPr>
      </w:pPr>
      <w:r w:rsidRPr="008360A7">
        <w:rPr>
          <w:bCs/>
          <w:color w:val="000000"/>
          <w:sz w:val="20"/>
          <w:szCs w:val="20"/>
          <w:u w:val="single"/>
        </w:rPr>
        <w:t>Third Party Applications</w:t>
      </w:r>
      <w:r w:rsidRPr="00182CAA">
        <w:rPr>
          <w:bCs/>
          <w:color w:val="000000"/>
          <w:sz w:val="20"/>
          <w:szCs w:val="20"/>
        </w:rPr>
        <w:t>. Reseller understands and acknowledges that the Products may contain certain open source and/or third</w:t>
      </w:r>
      <w:r w:rsidR="00A17146">
        <w:rPr>
          <w:bCs/>
          <w:color w:val="000000"/>
          <w:sz w:val="20"/>
          <w:szCs w:val="20"/>
        </w:rPr>
        <w:t>-</w:t>
      </w:r>
      <w:r w:rsidRPr="00182CAA">
        <w:rPr>
          <w:bCs/>
          <w:color w:val="000000"/>
          <w:sz w:val="20"/>
          <w:szCs w:val="20"/>
        </w:rPr>
        <w:t xml:space="preserve">party </w:t>
      </w:r>
      <w:r w:rsidRPr="00182CAA">
        <w:rPr>
          <w:bCs/>
          <w:color w:val="000000"/>
          <w:sz w:val="20"/>
          <w:szCs w:val="20"/>
        </w:rPr>
        <w:t>applications, as identified in the Documentation (“</w:t>
      </w:r>
      <w:r w:rsidRPr="008360A7">
        <w:rPr>
          <w:b/>
          <w:bCs/>
          <w:color w:val="000000"/>
          <w:sz w:val="20"/>
          <w:szCs w:val="20"/>
        </w:rPr>
        <w:t>Third</w:t>
      </w:r>
      <w:r w:rsidR="00A17146">
        <w:rPr>
          <w:b/>
          <w:bCs/>
          <w:color w:val="000000"/>
          <w:sz w:val="20"/>
          <w:szCs w:val="20"/>
        </w:rPr>
        <w:t>-</w:t>
      </w:r>
      <w:r w:rsidRPr="008360A7">
        <w:rPr>
          <w:b/>
          <w:bCs/>
          <w:color w:val="000000"/>
          <w:sz w:val="20"/>
          <w:szCs w:val="20"/>
        </w:rPr>
        <w:t>Party Software</w:t>
      </w:r>
      <w:r w:rsidRPr="00182CAA">
        <w:rPr>
          <w:bCs/>
          <w:color w:val="000000"/>
          <w:sz w:val="20"/>
          <w:szCs w:val="20"/>
        </w:rPr>
        <w:t>”). Reseller agrees and acknowledges that such Third</w:t>
      </w:r>
      <w:r w:rsidR="00A17146">
        <w:rPr>
          <w:bCs/>
          <w:color w:val="000000"/>
          <w:sz w:val="20"/>
          <w:szCs w:val="20"/>
        </w:rPr>
        <w:t>-</w:t>
      </w:r>
      <w:r w:rsidRPr="00182CAA">
        <w:rPr>
          <w:bCs/>
          <w:color w:val="000000"/>
          <w:sz w:val="20"/>
          <w:szCs w:val="20"/>
        </w:rPr>
        <w:t xml:space="preserve">Party Software is not licensed by </w:t>
      </w:r>
      <w:r w:rsidR="00DC2FB5">
        <w:rPr>
          <w:bCs/>
          <w:color w:val="000000"/>
          <w:sz w:val="20"/>
          <w:szCs w:val="20"/>
        </w:rPr>
        <w:t>Fidelis</w:t>
      </w:r>
      <w:r w:rsidRPr="00182CAA">
        <w:rPr>
          <w:bCs/>
          <w:color w:val="000000"/>
          <w:sz w:val="20"/>
          <w:szCs w:val="20"/>
        </w:rPr>
        <w:t xml:space="preserve"> to Reseller or </w:t>
      </w:r>
      <w:r w:rsidR="00DC2FB5">
        <w:rPr>
          <w:bCs/>
          <w:color w:val="000000"/>
          <w:sz w:val="20"/>
          <w:szCs w:val="20"/>
        </w:rPr>
        <w:t>End User</w:t>
      </w:r>
      <w:r w:rsidRPr="00182CAA">
        <w:rPr>
          <w:bCs/>
          <w:color w:val="000000"/>
          <w:sz w:val="20"/>
          <w:szCs w:val="20"/>
        </w:rPr>
        <w:t xml:space="preserve">s pursuant to the provisions of this Agreement or any other agreement, and that this Agreement may not be construed to grant any such right or license. Reseller and </w:t>
      </w:r>
      <w:r w:rsidR="00DC2FB5">
        <w:rPr>
          <w:bCs/>
          <w:color w:val="000000"/>
          <w:sz w:val="20"/>
          <w:szCs w:val="20"/>
        </w:rPr>
        <w:t>End User</w:t>
      </w:r>
      <w:r w:rsidRPr="00182CAA">
        <w:rPr>
          <w:bCs/>
          <w:color w:val="000000"/>
          <w:sz w:val="20"/>
          <w:szCs w:val="20"/>
        </w:rPr>
        <w:t>s will have only such rights and/or licenses, if any, to use and distribute the Third</w:t>
      </w:r>
      <w:r w:rsidR="00A17146">
        <w:rPr>
          <w:bCs/>
          <w:color w:val="000000"/>
          <w:sz w:val="20"/>
          <w:szCs w:val="20"/>
        </w:rPr>
        <w:t>-</w:t>
      </w:r>
      <w:r w:rsidRPr="00182CAA">
        <w:rPr>
          <w:bCs/>
          <w:color w:val="000000"/>
          <w:sz w:val="20"/>
          <w:szCs w:val="20"/>
        </w:rPr>
        <w:t>Party Software as are set forth in the relevant agreements listed in the Documentation.</w:t>
      </w:r>
    </w:p>
    <w:p w14:paraId="6B49FDF8" w14:textId="77777777" w:rsidR="00DF3192" w:rsidRPr="00D430D9" w:rsidRDefault="00DF3192" w:rsidP="00DF3192">
      <w:pPr>
        <w:autoSpaceDE w:val="0"/>
        <w:autoSpaceDN w:val="0"/>
        <w:adjustRightInd w:val="0"/>
        <w:jc w:val="both"/>
        <w:rPr>
          <w:b/>
          <w:bCs/>
          <w:color w:val="000000"/>
          <w:sz w:val="20"/>
          <w:szCs w:val="20"/>
        </w:rPr>
      </w:pPr>
    </w:p>
    <w:p w14:paraId="10A11579" w14:textId="77777777" w:rsidR="00316F54" w:rsidRPr="00D430D9" w:rsidRDefault="00316F54" w:rsidP="00AA275A">
      <w:pPr>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 xml:space="preserve">Reseller Obligations. </w:t>
      </w:r>
    </w:p>
    <w:p w14:paraId="0EC17889" w14:textId="77777777" w:rsidR="00316F54" w:rsidRPr="00D430D9" w:rsidRDefault="00316F54" w:rsidP="004561F1">
      <w:pPr>
        <w:autoSpaceDE w:val="0"/>
        <w:autoSpaceDN w:val="0"/>
        <w:adjustRightInd w:val="0"/>
        <w:jc w:val="both"/>
        <w:rPr>
          <w:b/>
          <w:bCs/>
          <w:color w:val="000000"/>
          <w:sz w:val="20"/>
          <w:szCs w:val="20"/>
        </w:rPr>
      </w:pPr>
    </w:p>
    <w:p w14:paraId="2F39CE60" w14:textId="227C2035" w:rsidR="00316F54" w:rsidRPr="001400A0" w:rsidRDefault="00316F54" w:rsidP="001400A0">
      <w:pPr>
        <w:numPr>
          <w:ilvl w:val="1"/>
          <w:numId w:val="17"/>
        </w:numPr>
        <w:autoSpaceDE w:val="0"/>
        <w:autoSpaceDN w:val="0"/>
        <w:adjustRightInd w:val="0"/>
        <w:ind w:left="0" w:firstLine="0"/>
        <w:jc w:val="both"/>
        <w:rPr>
          <w:b/>
          <w:bCs/>
          <w:color w:val="000000"/>
          <w:sz w:val="20"/>
          <w:szCs w:val="20"/>
        </w:rPr>
      </w:pPr>
      <w:r w:rsidRPr="001400A0">
        <w:rPr>
          <w:b/>
          <w:color w:val="000000"/>
          <w:sz w:val="20"/>
          <w:szCs w:val="20"/>
        </w:rPr>
        <w:t>Marketing</w:t>
      </w:r>
      <w:r w:rsidR="001400A0">
        <w:rPr>
          <w:b/>
          <w:color w:val="000000"/>
          <w:sz w:val="20"/>
          <w:szCs w:val="20"/>
        </w:rPr>
        <w:t>.</w:t>
      </w:r>
      <w:r w:rsidR="001400A0">
        <w:rPr>
          <w:color w:val="000000"/>
          <w:sz w:val="20"/>
          <w:szCs w:val="20"/>
        </w:rPr>
        <w:t xml:space="preserve">  Reseller shall, in good faith and at its own expense:</w:t>
      </w:r>
    </w:p>
    <w:p w14:paraId="29E436A7" w14:textId="01382B24" w:rsidR="00AC55B4" w:rsidRDefault="00AC55B4" w:rsidP="001400A0">
      <w:pPr>
        <w:autoSpaceDE w:val="0"/>
        <w:autoSpaceDN w:val="0"/>
        <w:adjustRightInd w:val="0"/>
        <w:jc w:val="both"/>
        <w:rPr>
          <w:bCs/>
          <w:i/>
          <w:color w:val="000000"/>
          <w:sz w:val="20"/>
          <w:szCs w:val="20"/>
        </w:rPr>
      </w:pPr>
    </w:p>
    <w:p w14:paraId="403621E8" w14:textId="1444E720" w:rsidR="001400A0" w:rsidRDefault="00B23722"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 xml:space="preserve">market, </w:t>
      </w:r>
      <w:r w:rsidR="00AC55B4" w:rsidRPr="001400A0">
        <w:rPr>
          <w:bCs/>
          <w:color w:val="000000"/>
          <w:sz w:val="20"/>
          <w:szCs w:val="20"/>
        </w:rPr>
        <w:t xml:space="preserve">advertise, </w:t>
      </w:r>
      <w:r w:rsidRPr="001400A0">
        <w:rPr>
          <w:bCs/>
          <w:color w:val="000000"/>
          <w:sz w:val="20"/>
          <w:szCs w:val="20"/>
        </w:rPr>
        <w:t>promote</w:t>
      </w:r>
      <w:r w:rsidR="00316F54" w:rsidRPr="001400A0">
        <w:rPr>
          <w:bCs/>
          <w:color w:val="000000"/>
          <w:sz w:val="20"/>
          <w:szCs w:val="20"/>
        </w:rPr>
        <w:t xml:space="preserve"> and </w:t>
      </w:r>
      <w:r w:rsidR="00AC55B4" w:rsidRPr="001400A0">
        <w:rPr>
          <w:bCs/>
          <w:color w:val="000000"/>
          <w:sz w:val="20"/>
          <w:szCs w:val="20"/>
        </w:rPr>
        <w:t xml:space="preserve">resell </w:t>
      </w:r>
      <w:r w:rsidR="00316F54" w:rsidRPr="001400A0">
        <w:rPr>
          <w:bCs/>
          <w:color w:val="000000"/>
          <w:sz w:val="20"/>
          <w:szCs w:val="20"/>
        </w:rPr>
        <w:t xml:space="preserve">the Products </w:t>
      </w:r>
      <w:r w:rsidR="002D2965" w:rsidRPr="001400A0">
        <w:rPr>
          <w:bCs/>
          <w:color w:val="000000"/>
          <w:sz w:val="20"/>
          <w:szCs w:val="20"/>
        </w:rPr>
        <w:t xml:space="preserve">and Services </w:t>
      </w:r>
      <w:r w:rsidR="00ED5519" w:rsidRPr="001400A0">
        <w:rPr>
          <w:bCs/>
          <w:color w:val="000000"/>
          <w:sz w:val="20"/>
          <w:szCs w:val="20"/>
        </w:rPr>
        <w:t xml:space="preserve">in a manner that reflects favorably at all times on the Products, and the good name, goodwill and reputation of Fidelis, </w:t>
      </w:r>
      <w:r w:rsidR="00316F54" w:rsidRPr="001400A0">
        <w:rPr>
          <w:bCs/>
          <w:color w:val="000000"/>
          <w:sz w:val="20"/>
          <w:szCs w:val="20"/>
        </w:rPr>
        <w:t xml:space="preserve">and shall use its best efforts to </w:t>
      </w:r>
      <w:r w:rsidR="00AC55B4" w:rsidRPr="001400A0">
        <w:rPr>
          <w:bCs/>
          <w:color w:val="000000"/>
          <w:sz w:val="20"/>
          <w:szCs w:val="20"/>
        </w:rPr>
        <w:t>maximize t</w:t>
      </w:r>
      <w:r w:rsidR="003F75E2" w:rsidRPr="001400A0">
        <w:rPr>
          <w:bCs/>
          <w:color w:val="000000"/>
          <w:sz w:val="20"/>
          <w:szCs w:val="20"/>
        </w:rPr>
        <w:t>he sales volume of the Products;</w:t>
      </w:r>
    </w:p>
    <w:p w14:paraId="62BECEC4" w14:textId="77777777" w:rsidR="001400A0" w:rsidRDefault="00AC55B4"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develop and execute a marketing plan sufficient to fulfill its o</w:t>
      </w:r>
      <w:r w:rsidR="003F75E2" w:rsidRPr="001400A0">
        <w:rPr>
          <w:bCs/>
          <w:color w:val="000000"/>
          <w:sz w:val="20"/>
          <w:szCs w:val="20"/>
        </w:rPr>
        <w:t>bligations under this Agreement;</w:t>
      </w:r>
    </w:p>
    <w:p w14:paraId="73D0DE43" w14:textId="69BF95D7" w:rsidR="001400A0" w:rsidRDefault="00AC55B4"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 xml:space="preserve">have sufficient knowledge of the industry and products competitive with each </w:t>
      </w:r>
      <w:r w:rsidR="00064F86" w:rsidRPr="001400A0">
        <w:rPr>
          <w:bCs/>
          <w:color w:val="000000"/>
          <w:sz w:val="20"/>
          <w:szCs w:val="20"/>
        </w:rPr>
        <w:t xml:space="preserve">of the </w:t>
      </w:r>
      <w:r w:rsidRPr="001400A0">
        <w:rPr>
          <w:bCs/>
          <w:color w:val="000000"/>
          <w:sz w:val="20"/>
          <w:szCs w:val="20"/>
        </w:rPr>
        <w:t>Products (including specifications, features and benefits) so as to be able to explain in detail to the End Users</w:t>
      </w:r>
      <w:r w:rsidR="000F141F" w:rsidRPr="001400A0">
        <w:rPr>
          <w:bCs/>
          <w:color w:val="000000"/>
          <w:sz w:val="20"/>
          <w:szCs w:val="20"/>
        </w:rPr>
        <w:t xml:space="preserve"> (</w:t>
      </w:r>
      <w:proofErr w:type="spellStart"/>
      <w:r w:rsidR="001400A0">
        <w:rPr>
          <w:bCs/>
          <w:color w:val="000000"/>
          <w:sz w:val="20"/>
          <w:szCs w:val="20"/>
        </w:rPr>
        <w:t>i</w:t>
      </w:r>
      <w:proofErr w:type="spellEnd"/>
      <w:r w:rsidR="000F141F" w:rsidRPr="001400A0">
        <w:rPr>
          <w:bCs/>
          <w:color w:val="000000"/>
          <w:sz w:val="20"/>
          <w:szCs w:val="20"/>
        </w:rPr>
        <w:t xml:space="preserve">) </w:t>
      </w:r>
      <w:r w:rsidRPr="001400A0">
        <w:rPr>
          <w:bCs/>
          <w:color w:val="000000"/>
          <w:sz w:val="20"/>
          <w:szCs w:val="20"/>
        </w:rPr>
        <w:t>the differences between the Product and competing products; and</w:t>
      </w:r>
      <w:r w:rsidR="000F141F" w:rsidRPr="001400A0">
        <w:rPr>
          <w:bCs/>
          <w:color w:val="000000"/>
          <w:sz w:val="20"/>
          <w:szCs w:val="20"/>
        </w:rPr>
        <w:t xml:space="preserve"> (</w:t>
      </w:r>
      <w:r w:rsidR="001400A0">
        <w:rPr>
          <w:bCs/>
          <w:color w:val="000000"/>
          <w:sz w:val="20"/>
          <w:szCs w:val="20"/>
        </w:rPr>
        <w:t>ii</w:t>
      </w:r>
      <w:r w:rsidR="000F141F" w:rsidRPr="001400A0">
        <w:rPr>
          <w:bCs/>
          <w:color w:val="000000"/>
          <w:sz w:val="20"/>
          <w:szCs w:val="20"/>
        </w:rPr>
        <w:t xml:space="preserve">) </w:t>
      </w:r>
      <w:r w:rsidRPr="001400A0">
        <w:rPr>
          <w:bCs/>
          <w:color w:val="000000"/>
          <w:sz w:val="20"/>
          <w:szCs w:val="20"/>
        </w:rPr>
        <w:t>information on standard protocols and features of each Product;</w:t>
      </w:r>
    </w:p>
    <w:p w14:paraId="49812B9C" w14:textId="77777777" w:rsidR="001400A0" w:rsidRDefault="00AC55B4"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 xml:space="preserve">observe all directions and instructions </w:t>
      </w:r>
      <w:r w:rsidR="005B6748" w:rsidRPr="001400A0">
        <w:rPr>
          <w:bCs/>
          <w:color w:val="000000"/>
          <w:sz w:val="20"/>
          <w:szCs w:val="20"/>
        </w:rPr>
        <w:t>from Fidelis relating to the marketing, advertisement and promotion of the Products</w:t>
      </w:r>
      <w:r w:rsidR="003F75E2" w:rsidRPr="001400A0">
        <w:rPr>
          <w:bCs/>
          <w:color w:val="000000"/>
          <w:sz w:val="20"/>
          <w:szCs w:val="20"/>
        </w:rPr>
        <w:t>, to the extent that such marketing, advertisement and promotions refer to the Products or ot</w:t>
      </w:r>
      <w:r w:rsidR="001400A0">
        <w:rPr>
          <w:bCs/>
          <w:color w:val="000000"/>
          <w:sz w:val="20"/>
          <w:szCs w:val="20"/>
        </w:rPr>
        <w:t>herwise use Fidelis’ Trademarks;</w:t>
      </w:r>
    </w:p>
    <w:p w14:paraId="3F4BCBEA" w14:textId="77777777" w:rsidR="001400A0" w:rsidRDefault="003F75E2"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promptly notify Fidelis of any complaint or adverse claim about any Product or its use of which Reseller becomes aware;</w:t>
      </w:r>
    </w:p>
    <w:p w14:paraId="2CE458E8" w14:textId="77777777" w:rsidR="001400A0" w:rsidRDefault="00AC55B4"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 xml:space="preserve">demonstrate and </w:t>
      </w:r>
      <w:r w:rsidR="00316F54" w:rsidRPr="001400A0">
        <w:rPr>
          <w:bCs/>
          <w:color w:val="000000"/>
          <w:sz w:val="20"/>
          <w:szCs w:val="20"/>
        </w:rPr>
        <w:t>promo</w:t>
      </w:r>
      <w:r w:rsidRPr="001400A0">
        <w:rPr>
          <w:bCs/>
          <w:color w:val="000000"/>
          <w:sz w:val="20"/>
          <w:szCs w:val="20"/>
        </w:rPr>
        <w:t xml:space="preserve">te the features, </w:t>
      </w:r>
      <w:r w:rsidR="00316F54" w:rsidRPr="001400A0">
        <w:rPr>
          <w:bCs/>
          <w:color w:val="000000"/>
          <w:sz w:val="20"/>
          <w:szCs w:val="20"/>
        </w:rPr>
        <w:t>pricing and availability of the Products</w:t>
      </w:r>
      <w:r w:rsidR="003F75E2" w:rsidRPr="001400A0">
        <w:rPr>
          <w:bCs/>
          <w:color w:val="000000"/>
          <w:sz w:val="20"/>
          <w:szCs w:val="20"/>
        </w:rPr>
        <w:t>, including without limitation,</w:t>
      </w:r>
      <w:r w:rsidR="00316F54" w:rsidRPr="001400A0">
        <w:rPr>
          <w:bCs/>
          <w:color w:val="000000"/>
          <w:sz w:val="20"/>
          <w:szCs w:val="20"/>
        </w:rPr>
        <w:t xml:space="preserve"> advertising the Products in Reseller catalogs</w:t>
      </w:r>
      <w:r w:rsidR="00D7526B" w:rsidRPr="001400A0">
        <w:rPr>
          <w:bCs/>
          <w:color w:val="000000"/>
          <w:sz w:val="20"/>
          <w:szCs w:val="20"/>
        </w:rPr>
        <w:t>, in Reseller’s print and electronic catalogs as soon as possible after the Effective Date,</w:t>
      </w:r>
      <w:r w:rsidR="00316F54" w:rsidRPr="001400A0">
        <w:rPr>
          <w:bCs/>
          <w:color w:val="000000"/>
          <w:sz w:val="20"/>
          <w:szCs w:val="20"/>
        </w:rPr>
        <w:t xml:space="preserve"> and trade publications within the Territory, participating in appropriate trade shows and events, participating in direct marketing and electronic promotion, </w:t>
      </w:r>
      <w:r w:rsidR="00E049B6" w:rsidRPr="001400A0">
        <w:rPr>
          <w:bCs/>
          <w:color w:val="000000"/>
          <w:sz w:val="20"/>
          <w:szCs w:val="20"/>
        </w:rPr>
        <w:t xml:space="preserve">and feature the Products in any relevant event or program within the Territory that Reseller attends or executes, </w:t>
      </w:r>
      <w:r w:rsidR="00316F54" w:rsidRPr="001400A0">
        <w:rPr>
          <w:bCs/>
          <w:color w:val="000000"/>
          <w:sz w:val="20"/>
          <w:szCs w:val="20"/>
        </w:rPr>
        <w:t xml:space="preserve">and directly soliciting orders from </w:t>
      </w:r>
      <w:r w:rsidR="003F75E2" w:rsidRPr="001400A0">
        <w:rPr>
          <w:bCs/>
          <w:color w:val="000000"/>
          <w:sz w:val="20"/>
          <w:szCs w:val="20"/>
        </w:rPr>
        <w:t xml:space="preserve">End Users </w:t>
      </w:r>
      <w:r w:rsidR="00316F54" w:rsidRPr="001400A0">
        <w:rPr>
          <w:bCs/>
          <w:color w:val="000000"/>
          <w:sz w:val="20"/>
          <w:szCs w:val="20"/>
        </w:rPr>
        <w:t>for the Products</w:t>
      </w:r>
      <w:r w:rsidR="00064F86" w:rsidRPr="001400A0">
        <w:rPr>
          <w:bCs/>
          <w:color w:val="000000"/>
          <w:sz w:val="20"/>
          <w:szCs w:val="20"/>
        </w:rPr>
        <w:t xml:space="preserve"> and Services</w:t>
      </w:r>
      <w:r w:rsidR="00316F54" w:rsidRPr="001400A0">
        <w:rPr>
          <w:bCs/>
          <w:color w:val="000000"/>
          <w:sz w:val="20"/>
          <w:szCs w:val="20"/>
        </w:rPr>
        <w:t xml:space="preserve">. Reseller also agrees to promote the Products </w:t>
      </w:r>
      <w:r w:rsidR="001400A0">
        <w:rPr>
          <w:bCs/>
          <w:color w:val="000000"/>
          <w:sz w:val="20"/>
          <w:szCs w:val="20"/>
        </w:rPr>
        <w:t>throughout its own organization;</w:t>
      </w:r>
    </w:p>
    <w:p w14:paraId="74A6C1D3" w14:textId="77777777" w:rsidR="001400A0" w:rsidRDefault="00316F54"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 xml:space="preserve">assist Fidelis in assessing </w:t>
      </w:r>
      <w:r w:rsidR="00861553" w:rsidRPr="001400A0">
        <w:rPr>
          <w:bCs/>
          <w:color w:val="000000"/>
          <w:sz w:val="20"/>
          <w:szCs w:val="20"/>
        </w:rPr>
        <w:t xml:space="preserve">End User </w:t>
      </w:r>
      <w:r w:rsidRPr="001400A0">
        <w:rPr>
          <w:bCs/>
          <w:color w:val="000000"/>
          <w:sz w:val="20"/>
          <w:szCs w:val="20"/>
        </w:rPr>
        <w:t xml:space="preserve">requirements for the Products, including modifications and </w:t>
      </w:r>
      <w:r w:rsidRPr="001400A0">
        <w:rPr>
          <w:bCs/>
          <w:color w:val="000000"/>
          <w:sz w:val="20"/>
          <w:szCs w:val="20"/>
        </w:rPr>
        <w:lastRenderedPageBreak/>
        <w:t xml:space="preserve">improvements thereto, in terms of quality, design, functional capability, and other features; and </w:t>
      </w:r>
    </w:p>
    <w:p w14:paraId="30B5592B" w14:textId="030F150A" w:rsidR="00316F54" w:rsidRPr="001400A0" w:rsidRDefault="009348A6" w:rsidP="001400A0">
      <w:pPr>
        <w:numPr>
          <w:ilvl w:val="2"/>
          <w:numId w:val="17"/>
        </w:numPr>
        <w:tabs>
          <w:tab w:val="clear" w:pos="720"/>
        </w:tabs>
        <w:autoSpaceDE w:val="0"/>
        <w:autoSpaceDN w:val="0"/>
        <w:adjustRightInd w:val="0"/>
        <w:ind w:left="360"/>
        <w:jc w:val="both"/>
        <w:rPr>
          <w:bCs/>
          <w:color w:val="000000"/>
          <w:sz w:val="20"/>
          <w:szCs w:val="20"/>
        </w:rPr>
      </w:pPr>
      <w:r w:rsidRPr="001400A0">
        <w:rPr>
          <w:bCs/>
          <w:color w:val="000000"/>
          <w:sz w:val="20"/>
          <w:szCs w:val="20"/>
        </w:rPr>
        <w:t>upon Fidelis’ reasonabl</w:t>
      </w:r>
      <w:r w:rsidR="001828A8" w:rsidRPr="001400A0">
        <w:rPr>
          <w:bCs/>
          <w:color w:val="000000"/>
          <w:sz w:val="20"/>
          <w:szCs w:val="20"/>
        </w:rPr>
        <w:t>e</w:t>
      </w:r>
      <w:r w:rsidRPr="001400A0">
        <w:rPr>
          <w:bCs/>
          <w:color w:val="000000"/>
          <w:sz w:val="20"/>
          <w:szCs w:val="20"/>
        </w:rPr>
        <w:t xml:space="preserve"> request</w:t>
      </w:r>
      <w:r w:rsidR="00316F54" w:rsidRPr="001400A0">
        <w:rPr>
          <w:bCs/>
          <w:color w:val="000000"/>
          <w:sz w:val="20"/>
          <w:szCs w:val="20"/>
        </w:rPr>
        <w:t>,</w:t>
      </w:r>
      <w:r w:rsidRPr="001400A0">
        <w:rPr>
          <w:bCs/>
          <w:color w:val="000000"/>
          <w:sz w:val="20"/>
          <w:szCs w:val="20"/>
        </w:rPr>
        <w:t xml:space="preserve"> provide to Fidelis market research information</w:t>
      </w:r>
      <w:r w:rsidR="00316F54" w:rsidRPr="001400A0">
        <w:rPr>
          <w:bCs/>
          <w:color w:val="000000"/>
          <w:sz w:val="20"/>
          <w:szCs w:val="20"/>
        </w:rPr>
        <w:t xml:space="preserve"> regarding competition and changes in the market within the Territory.</w:t>
      </w:r>
    </w:p>
    <w:p w14:paraId="382AA6E8" w14:textId="2D2EDEFF" w:rsidR="00316F54" w:rsidRDefault="00316F54" w:rsidP="004561F1">
      <w:pPr>
        <w:autoSpaceDE w:val="0"/>
        <w:autoSpaceDN w:val="0"/>
        <w:adjustRightInd w:val="0"/>
        <w:jc w:val="both"/>
        <w:rPr>
          <w:b/>
          <w:bCs/>
          <w:color w:val="000000"/>
          <w:sz w:val="20"/>
          <w:szCs w:val="20"/>
        </w:rPr>
      </w:pPr>
    </w:p>
    <w:p w14:paraId="79753A1E" w14:textId="753800EF" w:rsidR="00F76A5B" w:rsidRPr="00FE7EF9" w:rsidRDefault="00E32423" w:rsidP="00FE7EF9">
      <w:pPr>
        <w:numPr>
          <w:ilvl w:val="1"/>
          <w:numId w:val="17"/>
        </w:numPr>
        <w:autoSpaceDE w:val="0"/>
        <w:autoSpaceDN w:val="0"/>
        <w:adjustRightInd w:val="0"/>
        <w:ind w:left="0" w:firstLine="0"/>
        <w:jc w:val="both"/>
        <w:rPr>
          <w:bCs/>
          <w:color w:val="000000"/>
          <w:sz w:val="20"/>
          <w:szCs w:val="20"/>
        </w:rPr>
      </w:pPr>
      <w:r>
        <w:rPr>
          <w:b/>
          <w:color w:val="000000"/>
          <w:sz w:val="20"/>
          <w:szCs w:val="20"/>
        </w:rPr>
        <w:t>Resources.</w:t>
      </w:r>
      <w:r>
        <w:rPr>
          <w:color w:val="000000"/>
          <w:sz w:val="20"/>
          <w:szCs w:val="20"/>
        </w:rPr>
        <w:t xml:space="preserve">  </w:t>
      </w:r>
    </w:p>
    <w:p w14:paraId="0088B8E7" w14:textId="77777777" w:rsidR="00FE7EF9" w:rsidRPr="00FE7EF9" w:rsidRDefault="00FE7EF9" w:rsidP="00FE7EF9">
      <w:pPr>
        <w:autoSpaceDE w:val="0"/>
        <w:autoSpaceDN w:val="0"/>
        <w:adjustRightInd w:val="0"/>
        <w:jc w:val="both"/>
        <w:rPr>
          <w:bCs/>
          <w:color w:val="000000"/>
          <w:sz w:val="20"/>
          <w:szCs w:val="20"/>
        </w:rPr>
      </w:pPr>
    </w:p>
    <w:p w14:paraId="41765B45" w14:textId="77777777" w:rsidR="00FE7EF9" w:rsidRDefault="00316F54" w:rsidP="00257578">
      <w:pPr>
        <w:numPr>
          <w:ilvl w:val="2"/>
          <w:numId w:val="17"/>
        </w:numPr>
        <w:tabs>
          <w:tab w:val="clear" w:pos="720"/>
        </w:tabs>
        <w:autoSpaceDE w:val="0"/>
        <w:autoSpaceDN w:val="0"/>
        <w:adjustRightInd w:val="0"/>
        <w:ind w:left="360"/>
        <w:jc w:val="both"/>
        <w:rPr>
          <w:bCs/>
          <w:color w:val="000000"/>
          <w:sz w:val="20"/>
          <w:szCs w:val="20"/>
        </w:rPr>
      </w:pPr>
      <w:r w:rsidRPr="00FE7EF9">
        <w:rPr>
          <w:bCs/>
          <w:color w:val="000000"/>
          <w:sz w:val="20"/>
          <w:szCs w:val="20"/>
        </w:rPr>
        <w:t xml:space="preserve">Reseller shall commit sufficient resources to fulfill its obligations </w:t>
      </w:r>
      <w:r w:rsidR="00F76A5B" w:rsidRPr="00FE7EF9">
        <w:rPr>
          <w:bCs/>
          <w:color w:val="000000"/>
          <w:sz w:val="20"/>
          <w:szCs w:val="20"/>
        </w:rPr>
        <w:t>here</w:t>
      </w:r>
      <w:r w:rsidRPr="00FE7EF9">
        <w:rPr>
          <w:bCs/>
          <w:color w:val="000000"/>
          <w:sz w:val="20"/>
          <w:szCs w:val="20"/>
        </w:rPr>
        <w:t>under.  Without limiting the foregoing, Reseller agrees to maintain and train, on an on-going basis, a sufficient staff of qualified sales, marketing, and technical pre-sales personnel familiar with the applications, features, benefits, operation and configuration of the Products.</w:t>
      </w:r>
    </w:p>
    <w:p w14:paraId="1C49C21D" w14:textId="77777777" w:rsidR="00FE7EF9" w:rsidRDefault="00BB098B" w:rsidP="00257578">
      <w:pPr>
        <w:numPr>
          <w:ilvl w:val="2"/>
          <w:numId w:val="17"/>
        </w:numPr>
        <w:tabs>
          <w:tab w:val="clear" w:pos="720"/>
        </w:tabs>
        <w:autoSpaceDE w:val="0"/>
        <w:autoSpaceDN w:val="0"/>
        <w:adjustRightInd w:val="0"/>
        <w:ind w:left="360"/>
        <w:jc w:val="both"/>
        <w:rPr>
          <w:bCs/>
          <w:color w:val="000000"/>
          <w:sz w:val="20"/>
          <w:szCs w:val="20"/>
        </w:rPr>
      </w:pPr>
      <w:r w:rsidRPr="00FE7EF9">
        <w:rPr>
          <w:bCs/>
          <w:color w:val="000000"/>
          <w:sz w:val="20"/>
          <w:szCs w:val="20"/>
        </w:rPr>
        <w:t xml:space="preserve">Unless otherwise agreed in writing by the parties, Reseller shall be responsible for all costs associated with its sales and marketing efforts related to the Products. </w:t>
      </w:r>
      <w:r w:rsidR="00316F54" w:rsidRPr="00FE7EF9">
        <w:rPr>
          <w:sz w:val="20"/>
          <w:szCs w:val="20"/>
        </w:rPr>
        <w:t xml:space="preserve">    </w:t>
      </w:r>
    </w:p>
    <w:p w14:paraId="357922EB" w14:textId="73F2462F" w:rsidR="00316F54" w:rsidRDefault="00316F54" w:rsidP="00257578">
      <w:pPr>
        <w:numPr>
          <w:ilvl w:val="2"/>
          <w:numId w:val="17"/>
        </w:numPr>
        <w:tabs>
          <w:tab w:val="clear" w:pos="720"/>
        </w:tabs>
        <w:autoSpaceDE w:val="0"/>
        <w:autoSpaceDN w:val="0"/>
        <w:adjustRightInd w:val="0"/>
        <w:ind w:left="360"/>
        <w:jc w:val="both"/>
        <w:rPr>
          <w:bCs/>
          <w:color w:val="000000"/>
          <w:sz w:val="20"/>
          <w:szCs w:val="20"/>
        </w:rPr>
      </w:pPr>
      <w:r w:rsidRPr="00FE7EF9">
        <w:rPr>
          <w:bCs/>
          <w:color w:val="000000"/>
          <w:sz w:val="20"/>
          <w:szCs w:val="20"/>
        </w:rPr>
        <w:t>Reseller shall</w:t>
      </w:r>
      <w:r w:rsidR="00F76A5B" w:rsidRPr="00FE7EF9">
        <w:rPr>
          <w:bCs/>
          <w:color w:val="000000"/>
          <w:sz w:val="20"/>
          <w:szCs w:val="20"/>
        </w:rPr>
        <w:t xml:space="preserve"> designate and identify a technical and business contact, </w:t>
      </w:r>
      <w:r w:rsidRPr="00FE7EF9">
        <w:rPr>
          <w:bCs/>
          <w:color w:val="000000"/>
          <w:sz w:val="20"/>
          <w:szCs w:val="20"/>
        </w:rPr>
        <w:t xml:space="preserve">as set forth on Exhibit </w:t>
      </w:r>
      <w:r w:rsidR="00577166">
        <w:rPr>
          <w:bCs/>
          <w:color w:val="000000"/>
          <w:sz w:val="20"/>
          <w:szCs w:val="20"/>
        </w:rPr>
        <w:t>A</w:t>
      </w:r>
      <w:r w:rsidRPr="00FE7EF9">
        <w:rPr>
          <w:bCs/>
          <w:color w:val="000000"/>
          <w:sz w:val="20"/>
          <w:szCs w:val="20"/>
        </w:rPr>
        <w:t xml:space="preserve">, </w:t>
      </w:r>
      <w:r w:rsidR="00F76A5B" w:rsidRPr="00FE7EF9">
        <w:rPr>
          <w:bCs/>
          <w:color w:val="000000"/>
          <w:sz w:val="20"/>
          <w:szCs w:val="20"/>
        </w:rPr>
        <w:t>who will be responsible for interfacing with</w:t>
      </w:r>
      <w:r w:rsidR="00BB098B" w:rsidRPr="00FE7EF9">
        <w:rPr>
          <w:bCs/>
          <w:color w:val="000000"/>
          <w:sz w:val="20"/>
          <w:szCs w:val="20"/>
        </w:rPr>
        <w:t xml:space="preserve"> </w:t>
      </w:r>
      <w:r w:rsidR="00F76A5B" w:rsidRPr="00FE7EF9">
        <w:rPr>
          <w:bCs/>
          <w:color w:val="000000"/>
          <w:sz w:val="20"/>
          <w:szCs w:val="20"/>
        </w:rPr>
        <w:t>Fidelis during the Term.</w:t>
      </w:r>
      <w:r w:rsidRPr="00FE7EF9">
        <w:rPr>
          <w:bCs/>
          <w:color w:val="000000"/>
          <w:sz w:val="20"/>
          <w:szCs w:val="20"/>
        </w:rPr>
        <w:t xml:space="preserve"> </w:t>
      </w:r>
      <w:r w:rsidR="00F76A5B" w:rsidRPr="00FE7EF9">
        <w:rPr>
          <w:bCs/>
          <w:color w:val="000000"/>
          <w:sz w:val="20"/>
          <w:szCs w:val="20"/>
        </w:rPr>
        <w:t xml:space="preserve"> </w:t>
      </w:r>
      <w:r w:rsidRPr="00FE7EF9">
        <w:rPr>
          <w:bCs/>
          <w:color w:val="000000"/>
          <w:sz w:val="20"/>
          <w:szCs w:val="20"/>
        </w:rPr>
        <w:t xml:space="preserve">Reseller may change the designated contact by </w:t>
      </w:r>
      <w:r w:rsidR="00FE7EF9">
        <w:rPr>
          <w:bCs/>
          <w:color w:val="000000"/>
          <w:sz w:val="20"/>
          <w:szCs w:val="20"/>
        </w:rPr>
        <w:t xml:space="preserve">written </w:t>
      </w:r>
      <w:r w:rsidRPr="00FE7EF9">
        <w:rPr>
          <w:bCs/>
          <w:color w:val="000000"/>
          <w:sz w:val="20"/>
          <w:szCs w:val="20"/>
        </w:rPr>
        <w:t xml:space="preserve">notice to </w:t>
      </w:r>
      <w:r w:rsidR="00F76A5B" w:rsidRPr="00FE7EF9">
        <w:rPr>
          <w:bCs/>
          <w:color w:val="000000"/>
          <w:sz w:val="20"/>
          <w:szCs w:val="20"/>
        </w:rPr>
        <w:t>Fidelis</w:t>
      </w:r>
      <w:r w:rsidRPr="00FE7EF9">
        <w:rPr>
          <w:bCs/>
          <w:color w:val="000000"/>
          <w:sz w:val="20"/>
          <w:szCs w:val="20"/>
        </w:rPr>
        <w:t xml:space="preserve">, providing as much notice as is reasonably practicable under the circumstances.  If a designated contact is changed, Reseller shall use commercially reasonable efforts to ensure that there is a smooth transition of responsibilities.  </w:t>
      </w:r>
      <w:r w:rsidR="00F76A5B" w:rsidRPr="00FE7EF9">
        <w:rPr>
          <w:bCs/>
          <w:color w:val="000000"/>
          <w:sz w:val="20"/>
          <w:szCs w:val="20"/>
        </w:rPr>
        <w:t xml:space="preserve">In the event that </w:t>
      </w:r>
      <w:r w:rsidRPr="00FE7EF9">
        <w:rPr>
          <w:bCs/>
          <w:color w:val="000000"/>
          <w:sz w:val="20"/>
          <w:szCs w:val="20"/>
        </w:rPr>
        <w:t xml:space="preserve">a designated contact leaves </w:t>
      </w:r>
      <w:r w:rsidR="00F76A5B" w:rsidRPr="00FE7EF9">
        <w:rPr>
          <w:bCs/>
          <w:color w:val="000000"/>
          <w:sz w:val="20"/>
          <w:szCs w:val="20"/>
        </w:rPr>
        <w:t xml:space="preserve">his/her </w:t>
      </w:r>
      <w:r w:rsidRPr="00FE7EF9">
        <w:rPr>
          <w:bCs/>
          <w:color w:val="000000"/>
          <w:sz w:val="20"/>
          <w:szCs w:val="20"/>
        </w:rPr>
        <w:t xml:space="preserve">employment </w:t>
      </w:r>
      <w:r w:rsidR="00F76A5B" w:rsidRPr="00FE7EF9">
        <w:rPr>
          <w:bCs/>
          <w:color w:val="000000"/>
          <w:sz w:val="20"/>
          <w:szCs w:val="20"/>
        </w:rPr>
        <w:t xml:space="preserve">with the Reseller </w:t>
      </w:r>
      <w:r w:rsidRPr="00FE7EF9">
        <w:rPr>
          <w:bCs/>
          <w:color w:val="000000"/>
          <w:sz w:val="20"/>
          <w:szCs w:val="20"/>
        </w:rPr>
        <w:t xml:space="preserve">before a replacement is identified, Reseller </w:t>
      </w:r>
      <w:r w:rsidR="00F76A5B" w:rsidRPr="00FE7EF9">
        <w:rPr>
          <w:bCs/>
          <w:color w:val="000000"/>
          <w:sz w:val="20"/>
          <w:szCs w:val="20"/>
        </w:rPr>
        <w:t xml:space="preserve">shall </w:t>
      </w:r>
      <w:r w:rsidRPr="00FE7EF9">
        <w:rPr>
          <w:bCs/>
          <w:color w:val="000000"/>
          <w:sz w:val="20"/>
          <w:szCs w:val="20"/>
        </w:rPr>
        <w:t xml:space="preserve">identify a replacement within </w:t>
      </w:r>
      <w:r w:rsidR="00F76A5B" w:rsidRPr="00FE7EF9">
        <w:rPr>
          <w:bCs/>
          <w:color w:val="000000"/>
          <w:sz w:val="20"/>
          <w:szCs w:val="20"/>
        </w:rPr>
        <w:t>thirty (3</w:t>
      </w:r>
      <w:r w:rsidRPr="00FE7EF9">
        <w:rPr>
          <w:bCs/>
          <w:color w:val="000000"/>
          <w:sz w:val="20"/>
          <w:szCs w:val="20"/>
        </w:rPr>
        <w:t xml:space="preserve">0) days of </w:t>
      </w:r>
      <w:r w:rsidR="00F76A5B" w:rsidRPr="00FE7EF9">
        <w:rPr>
          <w:bCs/>
          <w:color w:val="000000"/>
          <w:sz w:val="20"/>
          <w:szCs w:val="20"/>
        </w:rPr>
        <w:t xml:space="preserve">such </w:t>
      </w:r>
      <w:r w:rsidRPr="00FE7EF9">
        <w:rPr>
          <w:bCs/>
          <w:color w:val="000000"/>
          <w:sz w:val="20"/>
          <w:szCs w:val="20"/>
        </w:rPr>
        <w:t xml:space="preserve">departure.  </w:t>
      </w:r>
    </w:p>
    <w:p w14:paraId="4AF8DE00" w14:textId="77777777" w:rsidR="00FE7EF9" w:rsidRDefault="00FE7EF9" w:rsidP="00FE7EF9">
      <w:pPr>
        <w:autoSpaceDE w:val="0"/>
        <w:autoSpaceDN w:val="0"/>
        <w:adjustRightInd w:val="0"/>
        <w:ind w:left="360"/>
        <w:jc w:val="both"/>
        <w:rPr>
          <w:bCs/>
          <w:color w:val="000000"/>
          <w:sz w:val="20"/>
          <w:szCs w:val="20"/>
        </w:rPr>
      </w:pPr>
    </w:p>
    <w:p w14:paraId="652FF4D5" w14:textId="2E15C385" w:rsidR="00316F54" w:rsidRPr="00FE7EF9" w:rsidRDefault="00316F54" w:rsidP="00FE7EF9">
      <w:pPr>
        <w:numPr>
          <w:ilvl w:val="1"/>
          <w:numId w:val="17"/>
        </w:numPr>
        <w:autoSpaceDE w:val="0"/>
        <w:autoSpaceDN w:val="0"/>
        <w:adjustRightInd w:val="0"/>
        <w:ind w:left="0" w:firstLine="0"/>
        <w:jc w:val="both"/>
        <w:rPr>
          <w:bCs/>
          <w:color w:val="000000"/>
          <w:sz w:val="20"/>
          <w:szCs w:val="20"/>
        </w:rPr>
      </w:pPr>
      <w:r w:rsidRPr="00FE7EF9">
        <w:rPr>
          <w:b/>
          <w:color w:val="000000"/>
          <w:sz w:val="20"/>
          <w:szCs w:val="20"/>
        </w:rPr>
        <w:t>Business Reviews and Planning</w:t>
      </w:r>
      <w:r w:rsidRPr="00FE7EF9">
        <w:rPr>
          <w:b/>
          <w:bCs/>
          <w:color w:val="000000"/>
          <w:sz w:val="20"/>
          <w:szCs w:val="20"/>
        </w:rPr>
        <w:t>.</w:t>
      </w:r>
      <w:r w:rsidRPr="00FE7EF9">
        <w:rPr>
          <w:bCs/>
          <w:color w:val="000000"/>
          <w:sz w:val="20"/>
          <w:szCs w:val="20"/>
        </w:rPr>
        <w:t xml:space="preserve">  Fidelis a</w:t>
      </w:r>
      <w:r w:rsidR="00F76A5B" w:rsidRPr="00FE7EF9">
        <w:rPr>
          <w:bCs/>
          <w:color w:val="000000"/>
          <w:sz w:val="20"/>
          <w:szCs w:val="20"/>
        </w:rPr>
        <w:t>nd Reseller will meet regularly, but no</w:t>
      </w:r>
      <w:r w:rsidR="006B45EE" w:rsidRPr="00FE7EF9">
        <w:rPr>
          <w:bCs/>
          <w:color w:val="000000"/>
          <w:sz w:val="20"/>
          <w:szCs w:val="20"/>
        </w:rPr>
        <w:t>t</w:t>
      </w:r>
      <w:r w:rsidR="00F76A5B" w:rsidRPr="00FE7EF9">
        <w:rPr>
          <w:bCs/>
          <w:color w:val="000000"/>
          <w:sz w:val="20"/>
          <w:szCs w:val="20"/>
        </w:rPr>
        <w:t xml:space="preserve"> less than once every business quarter, to review the</w:t>
      </w:r>
      <w:r w:rsidR="00042E8C" w:rsidRPr="00FE7EF9">
        <w:rPr>
          <w:bCs/>
          <w:color w:val="000000"/>
          <w:sz w:val="20"/>
          <w:szCs w:val="20"/>
        </w:rPr>
        <w:t xml:space="preserve"> business relationship.</w:t>
      </w:r>
      <w:r w:rsidRPr="00FE7EF9">
        <w:rPr>
          <w:bCs/>
          <w:color w:val="000000"/>
          <w:sz w:val="20"/>
          <w:szCs w:val="20"/>
        </w:rPr>
        <w:t xml:space="preserve">  On an annual basis, or more frequently as appropriate, the parties will develop a mutually agreeable business plan to address specific planned sales and marketing activities</w:t>
      </w:r>
      <w:r w:rsidR="00E66D22" w:rsidRPr="00FE7EF9">
        <w:rPr>
          <w:bCs/>
          <w:color w:val="000000"/>
          <w:sz w:val="20"/>
          <w:szCs w:val="20"/>
        </w:rPr>
        <w:t>.</w:t>
      </w:r>
      <w:r w:rsidR="00781860" w:rsidRPr="00FE7EF9">
        <w:rPr>
          <w:bCs/>
          <w:color w:val="000000"/>
          <w:sz w:val="20"/>
          <w:szCs w:val="20"/>
        </w:rPr>
        <w:t xml:space="preserve"> </w:t>
      </w:r>
    </w:p>
    <w:p w14:paraId="0DDC6D71" w14:textId="0FBE7E75" w:rsidR="00316F54" w:rsidRDefault="00316F54" w:rsidP="00663ACB">
      <w:pPr>
        <w:autoSpaceDE w:val="0"/>
        <w:autoSpaceDN w:val="0"/>
        <w:adjustRightInd w:val="0"/>
        <w:jc w:val="both"/>
        <w:rPr>
          <w:bCs/>
          <w:color w:val="000000"/>
          <w:sz w:val="20"/>
          <w:szCs w:val="20"/>
        </w:rPr>
      </w:pPr>
    </w:p>
    <w:p w14:paraId="5F29AC17" w14:textId="78E2E244" w:rsidR="00316F54" w:rsidRPr="00D430D9" w:rsidRDefault="00316F54" w:rsidP="00B02D8E">
      <w:pPr>
        <w:numPr>
          <w:ilvl w:val="1"/>
          <w:numId w:val="17"/>
        </w:numPr>
        <w:autoSpaceDE w:val="0"/>
        <w:autoSpaceDN w:val="0"/>
        <w:adjustRightInd w:val="0"/>
        <w:ind w:left="0" w:firstLine="0"/>
        <w:jc w:val="both"/>
        <w:rPr>
          <w:bCs/>
          <w:color w:val="000000"/>
          <w:sz w:val="20"/>
          <w:szCs w:val="20"/>
        </w:rPr>
      </w:pPr>
      <w:r w:rsidRPr="00663ACB">
        <w:rPr>
          <w:b/>
          <w:color w:val="000000"/>
          <w:sz w:val="20"/>
          <w:szCs w:val="20"/>
        </w:rPr>
        <w:t>U</w:t>
      </w:r>
      <w:r w:rsidR="00B80730" w:rsidRPr="00663ACB">
        <w:rPr>
          <w:b/>
          <w:color w:val="000000"/>
          <w:sz w:val="20"/>
          <w:szCs w:val="20"/>
        </w:rPr>
        <w:t>.</w:t>
      </w:r>
      <w:r w:rsidRPr="00663ACB">
        <w:rPr>
          <w:b/>
          <w:color w:val="000000"/>
          <w:sz w:val="20"/>
          <w:szCs w:val="20"/>
        </w:rPr>
        <w:t>S</w:t>
      </w:r>
      <w:r w:rsidR="00B80730" w:rsidRPr="00663ACB">
        <w:rPr>
          <w:b/>
          <w:color w:val="000000"/>
          <w:sz w:val="20"/>
          <w:szCs w:val="20"/>
        </w:rPr>
        <w:t>.</w:t>
      </w:r>
      <w:r w:rsidRPr="00663ACB">
        <w:rPr>
          <w:b/>
          <w:color w:val="000000"/>
          <w:sz w:val="20"/>
          <w:szCs w:val="20"/>
        </w:rPr>
        <w:t xml:space="preserve"> Federal Government Reseller</w:t>
      </w:r>
      <w:r w:rsidRPr="00663ACB">
        <w:rPr>
          <w:b/>
          <w:bCs/>
          <w:color w:val="000000"/>
          <w:sz w:val="20"/>
          <w:szCs w:val="20"/>
        </w:rPr>
        <w:t>.</w:t>
      </w:r>
      <w:r w:rsidRPr="00663ACB">
        <w:rPr>
          <w:bCs/>
          <w:color w:val="000000"/>
          <w:sz w:val="20"/>
          <w:szCs w:val="20"/>
        </w:rPr>
        <w:t xml:space="preserve">  Reseller may be designated as a “</w:t>
      </w:r>
      <w:r w:rsidR="00B136AD" w:rsidRPr="00663ACB">
        <w:rPr>
          <w:bCs/>
          <w:color w:val="000000"/>
          <w:sz w:val="20"/>
          <w:szCs w:val="20"/>
        </w:rPr>
        <w:t xml:space="preserve">U.S. Federal </w:t>
      </w:r>
      <w:r w:rsidRPr="00663ACB">
        <w:rPr>
          <w:bCs/>
          <w:color w:val="000000"/>
          <w:sz w:val="20"/>
          <w:szCs w:val="20"/>
        </w:rPr>
        <w:t xml:space="preserve">Government Reseller” subject to the terms of the </w:t>
      </w:r>
      <w:r w:rsidR="00B136AD" w:rsidRPr="00663ACB">
        <w:rPr>
          <w:bCs/>
          <w:color w:val="000000"/>
          <w:sz w:val="20"/>
          <w:szCs w:val="20"/>
        </w:rPr>
        <w:t xml:space="preserve">U.S. Federal </w:t>
      </w:r>
      <w:r w:rsidRPr="00663ACB">
        <w:rPr>
          <w:bCs/>
          <w:color w:val="000000"/>
          <w:sz w:val="20"/>
          <w:szCs w:val="20"/>
        </w:rPr>
        <w:t xml:space="preserve">Government Reseller Terms and Conditions Addendum </w:t>
      </w:r>
      <w:r w:rsidR="00BE3462" w:rsidRPr="00663ACB">
        <w:rPr>
          <w:bCs/>
          <w:color w:val="000000"/>
          <w:sz w:val="20"/>
          <w:szCs w:val="20"/>
        </w:rPr>
        <w:t>(Exhibit C).  If Exhibit C is executed by the parties</w:t>
      </w:r>
      <w:r w:rsidR="00F06B04" w:rsidRPr="00663ACB">
        <w:rPr>
          <w:bCs/>
          <w:color w:val="000000"/>
          <w:sz w:val="20"/>
          <w:szCs w:val="20"/>
        </w:rPr>
        <w:t xml:space="preserve"> and attached hereto</w:t>
      </w:r>
      <w:r w:rsidR="00042E8C" w:rsidRPr="00663ACB">
        <w:rPr>
          <w:bCs/>
          <w:color w:val="000000"/>
          <w:sz w:val="20"/>
          <w:szCs w:val="20"/>
        </w:rPr>
        <w:t xml:space="preserve">, </w:t>
      </w:r>
      <w:r w:rsidR="00BE3462" w:rsidRPr="00663ACB">
        <w:rPr>
          <w:bCs/>
          <w:color w:val="000000"/>
          <w:sz w:val="20"/>
          <w:szCs w:val="20"/>
        </w:rPr>
        <w:t>the terms and conditions of Exhibit C</w:t>
      </w:r>
      <w:r w:rsidRPr="00663ACB">
        <w:rPr>
          <w:bCs/>
          <w:color w:val="000000"/>
          <w:sz w:val="20"/>
          <w:szCs w:val="20"/>
        </w:rPr>
        <w:t xml:space="preserve"> </w:t>
      </w:r>
      <w:r w:rsidR="00BE3462" w:rsidRPr="00663ACB">
        <w:rPr>
          <w:bCs/>
          <w:color w:val="000000"/>
          <w:sz w:val="20"/>
          <w:szCs w:val="20"/>
        </w:rPr>
        <w:t xml:space="preserve">are </w:t>
      </w:r>
      <w:r w:rsidRPr="00663ACB">
        <w:rPr>
          <w:bCs/>
          <w:color w:val="000000"/>
          <w:sz w:val="20"/>
          <w:szCs w:val="20"/>
        </w:rPr>
        <w:t>deemed incorporated herein by reference.</w:t>
      </w:r>
      <w:r w:rsidR="00BE3462" w:rsidRPr="00663ACB">
        <w:rPr>
          <w:bCs/>
          <w:color w:val="000000"/>
          <w:sz w:val="20"/>
          <w:szCs w:val="20"/>
        </w:rPr>
        <w:t xml:space="preserve">  </w:t>
      </w:r>
    </w:p>
    <w:p w14:paraId="5CBBD229" w14:textId="24C5F129" w:rsidR="00316F54" w:rsidRDefault="00316F54" w:rsidP="00093BA9">
      <w:pPr>
        <w:numPr>
          <w:ilvl w:val="0"/>
          <w:numId w:val="17"/>
        </w:numPr>
        <w:tabs>
          <w:tab w:val="clear" w:pos="360"/>
        </w:tabs>
        <w:autoSpaceDE w:val="0"/>
        <w:autoSpaceDN w:val="0"/>
        <w:adjustRightInd w:val="0"/>
        <w:jc w:val="both"/>
        <w:rPr>
          <w:b/>
          <w:bCs/>
          <w:color w:val="000000"/>
          <w:sz w:val="20"/>
          <w:szCs w:val="20"/>
        </w:rPr>
      </w:pPr>
      <w:r w:rsidRPr="00D430D9">
        <w:rPr>
          <w:b/>
          <w:bCs/>
          <w:color w:val="000000"/>
          <w:sz w:val="20"/>
          <w:szCs w:val="20"/>
        </w:rPr>
        <w:t xml:space="preserve">Fidelis Obligations.  </w:t>
      </w:r>
    </w:p>
    <w:p w14:paraId="58C18271" w14:textId="77777777" w:rsidR="00093BA9" w:rsidRDefault="00093BA9" w:rsidP="00093BA9">
      <w:pPr>
        <w:autoSpaceDE w:val="0"/>
        <w:autoSpaceDN w:val="0"/>
        <w:adjustRightInd w:val="0"/>
        <w:ind w:left="360"/>
        <w:jc w:val="both"/>
        <w:rPr>
          <w:b/>
          <w:bCs/>
          <w:color w:val="000000"/>
          <w:sz w:val="20"/>
          <w:szCs w:val="20"/>
        </w:rPr>
      </w:pPr>
    </w:p>
    <w:p w14:paraId="017DC1AF" w14:textId="507C08DA" w:rsidR="00093BA9" w:rsidRDefault="00316F54" w:rsidP="00093BA9">
      <w:pPr>
        <w:numPr>
          <w:ilvl w:val="1"/>
          <w:numId w:val="17"/>
        </w:numPr>
        <w:autoSpaceDE w:val="0"/>
        <w:autoSpaceDN w:val="0"/>
        <w:adjustRightInd w:val="0"/>
        <w:ind w:left="0" w:firstLine="0"/>
        <w:jc w:val="both"/>
        <w:rPr>
          <w:bCs/>
          <w:color w:val="000000"/>
          <w:sz w:val="20"/>
          <w:szCs w:val="20"/>
        </w:rPr>
      </w:pPr>
      <w:r w:rsidRPr="00093BA9">
        <w:rPr>
          <w:b/>
          <w:bCs/>
          <w:color w:val="000000"/>
          <w:sz w:val="20"/>
          <w:szCs w:val="20"/>
        </w:rPr>
        <w:t xml:space="preserve">Marketing </w:t>
      </w:r>
      <w:r w:rsidR="00093BA9">
        <w:rPr>
          <w:b/>
          <w:bCs/>
          <w:color w:val="000000"/>
          <w:sz w:val="20"/>
          <w:szCs w:val="20"/>
        </w:rPr>
        <w:t>M</w:t>
      </w:r>
      <w:r w:rsidRPr="00093BA9">
        <w:rPr>
          <w:b/>
          <w:bCs/>
          <w:color w:val="000000"/>
          <w:sz w:val="20"/>
          <w:szCs w:val="20"/>
        </w:rPr>
        <w:t>aterials.</w:t>
      </w:r>
      <w:r w:rsidRPr="00093BA9">
        <w:rPr>
          <w:bCs/>
          <w:color w:val="000000"/>
          <w:sz w:val="20"/>
          <w:szCs w:val="20"/>
        </w:rPr>
        <w:t xml:space="preserve">  Fidelis shall supply Reseller</w:t>
      </w:r>
      <w:r w:rsidR="00F06B04" w:rsidRPr="00093BA9">
        <w:rPr>
          <w:bCs/>
          <w:color w:val="000000"/>
          <w:sz w:val="20"/>
          <w:szCs w:val="20"/>
        </w:rPr>
        <w:t>, at no cost,</w:t>
      </w:r>
      <w:r w:rsidRPr="00093BA9">
        <w:rPr>
          <w:bCs/>
          <w:color w:val="000000"/>
          <w:sz w:val="20"/>
          <w:szCs w:val="20"/>
        </w:rPr>
        <w:t xml:space="preserve"> with information and materials </w:t>
      </w:r>
      <w:r w:rsidR="00F06B04" w:rsidRPr="00093BA9">
        <w:rPr>
          <w:bCs/>
          <w:color w:val="000000"/>
          <w:sz w:val="20"/>
          <w:szCs w:val="20"/>
        </w:rPr>
        <w:t xml:space="preserve">determined </w:t>
      </w:r>
      <w:r w:rsidRPr="00093BA9">
        <w:rPr>
          <w:bCs/>
          <w:color w:val="000000"/>
          <w:sz w:val="20"/>
          <w:szCs w:val="20"/>
        </w:rPr>
        <w:t xml:space="preserve">by Fidelis to be useful in the promotion of </w:t>
      </w:r>
      <w:r w:rsidRPr="00093BA9">
        <w:rPr>
          <w:bCs/>
          <w:color w:val="000000"/>
          <w:sz w:val="20"/>
          <w:szCs w:val="20"/>
        </w:rPr>
        <w:t xml:space="preserve">the Products, including marketing and technical information concerning the Products, brochures, instructional material, advertising literature, and other Product data, all in the English language. </w:t>
      </w:r>
      <w:r w:rsidR="00F06B04" w:rsidRPr="00093BA9">
        <w:rPr>
          <w:bCs/>
          <w:color w:val="000000"/>
          <w:sz w:val="20"/>
          <w:szCs w:val="20"/>
        </w:rPr>
        <w:t>Fidelis may provide additional marketing and training materials or events for an additional fee, upon the parties’ agreement in writing, which writing shall set forth the specific materials or events to be provided, the schedule (as applicable), and the applicable fees.</w:t>
      </w:r>
    </w:p>
    <w:p w14:paraId="416C6877" w14:textId="77777777" w:rsidR="00093BA9" w:rsidRDefault="00093BA9" w:rsidP="00093BA9">
      <w:pPr>
        <w:autoSpaceDE w:val="0"/>
        <w:autoSpaceDN w:val="0"/>
        <w:adjustRightInd w:val="0"/>
        <w:jc w:val="both"/>
        <w:rPr>
          <w:bCs/>
          <w:color w:val="000000"/>
          <w:sz w:val="20"/>
          <w:szCs w:val="20"/>
        </w:rPr>
      </w:pPr>
    </w:p>
    <w:p w14:paraId="7496694B" w14:textId="49525A5B" w:rsidR="00093BA9" w:rsidRDefault="00093BA9" w:rsidP="00093BA9">
      <w:pPr>
        <w:numPr>
          <w:ilvl w:val="1"/>
          <w:numId w:val="17"/>
        </w:numPr>
        <w:autoSpaceDE w:val="0"/>
        <w:autoSpaceDN w:val="0"/>
        <w:adjustRightInd w:val="0"/>
        <w:ind w:left="0" w:firstLine="0"/>
        <w:jc w:val="both"/>
        <w:rPr>
          <w:bCs/>
          <w:color w:val="000000"/>
          <w:sz w:val="20"/>
          <w:szCs w:val="20"/>
        </w:rPr>
      </w:pPr>
      <w:r>
        <w:rPr>
          <w:b/>
          <w:bCs/>
          <w:color w:val="000000"/>
          <w:sz w:val="20"/>
          <w:szCs w:val="20"/>
        </w:rPr>
        <w:t xml:space="preserve">Training. </w:t>
      </w:r>
      <w:r w:rsidR="00316F54" w:rsidRPr="00093BA9">
        <w:rPr>
          <w:bCs/>
          <w:color w:val="000000"/>
          <w:sz w:val="20"/>
          <w:szCs w:val="20"/>
        </w:rPr>
        <w:t>Fidelis shall provide Reseller, in its discretion, with appropriate sales training for Reseller’s sales staff.  Any such sales training shall take place at a mutually agreed upon time and place, and may be provided at such rates as Fidelis deems appropriate</w:t>
      </w:r>
      <w:r w:rsidR="00F06B04" w:rsidRPr="00093BA9">
        <w:rPr>
          <w:bCs/>
          <w:color w:val="000000"/>
          <w:sz w:val="20"/>
          <w:szCs w:val="20"/>
        </w:rPr>
        <w:t xml:space="preserve">. </w:t>
      </w:r>
    </w:p>
    <w:p w14:paraId="7761357D" w14:textId="77777777" w:rsidR="00093BA9" w:rsidRDefault="00093BA9" w:rsidP="00093BA9">
      <w:pPr>
        <w:autoSpaceDE w:val="0"/>
        <w:autoSpaceDN w:val="0"/>
        <w:adjustRightInd w:val="0"/>
        <w:jc w:val="both"/>
        <w:rPr>
          <w:bCs/>
          <w:color w:val="000000"/>
          <w:sz w:val="20"/>
          <w:szCs w:val="20"/>
        </w:rPr>
      </w:pPr>
    </w:p>
    <w:p w14:paraId="189409AD" w14:textId="197D3CE9" w:rsidR="00316F54" w:rsidRPr="00093BA9" w:rsidRDefault="00316F54" w:rsidP="00093BA9">
      <w:pPr>
        <w:numPr>
          <w:ilvl w:val="1"/>
          <w:numId w:val="17"/>
        </w:numPr>
        <w:autoSpaceDE w:val="0"/>
        <w:autoSpaceDN w:val="0"/>
        <w:adjustRightInd w:val="0"/>
        <w:ind w:left="0" w:firstLine="0"/>
        <w:jc w:val="both"/>
        <w:rPr>
          <w:bCs/>
          <w:color w:val="000000"/>
          <w:sz w:val="20"/>
          <w:szCs w:val="20"/>
        </w:rPr>
      </w:pPr>
      <w:r w:rsidRPr="00093BA9">
        <w:rPr>
          <w:b/>
          <w:bCs/>
          <w:color w:val="000000"/>
          <w:sz w:val="20"/>
          <w:szCs w:val="20"/>
        </w:rPr>
        <w:t>Events.</w:t>
      </w:r>
      <w:r w:rsidRPr="00093BA9">
        <w:rPr>
          <w:bCs/>
          <w:color w:val="000000"/>
          <w:sz w:val="20"/>
          <w:szCs w:val="20"/>
        </w:rPr>
        <w:t xml:space="preserve">  In its sole discretion, Fidelis may invite Reseller to participate in selected Fidelis-sponsored trade shows, and other marketing events in the Territory.  Fidelis reserves the right to charge for participation in certain marketing events or activities.</w:t>
      </w:r>
    </w:p>
    <w:p w14:paraId="0243DE6F" w14:textId="77777777" w:rsidR="00316F54" w:rsidRPr="00D430D9" w:rsidRDefault="00316F54" w:rsidP="004561F1">
      <w:pPr>
        <w:autoSpaceDE w:val="0"/>
        <w:autoSpaceDN w:val="0"/>
        <w:adjustRightInd w:val="0"/>
        <w:jc w:val="both"/>
        <w:rPr>
          <w:b/>
          <w:bCs/>
          <w:color w:val="000000"/>
          <w:sz w:val="20"/>
          <w:szCs w:val="20"/>
        </w:rPr>
      </w:pPr>
    </w:p>
    <w:p w14:paraId="24A5D291" w14:textId="3434B628" w:rsidR="00A16A69" w:rsidRPr="00A847D9" w:rsidRDefault="00143422" w:rsidP="00A847D9">
      <w:pPr>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Order of Preference.</w:t>
      </w:r>
      <w:r w:rsidR="00FA3337" w:rsidRPr="00D430D9">
        <w:rPr>
          <w:b/>
          <w:bCs/>
          <w:color w:val="000000"/>
          <w:sz w:val="20"/>
          <w:szCs w:val="20"/>
        </w:rPr>
        <w:t xml:space="preserve"> </w:t>
      </w:r>
      <w:r w:rsidRPr="00A847D9">
        <w:rPr>
          <w:bCs/>
          <w:color w:val="000000"/>
          <w:sz w:val="20"/>
          <w:szCs w:val="20"/>
        </w:rPr>
        <w:t>This Agreement</w:t>
      </w:r>
      <w:r w:rsidR="009017D3" w:rsidRPr="00A847D9">
        <w:rPr>
          <w:bCs/>
          <w:color w:val="000000"/>
          <w:sz w:val="20"/>
          <w:szCs w:val="20"/>
        </w:rPr>
        <w:t>, along with</w:t>
      </w:r>
      <w:r w:rsidR="00A16A69" w:rsidRPr="00A847D9">
        <w:rPr>
          <w:bCs/>
          <w:color w:val="000000"/>
          <w:sz w:val="20"/>
          <w:szCs w:val="20"/>
        </w:rPr>
        <w:t xml:space="preserve"> all Exhibits and other documents incorporated herein by specific reference</w:t>
      </w:r>
      <w:r w:rsidR="009017D3" w:rsidRPr="00A847D9">
        <w:rPr>
          <w:bCs/>
          <w:color w:val="000000"/>
          <w:sz w:val="20"/>
          <w:szCs w:val="20"/>
        </w:rPr>
        <w:t xml:space="preserve"> constitutes the Parties' sole and entire agreement regarding the subject matter of this Agreement and therein, and supersedes all prior and contemporaneous understandings, agreements, representations and warranties, both written and oral, regarding this subject matter</w:t>
      </w:r>
      <w:r w:rsidR="00A16A69" w:rsidRPr="00A847D9">
        <w:rPr>
          <w:bCs/>
          <w:color w:val="000000"/>
          <w:sz w:val="20"/>
          <w:szCs w:val="20"/>
        </w:rPr>
        <w:t xml:space="preserve">.  In the </w:t>
      </w:r>
      <w:r w:rsidR="003B1687" w:rsidRPr="00A847D9">
        <w:rPr>
          <w:bCs/>
          <w:color w:val="000000"/>
          <w:sz w:val="20"/>
          <w:szCs w:val="20"/>
        </w:rPr>
        <w:t>event of an inconsistenc</w:t>
      </w:r>
      <w:r w:rsidR="00A16A69" w:rsidRPr="00A847D9">
        <w:rPr>
          <w:bCs/>
          <w:color w:val="000000"/>
          <w:sz w:val="20"/>
          <w:szCs w:val="20"/>
        </w:rPr>
        <w:t>y between any of the provisions of this Agreement, the inconsistency shall be resolved by giving precedence to the provisions of this Agreement in the following order:</w:t>
      </w:r>
    </w:p>
    <w:p w14:paraId="088BC558" w14:textId="77777777" w:rsidR="00A16A69" w:rsidRPr="00D430D9" w:rsidRDefault="00A16A69" w:rsidP="00FE780B">
      <w:pPr>
        <w:autoSpaceDE w:val="0"/>
        <w:autoSpaceDN w:val="0"/>
        <w:adjustRightInd w:val="0"/>
        <w:jc w:val="both"/>
        <w:rPr>
          <w:bCs/>
          <w:color w:val="000000"/>
          <w:sz w:val="20"/>
          <w:szCs w:val="20"/>
        </w:rPr>
      </w:pPr>
    </w:p>
    <w:p w14:paraId="751E6B13" w14:textId="77777777" w:rsidR="00143422" w:rsidRPr="00D430D9" w:rsidRDefault="00524B20" w:rsidP="00FE780B">
      <w:pPr>
        <w:autoSpaceDE w:val="0"/>
        <w:autoSpaceDN w:val="0"/>
        <w:adjustRightInd w:val="0"/>
        <w:jc w:val="both"/>
        <w:rPr>
          <w:bCs/>
          <w:color w:val="000000"/>
          <w:sz w:val="20"/>
          <w:szCs w:val="20"/>
        </w:rPr>
      </w:pPr>
      <w:r w:rsidRPr="00D430D9">
        <w:rPr>
          <w:bCs/>
          <w:color w:val="000000"/>
          <w:sz w:val="20"/>
          <w:szCs w:val="20"/>
        </w:rPr>
        <w:t>(</w:t>
      </w:r>
      <w:r w:rsidR="00A16A69" w:rsidRPr="00D430D9">
        <w:rPr>
          <w:bCs/>
          <w:color w:val="000000"/>
          <w:sz w:val="20"/>
          <w:szCs w:val="20"/>
        </w:rPr>
        <w:t>a</w:t>
      </w:r>
      <w:r w:rsidRPr="00D430D9">
        <w:rPr>
          <w:bCs/>
          <w:color w:val="000000"/>
          <w:sz w:val="20"/>
          <w:szCs w:val="20"/>
        </w:rPr>
        <w:t>)</w:t>
      </w:r>
      <w:r w:rsidR="00A16A69" w:rsidRPr="00D430D9">
        <w:rPr>
          <w:bCs/>
          <w:color w:val="000000"/>
          <w:sz w:val="20"/>
          <w:szCs w:val="20"/>
        </w:rPr>
        <w:tab/>
      </w:r>
      <w:r w:rsidR="00E765B4" w:rsidRPr="00D430D9">
        <w:rPr>
          <w:bCs/>
          <w:color w:val="000000"/>
          <w:sz w:val="20"/>
          <w:szCs w:val="20"/>
        </w:rPr>
        <w:t>The U.S. Federal Government Reseller Terms and Conditions Addendum (Exhibit C);</w:t>
      </w:r>
    </w:p>
    <w:p w14:paraId="09627021" w14:textId="7C41177B" w:rsidR="00E765B4" w:rsidRPr="00D430D9" w:rsidRDefault="00524B20" w:rsidP="00FE780B">
      <w:pPr>
        <w:autoSpaceDE w:val="0"/>
        <w:autoSpaceDN w:val="0"/>
        <w:adjustRightInd w:val="0"/>
        <w:jc w:val="both"/>
        <w:rPr>
          <w:bCs/>
          <w:color w:val="000000"/>
          <w:sz w:val="20"/>
          <w:szCs w:val="20"/>
        </w:rPr>
      </w:pPr>
      <w:r w:rsidRPr="00D430D9">
        <w:rPr>
          <w:bCs/>
          <w:color w:val="000000"/>
          <w:sz w:val="20"/>
          <w:szCs w:val="20"/>
        </w:rPr>
        <w:t>(b)</w:t>
      </w:r>
      <w:r w:rsidR="00E765B4" w:rsidRPr="00D430D9">
        <w:rPr>
          <w:bCs/>
          <w:color w:val="000000"/>
          <w:sz w:val="20"/>
          <w:szCs w:val="20"/>
        </w:rPr>
        <w:tab/>
        <w:t xml:space="preserve">The </w:t>
      </w:r>
      <w:r w:rsidR="00C474B8">
        <w:rPr>
          <w:bCs/>
          <w:color w:val="000000"/>
          <w:sz w:val="20"/>
          <w:szCs w:val="20"/>
        </w:rPr>
        <w:t>User Agreements</w:t>
      </w:r>
      <w:r w:rsidR="00E765B4" w:rsidRPr="00D430D9">
        <w:rPr>
          <w:bCs/>
          <w:color w:val="000000"/>
          <w:sz w:val="20"/>
          <w:szCs w:val="20"/>
        </w:rPr>
        <w:t>;</w:t>
      </w:r>
    </w:p>
    <w:p w14:paraId="2074485B" w14:textId="4D7491DC" w:rsidR="00E765B4" w:rsidRPr="00D430D9" w:rsidRDefault="00B02D8E" w:rsidP="00FE780B">
      <w:pPr>
        <w:autoSpaceDE w:val="0"/>
        <w:autoSpaceDN w:val="0"/>
        <w:adjustRightInd w:val="0"/>
        <w:jc w:val="both"/>
        <w:rPr>
          <w:bCs/>
          <w:color w:val="000000"/>
          <w:sz w:val="20"/>
          <w:szCs w:val="20"/>
        </w:rPr>
      </w:pPr>
      <w:r>
        <w:rPr>
          <w:bCs/>
          <w:color w:val="000000"/>
          <w:sz w:val="20"/>
          <w:szCs w:val="20"/>
        </w:rPr>
        <w:t>(c)</w:t>
      </w:r>
      <w:r w:rsidR="00E765B4" w:rsidRPr="00D430D9">
        <w:rPr>
          <w:bCs/>
          <w:color w:val="000000"/>
          <w:sz w:val="20"/>
          <w:szCs w:val="20"/>
        </w:rPr>
        <w:tab/>
      </w:r>
      <w:r w:rsidR="009017D3" w:rsidRPr="00D430D9">
        <w:rPr>
          <w:bCs/>
          <w:color w:val="000000"/>
          <w:sz w:val="20"/>
          <w:szCs w:val="20"/>
        </w:rPr>
        <w:t xml:space="preserve">The terms and conditions </w:t>
      </w:r>
      <w:r w:rsidR="00E765B4" w:rsidRPr="00D430D9">
        <w:rPr>
          <w:bCs/>
          <w:color w:val="000000"/>
          <w:sz w:val="20"/>
          <w:szCs w:val="20"/>
        </w:rPr>
        <w:t>of this Reseller’s Agreement;</w:t>
      </w:r>
    </w:p>
    <w:p w14:paraId="781DBC46" w14:textId="596D0DB9" w:rsidR="006B76EA" w:rsidRPr="00261B70" w:rsidRDefault="00524B20" w:rsidP="006B76EA">
      <w:pPr>
        <w:autoSpaceDE w:val="0"/>
        <w:autoSpaceDN w:val="0"/>
        <w:adjustRightInd w:val="0"/>
        <w:jc w:val="both"/>
        <w:rPr>
          <w:bCs/>
          <w:color w:val="000000"/>
          <w:sz w:val="20"/>
          <w:szCs w:val="20"/>
        </w:rPr>
      </w:pPr>
      <w:r w:rsidRPr="00D430D9">
        <w:rPr>
          <w:bCs/>
          <w:color w:val="000000"/>
          <w:sz w:val="20"/>
          <w:szCs w:val="20"/>
        </w:rPr>
        <w:t>(</w:t>
      </w:r>
      <w:r w:rsidR="00B02D8E">
        <w:rPr>
          <w:bCs/>
          <w:color w:val="000000"/>
          <w:sz w:val="20"/>
          <w:szCs w:val="20"/>
        </w:rPr>
        <w:t>d</w:t>
      </w:r>
      <w:r w:rsidRPr="00D430D9">
        <w:rPr>
          <w:bCs/>
          <w:color w:val="000000"/>
          <w:sz w:val="20"/>
          <w:szCs w:val="20"/>
        </w:rPr>
        <w:t>)</w:t>
      </w:r>
      <w:r w:rsidR="00AB49A2" w:rsidRPr="00D430D9">
        <w:rPr>
          <w:bCs/>
          <w:color w:val="000000"/>
          <w:sz w:val="20"/>
          <w:szCs w:val="20"/>
        </w:rPr>
        <w:tab/>
        <w:t xml:space="preserve">The </w:t>
      </w:r>
      <w:r w:rsidR="009B44A0" w:rsidRPr="00D430D9">
        <w:rPr>
          <w:bCs/>
          <w:color w:val="000000"/>
          <w:sz w:val="20"/>
          <w:szCs w:val="20"/>
        </w:rPr>
        <w:t>prices, quantities, and shipping terms</w:t>
      </w:r>
      <w:r w:rsidR="00AB49A2" w:rsidRPr="00D430D9">
        <w:rPr>
          <w:bCs/>
          <w:color w:val="000000"/>
          <w:sz w:val="20"/>
          <w:szCs w:val="20"/>
        </w:rPr>
        <w:t xml:space="preserve"> set forth in the Purchase Order</w:t>
      </w:r>
      <w:r w:rsidR="000455D4" w:rsidRPr="00D430D9">
        <w:rPr>
          <w:bCs/>
          <w:color w:val="000000"/>
          <w:sz w:val="20"/>
          <w:szCs w:val="20"/>
        </w:rPr>
        <w:t>.</w:t>
      </w:r>
    </w:p>
    <w:p w14:paraId="003620BA" w14:textId="647FF2DB" w:rsidR="00316F54" w:rsidRPr="00D430D9" w:rsidRDefault="00316F54" w:rsidP="004561F1">
      <w:pPr>
        <w:autoSpaceDE w:val="0"/>
        <w:autoSpaceDN w:val="0"/>
        <w:adjustRightInd w:val="0"/>
        <w:jc w:val="both"/>
        <w:rPr>
          <w:b/>
          <w:bCs/>
          <w:color w:val="000000"/>
          <w:sz w:val="20"/>
          <w:szCs w:val="20"/>
        </w:rPr>
      </w:pPr>
    </w:p>
    <w:p w14:paraId="6EEBC26F" w14:textId="0B3FE744" w:rsidR="00316F54" w:rsidRPr="00A847D9" w:rsidRDefault="00316F54" w:rsidP="00A847D9">
      <w:pPr>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 xml:space="preserve">Product Packaging Alterations. </w:t>
      </w:r>
      <w:r w:rsidRPr="00A847D9">
        <w:rPr>
          <w:bCs/>
          <w:color w:val="000000"/>
          <w:sz w:val="20"/>
          <w:szCs w:val="20"/>
        </w:rPr>
        <w:t xml:space="preserve">Reseller shall not remove, alter or obscure any copyright, trademark, patent or other proprietary notice, label, warning, disclaimer or other marking or documentation on or in the Products, including without limitation, the </w:t>
      </w:r>
      <w:r w:rsidR="003655F7" w:rsidRPr="00A847D9">
        <w:rPr>
          <w:bCs/>
          <w:color w:val="000000"/>
          <w:sz w:val="20"/>
          <w:szCs w:val="20"/>
        </w:rPr>
        <w:t>User Agreement</w:t>
      </w:r>
      <w:r w:rsidRPr="00A847D9">
        <w:rPr>
          <w:bCs/>
          <w:color w:val="000000"/>
          <w:sz w:val="20"/>
          <w:szCs w:val="20"/>
        </w:rPr>
        <w:t>, or other terms or conditions that are on, in or packaged with the Products (collectively, “</w:t>
      </w:r>
      <w:r w:rsidRPr="00A847D9">
        <w:rPr>
          <w:b/>
          <w:bCs/>
          <w:color w:val="000000"/>
          <w:sz w:val="20"/>
          <w:szCs w:val="20"/>
        </w:rPr>
        <w:t>Notices</w:t>
      </w:r>
      <w:r w:rsidRPr="00A847D9">
        <w:rPr>
          <w:bCs/>
          <w:color w:val="000000"/>
          <w:sz w:val="20"/>
          <w:szCs w:val="20"/>
        </w:rPr>
        <w:t xml:space="preserve">”).  In the event that Reseller is authorized to copy the Products or Documentation in any manner, Reseller will ensure that all Notices are reproduced as well.  Reseller shall not add any additional trademarks or other proprietary notices, labels, markings or documentation on or in the Products without the prior written consent of Fidelis.  </w:t>
      </w:r>
    </w:p>
    <w:p w14:paraId="7C81BD98" w14:textId="1A0F0114" w:rsidR="00316F54" w:rsidRPr="00D430D9" w:rsidRDefault="00316F54" w:rsidP="00F70577">
      <w:pPr>
        <w:autoSpaceDE w:val="0"/>
        <w:autoSpaceDN w:val="0"/>
        <w:adjustRightInd w:val="0"/>
        <w:jc w:val="both"/>
        <w:rPr>
          <w:b/>
          <w:bCs/>
          <w:color w:val="000000"/>
          <w:sz w:val="20"/>
          <w:szCs w:val="20"/>
        </w:rPr>
      </w:pPr>
    </w:p>
    <w:p w14:paraId="18537658" w14:textId="77777777" w:rsidR="00316F54" w:rsidRPr="00D430D9" w:rsidRDefault="00316F54" w:rsidP="00953B29">
      <w:pPr>
        <w:numPr>
          <w:ilvl w:val="0"/>
          <w:numId w:val="17"/>
        </w:numPr>
        <w:autoSpaceDE w:val="0"/>
        <w:autoSpaceDN w:val="0"/>
        <w:adjustRightInd w:val="0"/>
        <w:jc w:val="both"/>
        <w:rPr>
          <w:b/>
          <w:bCs/>
          <w:color w:val="000000"/>
          <w:sz w:val="20"/>
          <w:szCs w:val="20"/>
        </w:rPr>
      </w:pPr>
      <w:r w:rsidRPr="00D430D9">
        <w:rPr>
          <w:b/>
          <w:bCs/>
          <w:color w:val="000000"/>
          <w:sz w:val="20"/>
          <w:szCs w:val="20"/>
        </w:rPr>
        <w:t>Prices</w:t>
      </w:r>
      <w:r w:rsidRPr="00D430D9">
        <w:rPr>
          <w:b/>
          <w:bCs/>
          <w:color w:val="000000"/>
          <w:sz w:val="20"/>
          <w:szCs w:val="20"/>
        </w:rPr>
        <w:tab/>
      </w:r>
    </w:p>
    <w:p w14:paraId="54EFC6D7" w14:textId="2CB55824" w:rsidR="000F141F" w:rsidRDefault="000F141F" w:rsidP="00A208A7">
      <w:pPr>
        <w:autoSpaceDE w:val="0"/>
        <w:autoSpaceDN w:val="0"/>
        <w:adjustRightInd w:val="0"/>
        <w:jc w:val="both"/>
        <w:rPr>
          <w:b/>
          <w:bCs/>
          <w:color w:val="000000"/>
          <w:sz w:val="20"/>
          <w:szCs w:val="20"/>
        </w:rPr>
      </w:pPr>
    </w:p>
    <w:p w14:paraId="17BE6AF2" w14:textId="3A01EE28" w:rsidR="004A453D" w:rsidRDefault="00953B29" w:rsidP="004A453D">
      <w:pPr>
        <w:numPr>
          <w:ilvl w:val="1"/>
          <w:numId w:val="17"/>
        </w:numPr>
        <w:autoSpaceDE w:val="0"/>
        <w:autoSpaceDN w:val="0"/>
        <w:adjustRightInd w:val="0"/>
        <w:ind w:left="0" w:firstLine="0"/>
        <w:jc w:val="both"/>
        <w:rPr>
          <w:bCs/>
          <w:color w:val="000000"/>
          <w:sz w:val="20"/>
          <w:szCs w:val="20"/>
        </w:rPr>
      </w:pPr>
      <w:r>
        <w:rPr>
          <w:b/>
          <w:bCs/>
          <w:color w:val="000000"/>
          <w:sz w:val="20"/>
          <w:szCs w:val="20"/>
        </w:rPr>
        <w:t>Price List.</w:t>
      </w:r>
      <w:r>
        <w:rPr>
          <w:bCs/>
          <w:color w:val="000000"/>
          <w:sz w:val="20"/>
          <w:szCs w:val="20"/>
        </w:rPr>
        <w:t xml:space="preserve"> </w:t>
      </w:r>
      <w:r w:rsidR="00316F54" w:rsidRPr="00953B29">
        <w:rPr>
          <w:bCs/>
          <w:color w:val="000000"/>
          <w:sz w:val="20"/>
          <w:szCs w:val="20"/>
        </w:rPr>
        <w:t xml:space="preserve">Prices for Products are set forth in the Price List, less the applicable discount </w:t>
      </w:r>
      <w:r w:rsidR="00295392" w:rsidRPr="00953B29">
        <w:rPr>
          <w:bCs/>
          <w:color w:val="000000"/>
          <w:sz w:val="20"/>
          <w:szCs w:val="20"/>
        </w:rPr>
        <w:t>(</w:t>
      </w:r>
      <w:r w:rsidR="00316F54" w:rsidRPr="00953B29">
        <w:rPr>
          <w:bCs/>
          <w:color w:val="000000"/>
          <w:sz w:val="20"/>
          <w:szCs w:val="20"/>
        </w:rPr>
        <w:t>if any</w:t>
      </w:r>
      <w:r w:rsidR="00295392" w:rsidRPr="00953B29">
        <w:rPr>
          <w:bCs/>
          <w:color w:val="000000"/>
          <w:sz w:val="20"/>
          <w:szCs w:val="20"/>
        </w:rPr>
        <w:t>)</w:t>
      </w:r>
      <w:r w:rsidR="00316F54" w:rsidRPr="00953B29">
        <w:rPr>
          <w:bCs/>
          <w:color w:val="000000"/>
          <w:sz w:val="20"/>
          <w:szCs w:val="20"/>
        </w:rPr>
        <w:t xml:space="preserve"> specified in the Discount Schedule set forth </w:t>
      </w:r>
      <w:r w:rsidR="00A16A69" w:rsidRPr="00953B29">
        <w:rPr>
          <w:bCs/>
          <w:color w:val="000000"/>
          <w:sz w:val="20"/>
          <w:szCs w:val="20"/>
        </w:rPr>
        <w:t xml:space="preserve">and attached hereto </w:t>
      </w:r>
      <w:r w:rsidR="00316F54" w:rsidRPr="00953B29">
        <w:rPr>
          <w:bCs/>
          <w:color w:val="000000"/>
          <w:sz w:val="20"/>
          <w:szCs w:val="20"/>
        </w:rPr>
        <w:t>as Exhibit B</w:t>
      </w:r>
      <w:r w:rsidR="009F56A1" w:rsidRPr="00953B29">
        <w:rPr>
          <w:bCs/>
          <w:color w:val="000000"/>
          <w:sz w:val="20"/>
          <w:szCs w:val="20"/>
        </w:rPr>
        <w:t>.  The Discount Schedule, which is hereby incorporated by reference</w:t>
      </w:r>
      <w:r w:rsidR="00316F54" w:rsidRPr="00953B29">
        <w:rPr>
          <w:bCs/>
          <w:color w:val="000000"/>
          <w:sz w:val="20"/>
          <w:szCs w:val="20"/>
        </w:rPr>
        <w:t xml:space="preserve">, may be modified from time to time </w:t>
      </w:r>
      <w:r w:rsidR="009F56A1" w:rsidRPr="00953B29">
        <w:rPr>
          <w:bCs/>
          <w:color w:val="000000"/>
          <w:sz w:val="20"/>
          <w:szCs w:val="20"/>
        </w:rPr>
        <w:t xml:space="preserve">by Fidelis </w:t>
      </w:r>
      <w:r w:rsidR="00316F54" w:rsidRPr="00953B29">
        <w:rPr>
          <w:bCs/>
          <w:color w:val="000000"/>
          <w:sz w:val="20"/>
          <w:szCs w:val="20"/>
        </w:rPr>
        <w:t xml:space="preserve">in accordance with </w:t>
      </w:r>
      <w:r w:rsidR="009F56A1" w:rsidRPr="00953B29">
        <w:rPr>
          <w:bCs/>
          <w:color w:val="000000"/>
          <w:sz w:val="20"/>
          <w:szCs w:val="20"/>
        </w:rPr>
        <w:t xml:space="preserve">the terms of </w:t>
      </w:r>
      <w:r w:rsidR="00316F54" w:rsidRPr="00953B29">
        <w:rPr>
          <w:bCs/>
          <w:color w:val="000000"/>
          <w:sz w:val="20"/>
          <w:szCs w:val="20"/>
        </w:rPr>
        <w:t xml:space="preserve">this Agreement.  </w:t>
      </w:r>
    </w:p>
    <w:p w14:paraId="771A491F" w14:textId="77777777" w:rsidR="004A453D" w:rsidRDefault="004A453D" w:rsidP="004A453D">
      <w:pPr>
        <w:autoSpaceDE w:val="0"/>
        <w:autoSpaceDN w:val="0"/>
        <w:adjustRightInd w:val="0"/>
        <w:jc w:val="both"/>
        <w:rPr>
          <w:bCs/>
          <w:color w:val="000000"/>
          <w:sz w:val="20"/>
          <w:szCs w:val="20"/>
        </w:rPr>
      </w:pPr>
    </w:p>
    <w:p w14:paraId="0ECAE1B9" w14:textId="184227E3" w:rsidR="004A453D" w:rsidRDefault="004A453D" w:rsidP="004A453D">
      <w:pPr>
        <w:numPr>
          <w:ilvl w:val="1"/>
          <w:numId w:val="17"/>
        </w:numPr>
        <w:autoSpaceDE w:val="0"/>
        <w:autoSpaceDN w:val="0"/>
        <w:adjustRightInd w:val="0"/>
        <w:ind w:left="0" w:firstLine="0"/>
        <w:jc w:val="both"/>
        <w:rPr>
          <w:bCs/>
          <w:color w:val="000000"/>
          <w:sz w:val="20"/>
          <w:szCs w:val="20"/>
        </w:rPr>
      </w:pPr>
      <w:r>
        <w:rPr>
          <w:b/>
          <w:bCs/>
          <w:color w:val="000000"/>
          <w:sz w:val="20"/>
          <w:szCs w:val="20"/>
        </w:rPr>
        <w:t xml:space="preserve">Price Modifications. </w:t>
      </w:r>
      <w:r w:rsidR="00316F54" w:rsidRPr="004A453D">
        <w:rPr>
          <w:bCs/>
          <w:color w:val="000000"/>
          <w:sz w:val="20"/>
          <w:szCs w:val="20"/>
        </w:rPr>
        <w:t xml:space="preserve">Fidelis may modify the Price List at any time, including adding or removing Products and increasing or decreasing prices, upon notice </w:t>
      </w:r>
      <w:r w:rsidR="00D77B14" w:rsidRPr="004A453D">
        <w:rPr>
          <w:bCs/>
          <w:color w:val="000000"/>
          <w:sz w:val="20"/>
          <w:szCs w:val="20"/>
        </w:rPr>
        <w:t xml:space="preserve">to Reseller </w:t>
      </w:r>
      <w:r w:rsidR="00316F54" w:rsidRPr="004A453D">
        <w:rPr>
          <w:bCs/>
          <w:color w:val="000000"/>
          <w:sz w:val="20"/>
          <w:szCs w:val="20"/>
        </w:rPr>
        <w:t xml:space="preserve">of any such change.  Changes </w:t>
      </w:r>
      <w:r w:rsidR="00D77B14" w:rsidRPr="004A453D">
        <w:rPr>
          <w:bCs/>
          <w:color w:val="000000"/>
          <w:sz w:val="20"/>
          <w:szCs w:val="20"/>
        </w:rPr>
        <w:t xml:space="preserve">shall apply </w:t>
      </w:r>
      <w:r w:rsidR="00316F54" w:rsidRPr="004A453D">
        <w:rPr>
          <w:bCs/>
          <w:color w:val="000000"/>
          <w:sz w:val="20"/>
          <w:szCs w:val="20"/>
        </w:rPr>
        <w:t xml:space="preserve">only </w:t>
      </w:r>
      <w:r w:rsidR="00D77B14" w:rsidRPr="004A453D">
        <w:rPr>
          <w:bCs/>
          <w:color w:val="000000"/>
          <w:sz w:val="20"/>
          <w:szCs w:val="20"/>
        </w:rPr>
        <w:t xml:space="preserve">to </w:t>
      </w:r>
      <w:r w:rsidR="00316F54" w:rsidRPr="004A453D">
        <w:rPr>
          <w:bCs/>
          <w:color w:val="000000"/>
          <w:sz w:val="20"/>
          <w:szCs w:val="20"/>
        </w:rPr>
        <w:t xml:space="preserve">orders </w:t>
      </w:r>
      <w:r w:rsidR="003B1687" w:rsidRPr="004A453D">
        <w:rPr>
          <w:bCs/>
          <w:color w:val="000000"/>
          <w:sz w:val="20"/>
          <w:szCs w:val="20"/>
        </w:rPr>
        <w:t xml:space="preserve">received by Fidelis </w:t>
      </w:r>
      <w:r w:rsidR="00316F54" w:rsidRPr="004A453D">
        <w:rPr>
          <w:bCs/>
          <w:color w:val="000000"/>
          <w:sz w:val="20"/>
          <w:szCs w:val="20"/>
        </w:rPr>
        <w:t xml:space="preserve">after the effective date of the </w:t>
      </w:r>
      <w:r w:rsidR="00D77B14" w:rsidRPr="004A453D">
        <w:rPr>
          <w:bCs/>
          <w:color w:val="000000"/>
          <w:sz w:val="20"/>
          <w:szCs w:val="20"/>
        </w:rPr>
        <w:t xml:space="preserve">price </w:t>
      </w:r>
      <w:r w:rsidR="00316F54" w:rsidRPr="004A453D">
        <w:rPr>
          <w:bCs/>
          <w:color w:val="000000"/>
          <w:sz w:val="20"/>
          <w:szCs w:val="20"/>
        </w:rPr>
        <w:t xml:space="preserve">change.  </w:t>
      </w:r>
    </w:p>
    <w:p w14:paraId="3D00F35A" w14:textId="77777777" w:rsidR="004A453D" w:rsidRDefault="004A453D" w:rsidP="004A453D">
      <w:pPr>
        <w:autoSpaceDE w:val="0"/>
        <w:autoSpaceDN w:val="0"/>
        <w:adjustRightInd w:val="0"/>
        <w:jc w:val="both"/>
        <w:rPr>
          <w:bCs/>
          <w:color w:val="000000"/>
          <w:sz w:val="20"/>
          <w:szCs w:val="20"/>
        </w:rPr>
      </w:pPr>
    </w:p>
    <w:p w14:paraId="5BA094CE" w14:textId="5E58C6AE" w:rsidR="00316F54" w:rsidRPr="004A453D" w:rsidRDefault="00D77B14" w:rsidP="004A453D">
      <w:pPr>
        <w:numPr>
          <w:ilvl w:val="1"/>
          <w:numId w:val="17"/>
        </w:numPr>
        <w:autoSpaceDE w:val="0"/>
        <w:autoSpaceDN w:val="0"/>
        <w:adjustRightInd w:val="0"/>
        <w:ind w:left="0" w:firstLine="0"/>
        <w:jc w:val="both"/>
        <w:rPr>
          <w:bCs/>
          <w:color w:val="000000"/>
          <w:sz w:val="20"/>
          <w:szCs w:val="20"/>
        </w:rPr>
      </w:pPr>
      <w:r w:rsidRPr="004A453D">
        <w:rPr>
          <w:bCs/>
          <w:color w:val="000000"/>
          <w:sz w:val="20"/>
          <w:szCs w:val="20"/>
        </w:rPr>
        <w:t xml:space="preserve">All Prices are exclusive of all sales, use and excise taxes, and any other similar taxes, duties and charges of any kind imposed by any Governmental Authority </w:t>
      </w:r>
      <w:r w:rsidR="00A53E42" w:rsidRPr="004A453D">
        <w:rPr>
          <w:bCs/>
          <w:color w:val="000000"/>
          <w:sz w:val="20"/>
          <w:szCs w:val="20"/>
        </w:rPr>
        <w:t>(“</w:t>
      </w:r>
      <w:r w:rsidR="00A53E42" w:rsidRPr="004A453D">
        <w:rPr>
          <w:b/>
          <w:bCs/>
          <w:color w:val="000000"/>
          <w:sz w:val="20"/>
          <w:szCs w:val="20"/>
        </w:rPr>
        <w:t>Taxes</w:t>
      </w:r>
      <w:r w:rsidR="00A53E42" w:rsidRPr="004A453D">
        <w:rPr>
          <w:bCs/>
          <w:color w:val="000000"/>
          <w:sz w:val="20"/>
          <w:szCs w:val="20"/>
        </w:rPr>
        <w:t xml:space="preserve">”) </w:t>
      </w:r>
      <w:r w:rsidRPr="004A453D">
        <w:rPr>
          <w:bCs/>
          <w:color w:val="000000"/>
          <w:sz w:val="20"/>
          <w:szCs w:val="20"/>
        </w:rPr>
        <w:t xml:space="preserve">on any amounts payable by Reseller under this Agreement. </w:t>
      </w:r>
      <w:r w:rsidR="00A53E42" w:rsidRPr="004A453D">
        <w:rPr>
          <w:bCs/>
          <w:color w:val="000000"/>
          <w:sz w:val="20"/>
          <w:szCs w:val="20"/>
        </w:rPr>
        <w:t xml:space="preserve"> </w:t>
      </w:r>
      <w:r w:rsidR="008B4F6D" w:rsidRPr="004A453D">
        <w:rPr>
          <w:bCs/>
          <w:color w:val="000000"/>
          <w:sz w:val="20"/>
          <w:szCs w:val="20"/>
        </w:rPr>
        <w:t xml:space="preserve">Unless otherwise agreed between the parties, </w:t>
      </w:r>
      <w:r w:rsidRPr="004A453D">
        <w:rPr>
          <w:bCs/>
          <w:color w:val="000000"/>
          <w:sz w:val="20"/>
          <w:szCs w:val="20"/>
        </w:rPr>
        <w:t xml:space="preserve">Reseller </w:t>
      </w:r>
      <w:r w:rsidR="00A53E42" w:rsidRPr="004A453D">
        <w:rPr>
          <w:bCs/>
          <w:color w:val="000000"/>
          <w:sz w:val="20"/>
          <w:szCs w:val="20"/>
        </w:rPr>
        <w:t xml:space="preserve">shall be </w:t>
      </w:r>
      <w:r w:rsidRPr="004A453D">
        <w:rPr>
          <w:bCs/>
          <w:color w:val="000000"/>
          <w:sz w:val="20"/>
          <w:szCs w:val="20"/>
        </w:rPr>
        <w:t>responsible f</w:t>
      </w:r>
      <w:r w:rsidR="00A53E42" w:rsidRPr="004A453D">
        <w:rPr>
          <w:bCs/>
          <w:color w:val="000000"/>
          <w:sz w:val="20"/>
          <w:szCs w:val="20"/>
        </w:rPr>
        <w:t>or all charges, costs and taxes</w:t>
      </w:r>
      <w:r w:rsidRPr="004A453D">
        <w:rPr>
          <w:bCs/>
          <w:color w:val="000000"/>
          <w:sz w:val="20"/>
          <w:szCs w:val="20"/>
        </w:rPr>
        <w:t>; provided, that, Reseller is not responsible for any taxes imposed on, or regarding, Supplier's income, revenues, gross receipts, Personnel or real or personal property or other assets</w:t>
      </w:r>
      <w:r w:rsidR="00A53E42" w:rsidRPr="004A453D">
        <w:rPr>
          <w:bCs/>
          <w:color w:val="000000"/>
          <w:sz w:val="20"/>
          <w:szCs w:val="20"/>
        </w:rPr>
        <w:t>.</w:t>
      </w:r>
      <w:r w:rsidR="00316F54" w:rsidRPr="004A453D">
        <w:rPr>
          <w:bCs/>
          <w:color w:val="000000"/>
          <w:sz w:val="20"/>
          <w:szCs w:val="20"/>
        </w:rPr>
        <w:t xml:space="preserve">  In Fidelis’ </w:t>
      </w:r>
      <w:r w:rsidR="00A53E42" w:rsidRPr="004A453D">
        <w:rPr>
          <w:bCs/>
          <w:color w:val="000000"/>
          <w:sz w:val="20"/>
          <w:szCs w:val="20"/>
        </w:rPr>
        <w:t xml:space="preserve">sole </w:t>
      </w:r>
      <w:r w:rsidR="00316F54" w:rsidRPr="004A453D">
        <w:rPr>
          <w:bCs/>
          <w:color w:val="000000"/>
          <w:sz w:val="20"/>
          <w:szCs w:val="20"/>
        </w:rPr>
        <w:t xml:space="preserve">discretion, such </w:t>
      </w:r>
      <w:r w:rsidR="00A53E42" w:rsidRPr="004A453D">
        <w:rPr>
          <w:bCs/>
          <w:color w:val="000000"/>
          <w:sz w:val="20"/>
          <w:szCs w:val="20"/>
        </w:rPr>
        <w:t>Taxes</w:t>
      </w:r>
      <w:r w:rsidR="00316F54" w:rsidRPr="004A453D">
        <w:rPr>
          <w:bCs/>
          <w:color w:val="000000"/>
          <w:sz w:val="20"/>
          <w:szCs w:val="20"/>
        </w:rPr>
        <w:t xml:space="preserve"> may be added to the applicable price or may be billed separately.  Reseller shall</w:t>
      </w:r>
      <w:r w:rsidR="00A53E42" w:rsidRPr="004A453D">
        <w:rPr>
          <w:bCs/>
          <w:color w:val="000000"/>
          <w:sz w:val="20"/>
          <w:szCs w:val="20"/>
        </w:rPr>
        <w:t xml:space="preserve"> </w:t>
      </w:r>
      <w:r w:rsidR="00316F54" w:rsidRPr="004A453D">
        <w:rPr>
          <w:bCs/>
          <w:color w:val="000000"/>
          <w:sz w:val="20"/>
          <w:szCs w:val="20"/>
        </w:rPr>
        <w:t xml:space="preserve">pay all </w:t>
      </w:r>
      <w:r w:rsidR="00A53E42" w:rsidRPr="004A453D">
        <w:rPr>
          <w:bCs/>
          <w:color w:val="000000"/>
          <w:sz w:val="20"/>
          <w:szCs w:val="20"/>
        </w:rPr>
        <w:t>T</w:t>
      </w:r>
      <w:r w:rsidR="00316F54" w:rsidRPr="004A453D">
        <w:rPr>
          <w:bCs/>
          <w:color w:val="000000"/>
          <w:sz w:val="20"/>
          <w:szCs w:val="20"/>
        </w:rPr>
        <w:t xml:space="preserve">axes on or before their due dates.  In the event Fidelis is required at any time to pay any </w:t>
      </w:r>
      <w:r w:rsidR="00A53E42" w:rsidRPr="004A453D">
        <w:rPr>
          <w:bCs/>
          <w:color w:val="000000"/>
          <w:sz w:val="20"/>
          <w:szCs w:val="20"/>
        </w:rPr>
        <w:t>Taxes</w:t>
      </w:r>
      <w:r w:rsidR="00316F54" w:rsidRPr="004A453D">
        <w:rPr>
          <w:bCs/>
          <w:color w:val="000000"/>
          <w:sz w:val="20"/>
          <w:szCs w:val="20"/>
        </w:rPr>
        <w:t>, Reseller shall reimburse Fidelis therefor</w:t>
      </w:r>
      <w:r w:rsidR="00F75E9A" w:rsidRPr="004A453D">
        <w:rPr>
          <w:bCs/>
          <w:color w:val="000000"/>
          <w:sz w:val="20"/>
          <w:szCs w:val="20"/>
        </w:rPr>
        <w:t>e</w:t>
      </w:r>
      <w:r w:rsidR="00316F54" w:rsidRPr="004A453D">
        <w:rPr>
          <w:bCs/>
          <w:color w:val="000000"/>
          <w:sz w:val="20"/>
          <w:szCs w:val="20"/>
        </w:rPr>
        <w:t xml:space="preserve"> promptly on demand.  </w:t>
      </w:r>
    </w:p>
    <w:p w14:paraId="3A799780" w14:textId="77777777" w:rsidR="00316F54" w:rsidRPr="00D430D9" w:rsidRDefault="00316F54" w:rsidP="00AA275A">
      <w:pPr>
        <w:autoSpaceDE w:val="0"/>
        <w:autoSpaceDN w:val="0"/>
        <w:adjustRightInd w:val="0"/>
        <w:jc w:val="both"/>
        <w:rPr>
          <w:b/>
          <w:bCs/>
          <w:color w:val="000000"/>
          <w:sz w:val="20"/>
          <w:szCs w:val="20"/>
        </w:rPr>
      </w:pPr>
    </w:p>
    <w:p w14:paraId="23866769" w14:textId="69227C40" w:rsidR="00AD7F52" w:rsidRPr="00A847D9" w:rsidRDefault="00316F54" w:rsidP="00A847D9">
      <w:pPr>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Payment Terms.</w:t>
      </w:r>
      <w:r w:rsidR="00F24DF5" w:rsidRPr="00D430D9">
        <w:rPr>
          <w:b/>
          <w:bCs/>
          <w:color w:val="000000"/>
          <w:sz w:val="20"/>
          <w:szCs w:val="20"/>
        </w:rPr>
        <w:t xml:space="preserve"> </w:t>
      </w:r>
      <w:r w:rsidR="002E3433" w:rsidRPr="00A847D9">
        <w:rPr>
          <w:bCs/>
          <w:color w:val="000000"/>
          <w:sz w:val="20"/>
          <w:szCs w:val="20"/>
        </w:rPr>
        <w:t>Reseller shall pay a</w:t>
      </w:r>
      <w:r w:rsidRPr="00A847D9">
        <w:rPr>
          <w:bCs/>
          <w:color w:val="000000"/>
          <w:sz w:val="20"/>
          <w:szCs w:val="20"/>
        </w:rPr>
        <w:t xml:space="preserve">ll amounts invoiced hereunder </w:t>
      </w:r>
      <w:r w:rsidR="002E3433" w:rsidRPr="00A847D9">
        <w:rPr>
          <w:bCs/>
          <w:color w:val="000000"/>
          <w:sz w:val="20"/>
          <w:szCs w:val="20"/>
        </w:rPr>
        <w:t>within</w:t>
      </w:r>
      <w:r w:rsidRPr="00A847D9">
        <w:rPr>
          <w:bCs/>
          <w:color w:val="000000"/>
          <w:sz w:val="20"/>
          <w:szCs w:val="20"/>
        </w:rPr>
        <w:t xml:space="preserve"> thirty (30) days from the date of Fidelis’ invoice.  All payments shall be made to Fidelis in US dollars, or, if requested by Fidelis, the applicable currency of the Territory, via wire transfer or in such other manner as the parties shall reasonably designate. Based on </w:t>
      </w:r>
      <w:r w:rsidR="008107D2" w:rsidRPr="00A847D9">
        <w:rPr>
          <w:bCs/>
          <w:color w:val="000000"/>
          <w:sz w:val="20"/>
          <w:szCs w:val="20"/>
        </w:rPr>
        <w:t xml:space="preserve">Fidelis’ </w:t>
      </w:r>
      <w:r w:rsidRPr="00A847D9">
        <w:rPr>
          <w:bCs/>
          <w:color w:val="000000"/>
          <w:sz w:val="20"/>
          <w:szCs w:val="20"/>
        </w:rPr>
        <w:t>assessment</w:t>
      </w:r>
      <w:r w:rsidR="00B803B9" w:rsidRPr="00A847D9">
        <w:rPr>
          <w:bCs/>
          <w:color w:val="000000"/>
          <w:sz w:val="20"/>
          <w:szCs w:val="20"/>
        </w:rPr>
        <w:t xml:space="preserve">, in </w:t>
      </w:r>
      <w:r w:rsidR="008107D2" w:rsidRPr="00A847D9">
        <w:rPr>
          <w:bCs/>
          <w:color w:val="000000"/>
          <w:sz w:val="20"/>
          <w:szCs w:val="20"/>
        </w:rPr>
        <w:t xml:space="preserve">its </w:t>
      </w:r>
      <w:r w:rsidR="00B803B9" w:rsidRPr="00A847D9">
        <w:rPr>
          <w:bCs/>
          <w:color w:val="000000"/>
          <w:sz w:val="20"/>
          <w:szCs w:val="20"/>
        </w:rPr>
        <w:t>sole discretion,</w:t>
      </w:r>
      <w:r w:rsidRPr="00A847D9">
        <w:rPr>
          <w:bCs/>
          <w:color w:val="000000"/>
          <w:sz w:val="20"/>
          <w:szCs w:val="20"/>
        </w:rPr>
        <w:t xml:space="preserve"> of Reseller’s financial situation and/or payment history, Fidelis may refuse to extend such thirty (30) day credit terms for particular orders placed under this Agreement</w:t>
      </w:r>
      <w:r w:rsidR="008107D2" w:rsidRPr="00A847D9">
        <w:rPr>
          <w:bCs/>
          <w:color w:val="000000"/>
          <w:sz w:val="20"/>
          <w:szCs w:val="20"/>
        </w:rPr>
        <w:t xml:space="preserve">.  Under such circumstances, </w:t>
      </w:r>
      <w:r w:rsidRPr="00A847D9">
        <w:rPr>
          <w:bCs/>
          <w:color w:val="000000"/>
          <w:sz w:val="20"/>
          <w:szCs w:val="20"/>
        </w:rPr>
        <w:t>Fidelis may reject the order or require advance payment or other indication of security as a condition of order fulfillment.  In the event any payments to be made under this Agreement are overdue, such payments shall accrue interest at the rate of one and one-half percent (1.5%) per month or the maximum percentage permitted by law</w:t>
      </w:r>
      <w:r w:rsidR="00B17D65" w:rsidRPr="00A847D9">
        <w:rPr>
          <w:bCs/>
          <w:color w:val="000000"/>
          <w:sz w:val="20"/>
          <w:szCs w:val="20"/>
        </w:rPr>
        <w:t>, whichever is lower</w:t>
      </w:r>
      <w:r w:rsidRPr="00A847D9">
        <w:rPr>
          <w:bCs/>
          <w:color w:val="000000"/>
          <w:sz w:val="20"/>
          <w:szCs w:val="20"/>
        </w:rPr>
        <w:t xml:space="preserve">.  </w:t>
      </w:r>
    </w:p>
    <w:p w14:paraId="27B9E10A" w14:textId="77777777" w:rsidR="00316F54" w:rsidRPr="00D430D9" w:rsidRDefault="00316F54" w:rsidP="004561F1">
      <w:pPr>
        <w:autoSpaceDE w:val="0"/>
        <w:autoSpaceDN w:val="0"/>
        <w:adjustRightInd w:val="0"/>
        <w:jc w:val="both"/>
        <w:rPr>
          <w:b/>
          <w:bCs/>
          <w:color w:val="000000"/>
          <w:sz w:val="20"/>
          <w:szCs w:val="20"/>
        </w:rPr>
      </w:pPr>
    </w:p>
    <w:p w14:paraId="20FAFDAC" w14:textId="77777777" w:rsidR="00316F54" w:rsidRPr="00D430D9" w:rsidRDefault="00316F54" w:rsidP="00AA275A">
      <w:pPr>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Purchase Order Procedure.</w:t>
      </w:r>
    </w:p>
    <w:p w14:paraId="57E27C6F" w14:textId="77777777" w:rsidR="000F141F" w:rsidRPr="00D430D9" w:rsidRDefault="000F141F" w:rsidP="000F141F">
      <w:pPr>
        <w:autoSpaceDE w:val="0"/>
        <w:autoSpaceDN w:val="0"/>
        <w:adjustRightInd w:val="0"/>
        <w:jc w:val="both"/>
        <w:rPr>
          <w:b/>
          <w:bCs/>
          <w:color w:val="000000"/>
          <w:sz w:val="20"/>
          <w:szCs w:val="20"/>
        </w:rPr>
      </w:pPr>
    </w:p>
    <w:p w14:paraId="1DC25136" w14:textId="42B25158" w:rsidR="003655F7" w:rsidRDefault="003655F7" w:rsidP="003655F7">
      <w:pPr>
        <w:numPr>
          <w:ilvl w:val="1"/>
          <w:numId w:val="17"/>
        </w:numPr>
        <w:autoSpaceDE w:val="0"/>
        <w:autoSpaceDN w:val="0"/>
        <w:adjustRightInd w:val="0"/>
        <w:ind w:left="0" w:firstLine="0"/>
        <w:jc w:val="both"/>
        <w:rPr>
          <w:bCs/>
          <w:color w:val="000000"/>
          <w:sz w:val="20"/>
          <w:szCs w:val="20"/>
        </w:rPr>
      </w:pPr>
      <w:r w:rsidRPr="00953B29">
        <w:rPr>
          <w:bCs/>
          <w:color w:val="000000"/>
          <w:sz w:val="20"/>
          <w:szCs w:val="20"/>
        </w:rPr>
        <w:t xml:space="preserve">  </w:t>
      </w:r>
      <w:r w:rsidRPr="003655F7">
        <w:rPr>
          <w:bCs/>
          <w:color w:val="000000"/>
          <w:sz w:val="20"/>
          <w:szCs w:val="20"/>
        </w:rPr>
        <w:t xml:space="preserve"> </w:t>
      </w:r>
      <w:r w:rsidR="00316F54" w:rsidRPr="003655F7">
        <w:rPr>
          <w:bCs/>
          <w:color w:val="000000"/>
          <w:sz w:val="20"/>
          <w:szCs w:val="20"/>
        </w:rPr>
        <w:t>“</w:t>
      </w:r>
      <w:r w:rsidRPr="003655F7">
        <w:rPr>
          <w:b/>
          <w:bCs/>
          <w:color w:val="000000"/>
          <w:sz w:val="20"/>
          <w:szCs w:val="20"/>
        </w:rPr>
        <w:t>Purchase Order</w:t>
      </w:r>
      <w:r w:rsidR="00316F54" w:rsidRPr="003655F7">
        <w:rPr>
          <w:bCs/>
          <w:color w:val="000000"/>
          <w:sz w:val="20"/>
          <w:szCs w:val="20"/>
        </w:rPr>
        <w:t xml:space="preserve">” means a written purchase order </w:t>
      </w:r>
      <w:r w:rsidR="00286D6D" w:rsidRPr="003655F7">
        <w:rPr>
          <w:bCs/>
          <w:color w:val="000000"/>
          <w:sz w:val="20"/>
          <w:szCs w:val="20"/>
        </w:rPr>
        <w:t xml:space="preserve">issued by </w:t>
      </w:r>
      <w:r w:rsidR="00316F54" w:rsidRPr="003655F7">
        <w:rPr>
          <w:bCs/>
          <w:color w:val="000000"/>
          <w:sz w:val="20"/>
          <w:szCs w:val="20"/>
        </w:rPr>
        <w:t xml:space="preserve">Reseller to Fidelis.  </w:t>
      </w:r>
    </w:p>
    <w:p w14:paraId="4DE776CF" w14:textId="77777777" w:rsidR="003655F7" w:rsidRDefault="003655F7" w:rsidP="003655F7">
      <w:pPr>
        <w:autoSpaceDE w:val="0"/>
        <w:autoSpaceDN w:val="0"/>
        <w:adjustRightInd w:val="0"/>
        <w:jc w:val="both"/>
        <w:rPr>
          <w:bCs/>
          <w:color w:val="000000"/>
          <w:sz w:val="20"/>
          <w:szCs w:val="20"/>
        </w:rPr>
      </w:pPr>
    </w:p>
    <w:p w14:paraId="28FAFBDA" w14:textId="0DF2D612" w:rsidR="003655F7" w:rsidRDefault="00316F54" w:rsidP="003655F7">
      <w:pPr>
        <w:numPr>
          <w:ilvl w:val="1"/>
          <w:numId w:val="17"/>
        </w:numPr>
        <w:autoSpaceDE w:val="0"/>
        <w:autoSpaceDN w:val="0"/>
        <w:adjustRightInd w:val="0"/>
        <w:ind w:left="0" w:firstLine="0"/>
        <w:jc w:val="both"/>
        <w:rPr>
          <w:bCs/>
          <w:color w:val="000000"/>
          <w:sz w:val="20"/>
          <w:szCs w:val="20"/>
        </w:rPr>
      </w:pPr>
      <w:r w:rsidRPr="003655F7">
        <w:rPr>
          <w:bCs/>
          <w:color w:val="000000"/>
          <w:sz w:val="20"/>
          <w:szCs w:val="20"/>
        </w:rPr>
        <w:t xml:space="preserve">All Purchase Orders for Products are subject to acceptance by Fidelis, and Fidelis reserves the right to reject any Purchase Order in its sole discretion.  Upon acceptance, Fidelis will issue an estimated shipment schedule and will use commercially reasonable efforts to meet such schedule.  </w:t>
      </w:r>
      <w:r w:rsidR="00D866D7" w:rsidRPr="003655F7">
        <w:rPr>
          <w:bCs/>
          <w:color w:val="000000"/>
          <w:sz w:val="20"/>
          <w:szCs w:val="20"/>
        </w:rPr>
        <w:t>Unless otherwise agreed between the parties, t</w:t>
      </w:r>
      <w:r w:rsidRPr="003655F7">
        <w:rPr>
          <w:bCs/>
          <w:color w:val="000000"/>
          <w:sz w:val="20"/>
          <w:szCs w:val="20"/>
        </w:rPr>
        <w:t>he shipment schedule will</w:t>
      </w:r>
      <w:r w:rsidR="00CA768F">
        <w:rPr>
          <w:bCs/>
          <w:color w:val="000000"/>
          <w:sz w:val="20"/>
          <w:szCs w:val="20"/>
        </w:rPr>
        <w:t xml:space="preserve"> be based on Fidelis’ standard</w:t>
      </w:r>
      <w:r w:rsidRPr="003655F7">
        <w:rPr>
          <w:bCs/>
          <w:color w:val="000000"/>
          <w:sz w:val="20"/>
          <w:szCs w:val="20"/>
        </w:rPr>
        <w:t xml:space="preserve"> lead times, which Fidelis may vary from time to time in its </w:t>
      </w:r>
      <w:r w:rsidR="00D866D7" w:rsidRPr="003655F7">
        <w:rPr>
          <w:bCs/>
          <w:color w:val="000000"/>
          <w:sz w:val="20"/>
          <w:szCs w:val="20"/>
        </w:rPr>
        <w:t xml:space="preserve">sole </w:t>
      </w:r>
      <w:r w:rsidRPr="003655F7">
        <w:rPr>
          <w:bCs/>
          <w:color w:val="000000"/>
          <w:sz w:val="20"/>
          <w:szCs w:val="20"/>
        </w:rPr>
        <w:t xml:space="preserve">discretion. </w:t>
      </w:r>
    </w:p>
    <w:p w14:paraId="7096366A" w14:textId="4DB27120" w:rsidR="00A847D9" w:rsidRDefault="00A847D9" w:rsidP="00A847D9">
      <w:pPr>
        <w:autoSpaceDE w:val="0"/>
        <w:autoSpaceDN w:val="0"/>
        <w:adjustRightInd w:val="0"/>
        <w:jc w:val="both"/>
        <w:rPr>
          <w:bCs/>
          <w:color w:val="000000"/>
          <w:sz w:val="20"/>
          <w:szCs w:val="20"/>
        </w:rPr>
      </w:pPr>
    </w:p>
    <w:p w14:paraId="43E38214" w14:textId="77777777" w:rsidR="00B02D8E" w:rsidRDefault="00AD7F52" w:rsidP="00B02D8E">
      <w:pPr>
        <w:numPr>
          <w:ilvl w:val="1"/>
          <w:numId w:val="17"/>
        </w:numPr>
        <w:autoSpaceDE w:val="0"/>
        <w:autoSpaceDN w:val="0"/>
        <w:adjustRightInd w:val="0"/>
        <w:ind w:left="0" w:firstLine="0"/>
        <w:jc w:val="both"/>
        <w:rPr>
          <w:bCs/>
          <w:color w:val="000000"/>
          <w:sz w:val="20"/>
          <w:szCs w:val="20"/>
        </w:rPr>
      </w:pPr>
      <w:r w:rsidRPr="00A847D9">
        <w:rPr>
          <w:bCs/>
          <w:color w:val="000000"/>
          <w:sz w:val="20"/>
          <w:szCs w:val="20"/>
        </w:rPr>
        <w:t>Fidelis may, in its sole discretion, without liability or penalty, make partial shipment of Products.  Each shipment will constitute a separate sale and Reseller shall pay for the Products shipped whether such shipment is in whole or partial fulfillment of Reseller’s Purchase Order.  The quantity of any installment of Products as recorded by Fidelis on dispatch from Fidelis’ warehouse or place of business is conclusive evidence of the quantity received on delivery unless Reseller can provide conclusive evidence proving the contrary.</w:t>
      </w:r>
    </w:p>
    <w:p w14:paraId="0A0213B5" w14:textId="77777777" w:rsidR="00B02D8E" w:rsidRDefault="00B02D8E" w:rsidP="00B02D8E">
      <w:pPr>
        <w:pStyle w:val="ListParagraph"/>
        <w:rPr>
          <w:bCs/>
          <w:color w:val="000000"/>
          <w:sz w:val="20"/>
          <w:szCs w:val="20"/>
        </w:rPr>
      </w:pPr>
    </w:p>
    <w:p w14:paraId="31772513" w14:textId="25C1BECA" w:rsidR="00B02D8E" w:rsidRPr="00B02D8E" w:rsidRDefault="00B02D8E" w:rsidP="00B02D8E">
      <w:pPr>
        <w:numPr>
          <w:ilvl w:val="1"/>
          <w:numId w:val="17"/>
        </w:numPr>
        <w:autoSpaceDE w:val="0"/>
        <w:autoSpaceDN w:val="0"/>
        <w:adjustRightInd w:val="0"/>
        <w:ind w:left="0" w:firstLine="0"/>
        <w:jc w:val="both"/>
        <w:rPr>
          <w:bCs/>
          <w:color w:val="000000"/>
          <w:sz w:val="20"/>
          <w:szCs w:val="20"/>
        </w:rPr>
      </w:pPr>
      <w:r w:rsidRPr="00B02D8E">
        <w:rPr>
          <w:bCs/>
          <w:color w:val="000000"/>
          <w:sz w:val="20"/>
          <w:szCs w:val="20"/>
        </w:rPr>
        <w:t xml:space="preserve">The Reseller’s issuance of a </w:t>
      </w:r>
      <w:r>
        <w:rPr>
          <w:bCs/>
          <w:color w:val="000000"/>
          <w:sz w:val="20"/>
          <w:szCs w:val="20"/>
        </w:rPr>
        <w:t>P</w:t>
      </w:r>
      <w:r w:rsidRPr="00B02D8E">
        <w:rPr>
          <w:bCs/>
          <w:color w:val="000000"/>
          <w:sz w:val="20"/>
          <w:szCs w:val="20"/>
        </w:rPr>
        <w:t xml:space="preserve">urchase </w:t>
      </w:r>
      <w:r>
        <w:rPr>
          <w:bCs/>
          <w:color w:val="000000"/>
          <w:sz w:val="20"/>
          <w:szCs w:val="20"/>
        </w:rPr>
        <w:t>O</w:t>
      </w:r>
      <w:r w:rsidRPr="00B02D8E">
        <w:rPr>
          <w:bCs/>
          <w:color w:val="000000"/>
          <w:sz w:val="20"/>
          <w:szCs w:val="20"/>
        </w:rPr>
        <w:t xml:space="preserve">rder to Fidelis, unless otherwise stated on the accepted </w:t>
      </w:r>
      <w:r>
        <w:rPr>
          <w:bCs/>
          <w:color w:val="000000"/>
          <w:sz w:val="20"/>
          <w:szCs w:val="20"/>
        </w:rPr>
        <w:t>P</w:t>
      </w:r>
      <w:r w:rsidRPr="00B02D8E">
        <w:rPr>
          <w:bCs/>
          <w:color w:val="000000"/>
          <w:sz w:val="20"/>
          <w:szCs w:val="20"/>
        </w:rPr>
        <w:t xml:space="preserve">urchase </w:t>
      </w:r>
      <w:r>
        <w:rPr>
          <w:bCs/>
          <w:color w:val="000000"/>
          <w:sz w:val="20"/>
          <w:szCs w:val="20"/>
        </w:rPr>
        <w:t>O</w:t>
      </w:r>
      <w:r w:rsidRPr="00B02D8E">
        <w:rPr>
          <w:bCs/>
          <w:color w:val="000000"/>
          <w:sz w:val="20"/>
          <w:szCs w:val="20"/>
        </w:rPr>
        <w:t>rder, is confirmation that the Reseller is assuming all credit risk associated with end-user payment to the Reseller.  The payment to Fidelis, from the Reseller, will not be contingent on the End-user payment to the Reseller.</w:t>
      </w:r>
    </w:p>
    <w:p w14:paraId="1AB3C6C9" w14:textId="77777777" w:rsidR="00316F54" w:rsidRPr="00D430D9" w:rsidRDefault="00316F54" w:rsidP="00E74579">
      <w:pPr>
        <w:autoSpaceDE w:val="0"/>
        <w:autoSpaceDN w:val="0"/>
        <w:adjustRightInd w:val="0"/>
        <w:jc w:val="both"/>
        <w:rPr>
          <w:b/>
          <w:bCs/>
          <w:color w:val="000000"/>
          <w:sz w:val="20"/>
          <w:szCs w:val="20"/>
        </w:rPr>
      </w:pPr>
    </w:p>
    <w:p w14:paraId="61684881" w14:textId="62DD07DF" w:rsidR="00316F54" w:rsidRPr="00E74579" w:rsidRDefault="00316F54" w:rsidP="00E74579">
      <w:pPr>
        <w:widowControl w:val="0"/>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Shipping and Risk of Loss.</w:t>
      </w:r>
      <w:r w:rsidR="00E74579">
        <w:rPr>
          <w:b/>
          <w:bCs/>
          <w:color w:val="000000"/>
          <w:sz w:val="20"/>
          <w:szCs w:val="20"/>
        </w:rPr>
        <w:t xml:space="preserve">  </w:t>
      </w:r>
      <w:r w:rsidR="009211D5" w:rsidRPr="00E74579">
        <w:rPr>
          <w:bCs/>
          <w:color w:val="000000"/>
          <w:sz w:val="20"/>
          <w:szCs w:val="20"/>
        </w:rPr>
        <w:t>Unless otherwise agreed to in writing, Fidelis will select the mode of shipment and the carrier</w:t>
      </w:r>
      <w:r w:rsidR="00FD549E" w:rsidRPr="00E74579">
        <w:rPr>
          <w:bCs/>
          <w:color w:val="000000"/>
          <w:sz w:val="20"/>
          <w:szCs w:val="20"/>
        </w:rPr>
        <w:t xml:space="preserve"> for the Software</w:t>
      </w:r>
      <w:r w:rsidR="009211D5" w:rsidRPr="00E74579">
        <w:rPr>
          <w:bCs/>
          <w:color w:val="000000"/>
          <w:sz w:val="20"/>
          <w:szCs w:val="20"/>
        </w:rPr>
        <w:t xml:space="preserve">.  Fidelis will not purchase insurance for goods in transit above the standard insurance offered by the carrier.  Reseller shall be responsible for payment of all freight, shipping, handling, insurance and other transportation charges.  Title to </w:t>
      </w:r>
      <w:r w:rsidR="00FD549E" w:rsidRPr="00E74579">
        <w:rPr>
          <w:bCs/>
          <w:color w:val="000000"/>
          <w:sz w:val="20"/>
          <w:szCs w:val="20"/>
        </w:rPr>
        <w:t>Software and</w:t>
      </w:r>
      <w:r w:rsidR="009211D5" w:rsidRPr="00E74579">
        <w:rPr>
          <w:bCs/>
          <w:color w:val="000000"/>
          <w:sz w:val="20"/>
          <w:szCs w:val="20"/>
        </w:rPr>
        <w:t xml:space="preserve"> hardware and all risk of loss of or damage to </w:t>
      </w:r>
      <w:r w:rsidR="00FD549E" w:rsidRPr="00E74579">
        <w:rPr>
          <w:bCs/>
          <w:color w:val="000000"/>
          <w:sz w:val="20"/>
          <w:szCs w:val="20"/>
        </w:rPr>
        <w:t>Software</w:t>
      </w:r>
      <w:r w:rsidR="009211D5" w:rsidRPr="00E74579">
        <w:rPr>
          <w:bCs/>
          <w:color w:val="000000"/>
          <w:sz w:val="20"/>
          <w:szCs w:val="20"/>
        </w:rPr>
        <w:t xml:space="preserve"> </w:t>
      </w:r>
      <w:r w:rsidR="00FD549E" w:rsidRPr="00E74579">
        <w:rPr>
          <w:bCs/>
          <w:color w:val="000000"/>
          <w:sz w:val="20"/>
          <w:szCs w:val="20"/>
        </w:rPr>
        <w:t xml:space="preserve">and hardware </w:t>
      </w:r>
      <w:r w:rsidR="009211D5" w:rsidRPr="00E74579">
        <w:rPr>
          <w:bCs/>
          <w:color w:val="000000"/>
          <w:sz w:val="20"/>
          <w:szCs w:val="20"/>
        </w:rPr>
        <w:t xml:space="preserve">will pass to Reseller upon delivery by Fidelis to the carrier, freight forwarder, Reseller or End User, whichever occurs first.  </w:t>
      </w:r>
      <w:r w:rsidR="00A53593" w:rsidRPr="00E74579">
        <w:rPr>
          <w:bCs/>
          <w:color w:val="000000"/>
          <w:sz w:val="20"/>
          <w:szCs w:val="20"/>
        </w:rPr>
        <w:t xml:space="preserve">For domestic (U.S.) sales, </w:t>
      </w:r>
      <w:r w:rsidR="00FD549E" w:rsidRPr="00E74579">
        <w:rPr>
          <w:bCs/>
          <w:color w:val="000000"/>
          <w:sz w:val="20"/>
          <w:szCs w:val="20"/>
        </w:rPr>
        <w:t>Software</w:t>
      </w:r>
      <w:r w:rsidRPr="00E74579">
        <w:rPr>
          <w:bCs/>
          <w:color w:val="000000"/>
          <w:sz w:val="20"/>
          <w:szCs w:val="20"/>
        </w:rPr>
        <w:t xml:space="preserve"> will be shipped from Fidelis’ </w:t>
      </w:r>
      <w:r w:rsidR="00A53593" w:rsidRPr="00E74579">
        <w:rPr>
          <w:bCs/>
          <w:color w:val="000000"/>
          <w:sz w:val="20"/>
          <w:szCs w:val="20"/>
        </w:rPr>
        <w:t>premises (factory or facility)</w:t>
      </w:r>
      <w:r w:rsidRPr="00E74579">
        <w:rPr>
          <w:bCs/>
          <w:color w:val="000000"/>
          <w:sz w:val="20"/>
          <w:szCs w:val="20"/>
        </w:rPr>
        <w:t xml:space="preserve"> to </w:t>
      </w:r>
      <w:r w:rsidR="00A53593" w:rsidRPr="00E74579">
        <w:rPr>
          <w:bCs/>
          <w:color w:val="000000"/>
          <w:sz w:val="20"/>
          <w:szCs w:val="20"/>
        </w:rPr>
        <w:t>the “Ship To” address indicated on the Purchase Order.  For international (non-U.S.) sales, Products will be shipped “</w:t>
      </w:r>
      <w:r w:rsidR="00CD5DF4" w:rsidRPr="00E74579">
        <w:rPr>
          <w:bCs/>
          <w:color w:val="000000"/>
          <w:sz w:val="20"/>
          <w:szCs w:val="20"/>
        </w:rPr>
        <w:t>EXW</w:t>
      </w:r>
      <w:r w:rsidR="00F83CA6" w:rsidRPr="00E74579">
        <w:rPr>
          <w:bCs/>
          <w:color w:val="000000"/>
          <w:sz w:val="20"/>
          <w:szCs w:val="20"/>
        </w:rPr>
        <w:t xml:space="preserve"> Seller’s Premises” (INCOTERMS® 2010) from Fidelis’ factory or facility to the “Ship To” address indicated on the Purchase Order</w:t>
      </w:r>
      <w:r w:rsidRPr="00E74579">
        <w:rPr>
          <w:bCs/>
          <w:color w:val="000000"/>
          <w:sz w:val="20"/>
          <w:szCs w:val="20"/>
        </w:rPr>
        <w:t xml:space="preserve">.  </w:t>
      </w:r>
    </w:p>
    <w:p w14:paraId="78B279B1" w14:textId="77777777" w:rsidR="00316F54" w:rsidRPr="00D430D9" w:rsidRDefault="00316F54" w:rsidP="004561F1">
      <w:pPr>
        <w:autoSpaceDE w:val="0"/>
        <w:autoSpaceDN w:val="0"/>
        <w:adjustRightInd w:val="0"/>
        <w:jc w:val="both"/>
        <w:rPr>
          <w:b/>
          <w:bCs/>
          <w:color w:val="000000"/>
          <w:sz w:val="20"/>
          <w:szCs w:val="20"/>
        </w:rPr>
      </w:pPr>
    </w:p>
    <w:p w14:paraId="6FFABBC0" w14:textId="1867DAAA" w:rsidR="00316F54" w:rsidRPr="00E74579" w:rsidRDefault="00CE7422" w:rsidP="00E74579">
      <w:pPr>
        <w:numPr>
          <w:ilvl w:val="0"/>
          <w:numId w:val="17"/>
        </w:numPr>
        <w:autoSpaceDE w:val="0"/>
        <w:autoSpaceDN w:val="0"/>
        <w:adjustRightInd w:val="0"/>
        <w:ind w:left="0" w:firstLine="0"/>
        <w:jc w:val="both"/>
        <w:rPr>
          <w:bCs/>
          <w:color w:val="000000"/>
          <w:sz w:val="20"/>
          <w:szCs w:val="20"/>
        </w:rPr>
      </w:pPr>
      <w:r w:rsidRPr="00D430D9">
        <w:rPr>
          <w:b/>
          <w:bCs/>
          <w:color w:val="000000"/>
          <w:sz w:val="20"/>
          <w:szCs w:val="20"/>
        </w:rPr>
        <w:t xml:space="preserve">Reporting. </w:t>
      </w:r>
      <w:r w:rsidR="00316F54" w:rsidRPr="00E74579">
        <w:rPr>
          <w:bCs/>
          <w:color w:val="000000"/>
          <w:sz w:val="20"/>
          <w:szCs w:val="20"/>
        </w:rPr>
        <w:t>Upon request from Fidelis, Reseller shall provide certain information to Fidelis, including Products sold</w:t>
      </w:r>
      <w:r w:rsidRPr="00E74579">
        <w:rPr>
          <w:bCs/>
          <w:color w:val="000000"/>
          <w:sz w:val="20"/>
          <w:szCs w:val="20"/>
        </w:rPr>
        <w:t>, listed</w:t>
      </w:r>
      <w:r w:rsidR="00316F54" w:rsidRPr="00E74579">
        <w:rPr>
          <w:bCs/>
          <w:color w:val="000000"/>
          <w:sz w:val="20"/>
          <w:szCs w:val="20"/>
        </w:rPr>
        <w:t xml:space="preserve"> by part number and serial number</w:t>
      </w:r>
      <w:r w:rsidRPr="00E74579">
        <w:rPr>
          <w:bCs/>
          <w:color w:val="000000"/>
          <w:sz w:val="20"/>
          <w:szCs w:val="20"/>
        </w:rPr>
        <w:t>,</w:t>
      </w:r>
      <w:r w:rsidR="00316F54" w:rsidRPr="00E74579">
        <w:rPr>
          <w:bCs/>
          <w:color w:val="000000"/>
          <w:sz w:val="20"/>
          <w:szCs w:val="20"/>
        </w:rPr>
        <w:t xml:space="preserve"> during the period covered by the request, as well as the End User name, contact information (both </w:t>
      </w:r>
      <w:r w:rsidR="00316F54" w:rsidRPr="00E74579">
        <w:rPr>
          <w:bCs/>
          <w:color w:val="000000"/>
          <w:sz w:val="20"/>
          <w:szCs w:val="20"/>
        </w:rPr>
        <w:lastRenderedPageBreak/>
        <w:t xml:space="preserve">for product </w:t>
      </w:r>
      <w:r w:rsidR="002A2ED3" w:rsidRPr="00E74579">
        <w:rPr>
          <w:bCs/>
          <w:color w:val="000000"/>
          <w:sz w:val="20"/>
          <w:szCs w:val="20"/>
        </w:rPr>
        <w:t>logistics and support delivery)</w:t>
      </w:r>
      <w:r w:rsidR="00316F54" w:rsidRPr="00E74579">
        <w:rPr>
          <w:bCs/>
          <w:color w:val="000000"/>
          <w:sz w:val="20"/>
          <w:szCs w:val="20"/>
        </w:rPr>
        <w:t xml:space="preserve"> and date of shipment</w:t>
      </w:r>
      <w:r w:rsidR="009A0A40" w:rsidRPr="00E74579">
        <w:rPr>
          <w:bCs/>
          <w:color w:val="000000"/>
          <w:sz w:val="20"/>
          <w:szCs w:val="20"/>
        </w:rPr>
        <w:t xml:space="preserve"> or service commencement date</w:t>
      </w:r>
      <w:r w:rsidR="00316F54" w:rsidRPr="00E74579">
        <w:rPr>
          <w:bCs/>
          <w:color w:val="000000"/>
          <w:sz w:val="20"/>
          <w:szCs w:val="20"/>
        </w:rPr>
        <w:t xml:space="preserve"> for each sale</w:t>
      </w:r>
      <w:r w:rsidR="002A2ED3" w:rsidRPr="00E74579">
        <w:rPr>
          <w:bCs/>
          <w:color w:val="000000"/>
          <w:sz w:val="20"/>
          <w:szCs w:val="20"/>
        </w:rPr>
        <w:t>,</w:t>
      </w:r>
      <w:r w:rsidR="00316F54" w:rsidRPr="00E74579">
        <w:rPr>
          <w:bCs/>
          <w:color w:val="000000"/>
          <w:sz w:val="20"/>
          <w:szCs w:val="20"/>
        </w:rPr>
        <w:t xml:space="preserve"> and start</w:t>
      </w:r>
      <w:r w:rsidR="002A2ED3" w:rsidRPr="00E74579">
        <w:rPr>
          <w:bCs/>
          <w:color w:val="000000"/>
          <w:sz w:val="20"/>
          <w:szCs w:val="20"/>
        </w:rPr>
        <w:t>/</w:t>
      </w:r>
      <w:r w:rsidR="00316F54" w:rsidRPr="00E74579">
        <w:rPr>
          <w:bCs/>
          <w:color w:val="000000"/>
          <w:sz w:val="20"/>
          <w:szCs w:val="20"/>
        </w:rPr>
        <w:t xml:space="preserve">end date for each maintenance services contract purchased, as well as any other information Fidelis may reasonably request </w:t>
      </w:r>
      <w:r w:rsidR="002A2ED3" w:rsidRPr="00E74579">
        <w:rPr>
          <w:bCs/>
          <w:color w:val="000000"/>
          <w:sz w:val="20"/>
          <w:szCs w:val="20"/>
        </w:rPr>
        <w:t xml:space="preserve">upon </w:t>
      </w:r>
      <w:r w:rsidR="00316F54" w:rsidRPr="00E74579">
        <w:rPr>
          <w:bCs/>
          <w:color w:val="000000"/>
          <w:sz w:val="20"/>
          <w:szCs w:val="20"/>
        </w:rPr>
        <w:t>30 days</w:t>
      </w:r>
      <w:r w:rsidR="002A2ED3" w:rsidRPr="00E74579">
        <w:rPr>
          <w:bCs/>
          <w:color w:val="000000"/>
          <w:sz w:val="20"/>
          <w:szCs w:val="20"/>
        </w:rPr>
        <w:t>’ written notice</w:t>
      </w:r>
      <w:r w:rsidR="00316F54" w:rsidRPr="00E74579">
        <w:rPr>
          <w:bCs/>
          <w:color w:val="000000"/>
          <w:sz w:val="20"/>
          <w:szCs w:val="20"/>
        </w:rPr>
        <w:t xml:space="preserve"> for new reporting requests).  The report shall be provided in such format as Fidelis may reasonably require. </w:t>
      </w:r>
      <w:r w:rsidR="002A2ED3" w:rsidRPr="00E74579">
        <w:rPr>
          <w:bCs/>
          <w:color w:val="000000"/>
          <w:sz w:val="20"/>
          <w:szCs w:val="20"/>
        </w:rPr>
        <w:t xml:space="preserve"> </w:t>
      </w:r>
      <w:r w:rsidR="00316F54" w:rsidRPr="00E74579">
        <w:rPr>
          <w:bCs/>
          <w:color w:val="000000"/>
          <w:sz w:val="20"/>
          <w:szCs w:val="20"/>
        </w:rPr>
        <w:t xml:space="preserve">End User names furnished are intended for use </w:t>
      </w:r>
      <w:r w:rsidR="002A2ED3" w:rsidRPr="00E74579">
        <w:rPr>
          <w:bCs/>
          <w:color w:val="000000"/>
          <w:sz w:val="20"/>
          <w:szCs w:val="20"/>
        </w:rPr>
        <w:t xml:space="preserve">solely for purposes of </w:t>
      </w:r>
      <w:r w:rsidR="00316F54" w:rsidRPr="00E74579">
        <w:rPr>
          <w:bCs/>
          <w:color w:val="000000"/>
          <w:sz w:val="20"/>
          <w:szCs w:val="20"/>
        </w:rPr>
        <w:t>compliance, support planning, product safety notices, order processing and scheduling, marketing statistical use and Fidelis internal reviews.</w:t>
      </w:r>
    </w:p>
    <w:p w14:paraId="43EBE8C4" w14:textId="4C4D9220" w:rsidR="009A0A40" w:rsidRDefault="009A0A40" w:rsidP="009A0A40">
      <w:pPr>
        <w:keepLines/>
        <w:widowControl w:val="0"/>
        <w:tabs>
          <w:tab w:val="left" w:pos="360"/>
        </w:tabs>
        <w:autoSpaceDE w:val="0"/>
        <w:autoSpaceDN w:val="0"/>
        <w:adjustRightInd w:val="0"/>
        <w:jc w:val="both"/>
        <w:rPr>
          <w:bCs/>
          <w:color w:val="000000"/>
          <w:sz w:val="20"/>
          <w:szCs w:val="20"/>
        </w:rPr>
      </w:pPr>
    </w:p>
    <w:p w14:paraId="33F26F00" w14:textId="75DB6FC4" w:rsidR="00316F54" w:rsidRPr="009A52CD" w:rsidRDefault="00316F54" w:rsidP="009A52CD">
      <w:pPr>
        <w:widowControl w:val="0"/>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Term.</w:t>
      </w:r>
      <w:r w:rsidR="009A52CD">
        <w:rPr>
          <w:b/>
          <w:bCs/>
          <w:color w:val="000000"/>
          <w:sz w:val="20"/>
          <w:szCs w:val="20"/>
        </w:rPr>
        <w:t xml:space="preserve">  </w:t>
      </w:r>
      <w:r w:rsidRPr="009A52CD">
        <w:rPr>
          <w:bCs/>
          <w:color w:val="000000"/>
          <w:sz w:val="20"/>
          <w:szCs w:val="20"/>
        </w:rPr>
        <w:t xml:space="preserve">Unless terminated in accordance with Section </w:t>
      </w:r>
      <w:r w:rsidR="002A2ED3" w:rsidRPr="009A52CD">
        <w:rPr>
          <w:bCs/>
          <w:color w:val="000000"/>
          <w:sz w:val="20"/>
          <w:szCs w:val="20"/>
        </w:rPr>
        <w:t>1</w:t>
      </w:r>
      <w:r w:rsidR="001766B7">
        <w:rPr>
          <w:bCs/>
          <w:color w:val="000000"/>
          <w:sz w:val="20"/>
          <w:szCs w:val="20"/>
        </w:rPr>
        <w:t>3</w:t>
      </w:r>
      <w:r w:rsidRPr="009A52CD">
        <w:rPr>
          <w:bCs/>
          <w:color w:val="000000"/>
          <w:sz w:val="20"/>
          <w:szCs w:val="20"/>
        </w:rPr>
        <w:t>, the term of this Agreement (“</w:t>
      </w:r>
      <w:r w:rsidRPr="009A52CD">
        <w:rPr>
          <w:b/>
          <w:bCs/>
          <w:color w:val="000000"/>
          <w:sz w:val="20"/>
          <w:szCs w:val="20"/>
        </w:rPr>
        <w:t>Term</w:t>
      </w:r>
      <w:r w:rsidRPr="009A52CD">
        <w:rPr>
          <w:bCs/>
          <w:color w:val="000000"/>
          <w:sz w:val="20"/>
          <w:szCs w:val="20"/>
        </w:rPr>
        <w:t xml:space="preserve">”) will begin on the Effective Date and will </w:t>
      </w:r>
      <w:r w:rsidR="002A2ED3" w:rsidRPr="009A52CD">
        <w:rPr>
          <w:bCs/>
          <w:color w:val="000000"/>
          <w:sz w:val="20"/>
          <w:szCs w:val="20"/>
        </w:rPr>
        <w:t>expire</w:t>
      </w:r>
      <w:r w:rsidRPr="009A52CD">
        <w:rPr>
          <w:bCs/>
          <w:color w:val="000000"/>
          <w:sz w:val="20"/>
          <w:szCs w:val="20"/>
        </w:rPr>
        <w:t xml:space="preserve"> on the first anniversary of the Effective Date (“</w:t>
      </w:r>
      <w:r w:rsidRPr="009A52CD">
        <w:rPr>
          <w:b/>
          <w:bCs/>
          <w:color w:val="000000"/>
          <w:sz w:val="20"/>
          <w:szCs w:val="20"/>
        </w:rPr>
        <w:t>Initial Term</w:t>
      </w:r>
      <w:r w:rsidRPr="009A52CD">
        <w:rPr>
          <w:bCs/>
          <w:color w:val="000000"/>
          <w:sz w:val="20"/>
          <w:szCs w:val="20"/>
        </w:rPr>
        <w:t xml:space="preserve">”). </w:t>
      </w:r>
      <w:r w:rsidR="002A2ED3" w:rsidRPr="009A52CD">
        <w:rPr>
          <w:bCs/>
          <w:color w:val="000000"/>
          <w:sz w:val="20"/>
          <w:szCs w:val="20"/>
        </w:rPr>
        <w:t xml:space="preserve"> At the end of the Initial Term</w:t>
      </w:r>
      <w:r w:rsidRPr="009A52CD">
        <w:rPr>
          <w:bCs/>
          <w:color w:val="000000"/>
          <w:sz w:val="20"/>
          <w:szCs w:val="20"/>
        </w:rPr>
        <w:t xml:space="preserve"> and each Renewal Term, the Agreement will automatically renew for an additional one</w:t>
      </w:r>
      <w:r w:rsidR="00A17146">
        <w:rPr>
          <w:bCs/>
          <w:color w:val="000000"/>
          <w:sz w:val="20"/>
          <w:szCs w:val="20"/>
        </w:rPr>
        <w:t>-</w:t>
      </w:r>
      <w:r w:rsidRPr="009A52CD">
        <w:rPr>
          <w:bCs/>
          <w:color w:val="000000"/>
          <w:sz w:val="20"/>
          <w:szCs w:val="20"/>
        </w:rPr>
        <w:t>year term (each a “</w:t>
      </w:r>
      <w:r w:rsidRPr="009A52CD">
        <w:rPr>
          <w:b/>
          <w:bCs/>
          <w:color w:val="000000"/>
          <w:sz w:val="20"/>
          <w:szCs w:val="20"/>
        </w:rPr>
        <w:t>Renewal Term</w:t>
      </w:r>
      <w:r w:rsidRPr="009A52CD">
        <w:rPr>
          <w:bCs/>
          <w:color w:val="000000"/>
          <w:sz w:val="20"/>
          <w:szCs w:val="20"/>
        </w:rPr>
        <w:t xml:space="preserve">”), unless either party provides </w:t>
      </w:r>
      <w:r w:rsidR="002A2ED3" w:rsidRPr="009A52CD">
        <w:rPr>
          <w:bCs/>
          <w:color w:val="000000"/>
          <w:sz w:val="20"/>
          <w:szCs w:val="20"/>
        </w:rPr>
        <w:t xml:space="preserve">the other party with a </w:t>
      </w:r>
      <w:r w:rsidRPr="009A52CD">
        <w:rPr>
          <w:bCs/>
          <w:color w:val="000000"/>
          <w:sz w:val="20"/>
          <w:szCs w:val="20"/>
        </w:rPr>
        <w:t xml:space="preserve">notice of its intent not </w:t>
      </w:r>
      <w:r w:rsidR="002A2ED3" w:rsidRPr="009A52CD">
        <w:rPr>
          <w:bCs/>
          <w:color w:val="000000"/>
          <w:sz w:val="20"/>
          <w:szCs w:val="20"/>
        </w:rPr>
        <w:t xml:space="preserve">to </w:t>
      </w:r>
      <w:r w:rsidRPr="009A52CD">
        <w:rPr>
          <w:bCs/>
          <w:color w:val="000000"/>
          <w:sz w:val="20"/>
          <w:szCs w:val="20"/>
        </w:rPr>
        <w:t>renew at least thirty (30) days prior to the expiration of the upcoming renewal date.</w:t>
      </w:r>
    </w:p>
    <w:p w14:paraId="76992E7C" w14:textId="77777777" w:rsidR="00316F54" w:rsidRPr="00D430D9" w:rsidRDefault="00316F54" w:rsidP="009A0A40">
      <w:pPr>
        <w:keepLines/>
        <w:widowControl w:val="0"/>
        <w:autoSpaceDE w:val="0"/>
        <w:autoSpaceDN w:val="0"/>
        <w:adjustRightInd w:val="0"/>
        <w:jc w:val="both"/>
        <w:rPr>
          <w:b/>
          <w:bCs/>
          <w:color w:val="000000"/>
          <w:sz w:val="20"/>
          <w:szCs w:val="20"/>
        </w:rPr>
      </w:pPr>
    </w:p>
    <w:p w14:paraId="6D9942EE" w14:textId="77777777" w:rsidR="00316F54" w:rsidRPr="00D430D9" w:rsidRDefault="00316F54" w:rsidP="009A0A40">
      <w:pPr>
        <w:keepLines/>
        <w:widowControl w:val="0"/>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Termination.</w:t>
      </w:r>
    </w:p>
    <w:p w14:paraId="2BA99647" w14:textId="77777777" w:rsidR="000F141F" w:rsidRPr="00D430D9" w:rsidRDefault="000F141F" w:rsidP="009A0A40">
      <w:pPr>
        <w:keepLines/>
        <w:widowControl w:val="0"/>
        <w:autoSpaceDE w:val="0"/>
        <w:autoSpaceDN w:val="0"/>
        <w:adjustRightInd w:val="0"/>
        <w:jc w:val="both"/>
        <w:rPr>
          <w:b/>
          <w:bCs/>
          <w:color w:val="000000"/>
          <w:sz w:val="20"/>
          <w:szCs w:val="20"/>
        </w:rPr>
      </w:pPr>
    </w:p>
    <w:p w14:paraId="2D724CFE" w14:textId="15007063"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For Convenience</w:t>
      </w:r>
      <w:r w:rsidRPr="00514AC5">
        <w:rPr>
          <w:bCs/>
          <w:i/>
          <w:color w:val="000000"/>
          <w:sz w:val="20"/>
          <w:szCs w:val="20"/>
        </w:rPr>
        <w:t>.</w:t>
      </w:r>
      <w:r w:rsidRPr="00514AC5">
        <w:rPr>
          <w:bCs/>
          <w:color w:val="000000"/>
          <w:sz w:val="20"/>
          <w:szCs w:val="20"/>
        </w:rPr>
        <w:t xml:space="preserve"> Either party may terminate this Agreement for any reason or for no reason at any time upon ninety (90) days written notice to the other.</w:t>
      </w:r>
    </w:p>
    <w:p w14:paraId="4CE43DB6" w14:textId="77777777" w:rsidR="00514AC5" w:rsidRDefault="00514AC5" w:rsidP="00514AC5">
      <w:pPr>
        <w:autoSpaceDE w:val="0"/>
        <w:autoSpaceDN w:val="0"/>
        <w:adjustRightInd w:val="0"/>
        <w:jc w:val="both"/>
        <w:rPr>
          <w:bCs/>
          <w:color w:val="000000"/>
          <w:sz w:val="20"/>
          <w:szCs w:val="20"/>
        </w:rPr>
      </w:pPr>
    </w:p>
    <w:p w14:paraId="44ED231B" w14:textId="586892D5"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For Material Breach</w:t>
      </w:r>
      <w:r w:rsidRPr="00514AC5">
        <w:rPr>
          <w:bCs/>
          <w:i/>
          <w:color w:val="000000"/>
          <w:sz w:val="20"/>
          <w:szCs w:val="20"/>
        </w:rPr>
        <w:t>.</w:t>
      </w:r>
      <w:r w:rsidRPr="00514AC5">
        <w:rPr>
          <w:bCs/>
          <w:color w:val="000000"/>
          <w:sz w:val="20"/>
          <w:szCs w:val="20"/>
        </w:rPr>
        <w:t xml:space="preserve">  Either party shall have the right to terminate this Agreement by written notice sent to the other if the other party breaches any material provision of this Agreement and has failed to cure such breach or has failed to commence a curing action that is satisfactory to the non-breaching party within thirty (30) days following the receipt of such notice.  Fidelis reserves the right to determine that a breach is incapable of cure and to therefore terminate this Agreement effective immediately on </w:t>
      </w:r>
      <w:r w:rsidR="00347CE9" w:rsidRPr="00514AC5">
        <w:rPr>
          <w:bCs/>
          <w:color w:val="000000"/>
          <w:sz w:val="20"/>
          <w:szCs w:val="20"/>
        </w:rPr>
        <w:t xml:space="preserve">written </w:t>
      </w:r>
      <w:r w:rsidRPr="00514AC5">
        <w:rPr>
          <w:bCs/>
          <w:color w:val="000000"/>
          <w:sz w:val="20"/>
          <w:szCs w:val="20"/>
        </w:rPr>
        <w:t>notice</w:t>
      </w:r>
      <w:r w:rsidR="00347CE9" w:rsidRPr="00514AC5">
        <w:rPr>
          <w:bCs/>
          <w:color w:val="000000"/>
          <w:sz w:val="20"/>
          <w:szCs w:val="20"/>
        </w:rPr>
        <w:t xml:space="preserve"> to Reseller</w:t>
      </w:r>
      <w:r w:rsidRPr="00514AC5">
        <w:rPr>
          <w:bCs/>
          <w:color w:val="000000"/>
          <w:sz w:val="20"/>
          <w:szCs w:val="20"/>
        </w:rPr>
        <w:t>.</w:t>
      </w:r>
    </w:p>
    <w:p w14:paraId="3ED5CEEB" w14:textId="77777777" w:rsidR="00514AC5" w:rsidRDefault="00514AC5" w:rsidP="00514AC5">
      <w:pPr>
        <w:autoSpaceDE w:val="0"/>
        <w:autoSpaceDN w:val="0"/>
        <w:adjustRightInd w:val="0"/>
        <w:jc w:val="both"/>
        <w:rPr>
          <w:bCs/>
          <w:color w:val="000000"/>
          <w:sz w:val="20"/>
          <w:szCs w:val="20"/>
        </w:rPr>
      </w:pPr>
    </w:p>
    <w:p w14:paraId="32124A62" w14:textId="02BC52DE"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For Insolvency Event</w:t>
      </w:r>
      <w:r w:rsidRPr="00514AC5">
        <w:rPr>
          <w:bCs/>
          <w:i/>
          <w:color w:val="000000"/>
          <w:sz w:val="20"/>
          <w:szCs w:val="20"/>
        </w:rPr>
        <w:t>.</w:t>
      </w:r>
      <w:r w:rsidRPr="00514AC5">
        <w:rPr>
          <w:bCs/>
          <w:color w:val="000000"/>
          <w:sz w:val="20"/>
          <w:szCs w:val="20"/>
        </w:rPr>
        <w:t xml:space="preserve">  This Agreement shall terminate immediately upon written notice if Reseller becomes the subject of any proceeding under any bankruptcy, insolvency or debtor's relief law, makes an assignment for the benefit of a creditor or is unable to meet its current financial obligations as they come due, or if a receiver is appointed to take possession of any part of Reseller’s assets. </w:t>
      </w:r>
    </w:p>
    <w:p w14:paraId="0DC3CA25" w14:textId="77777777" w:rsidR="00514AC5" w:rsidRDefault="00514AC5" w:rsidP="00514AC5">
      <w:pPr>
        <w:autoSpaceDE w:val="0"/>
        <w:autoSpaceDN w:val="0"/>
        <w:adjustRightInd w:val="0"/>
        <w:jc w:val="both"/>
        <w:rPr>
          <w:bCs/>
          <w:color w:val="000000"/>
          <w:sz w:val="20"/>
          <w:szCs w:val="20"/>
        </w:rPr>
      </w:pPr>
    </w:p>
    <w:p w14:paraId="07011425" w14:textId="7D7CA6A7" w:rsidR="00316F54" w:rsidRP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Due to Merger.</w:t>
      </w:r>
      <w:r w:rsidRPr="00514AC5">
        <w:rPr>
          <w:bCs/>
          <w:i/>
          <w:color w:val="000000"/>
          <w:sz w:val="20"/>
          <w:szCs w:val="20"/>
        </w:rPr>
        <w:t xml:space="preserve">  </w:t>
      </w:r>
      <w:r w:rsidRPr="00514AC5">
        <w:rPr>
          <w:bCs/>
          <w:color w:val="000000"/>
          <w:sz w:val="20"/>
          <w:szCs w:val="20"/>
        </w:rPr>
        <w:t>Fidelis shall have the right to terminate this Agreement immediately by written notice sent to Reseller in the event that there is (</w:t>
      </w:r>
      <w:proofErr w:type="spellStart"/>
      <w:r w:rsidRPr="00514AC5">
        <w:rPr>
          <w:bCs/>
          <w:color w:val="000000"/>
          <w:sz w:val="20"/>
          <w:szCs w:val="20"/>
        </w:rPr>
        <w:t>i</w:t>
      </w:r>
      <w:proofErr w:type="spellEnd"/>
      <w:r w:rsidRPr="00514AC5">
        <w:rPr>
          <w:bCs/>
          <w:color w:val="000000"/>
          <w:sz w:val="20"/>
          <w:szCs w:val="20"/>
        </w:rPr>
        <w:t xml:space="preserve">) a merger, consolidation or reorganization of Reseller with or into another corporation or other entity, (ii) creation of a new majority interest in, or change in majority ownership of, Reseller, (iii) a sale of all or </w:t>
      </w:r>
      <w:r w:rsidRPr="00514AC5">
        <w:rPr>
          <w:bCs/>
          <w:color w:val="000000"/>
          <w:sz w:val="20"/>
          <w:szCs w:val="20"/>
        </w:rPr>
        <w:t xml:space="preserve">substantially all of Reseller’s assets, or (iv) Reseller makes any assignment in violation of this Agreement.  </w:t>
      </w:r>
    </w:p>
    <w:p w14:paraId="4F6E80F8" w14:textId="77777777" w:rsidR="00316F54" w:rsidRPr="00D430D9" w:rsidRDefault="00316F54" w:rsidP="009A0A40">
      <w:pPr>
        <w:keepLines/>
        <w:widowControl w:val="0"/>
        <w:autoSpaceDE w:val="0"/>
        <w:autoSpaceDN w:val="0"/>
        <w:adjustRightInd w:val="0"/>
        <w:ind w:left="720" w:hanging="360"/>
        <w:jc w:val="both"/>
        <w:rPr>
          <w:bCs/>
          <w:color w:val="000000"/>
          <w:sz w:val="20"/>
          <w:szCs w:val="20"/>
        </w:rPr>
      </w:pPr>
    </w:p>
    <w:p w14:paraId="5D568667" w14:textId="77777777" w:rsidR="00316F54" w:rsidRPr="00D430D9" w:rsidRDefault="00316F54" w:rsidP="009A0A40">
      <w:pPr>
        <w:keepLines/>
        <w:widowControl w:val="0"/>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 xml:space="preserve">Effect of Expiration or Termination.  </w:t>
      </w:r>
    </w:p>
    <w:p w14:paraId="5B6F153A" w14:textId="77777777" w:rsidR="000F141F" w:rsidRPr="00D430D9" w:rsidRDefault="000F141F" w:rsidP="009A0A40">
      <w:pPr>
        <w:keepLines/>
        <w:widowControl w:val="0"/>
        <w:autoSpaceDE w:val="0"/>
        <w:autoSpaceDN w:val="0"/>
        <w:adjustRightInd w:val="0"/>
        <w:jc w:val="both"/>
        <w:rPr>
          <w:b/>
          <w:bCs/>
          <w:color w:val="000000"/>
          <w:sz w:val="20"/>
          <w:szCs w:val="20"/>
        </w:rPr>
      </w:pPr>
    </w:p>
    <w:p w14:paraId="0732AD0E" w14:textId="3E25A3B0"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Outstanding Orders</w:t>
      </w:r>
      <w:r w:rsidRPr="00514AC5">
        <w:rPr>
          <w:bCs/>
          <w:i/>
          <w:color w:val="000000"/>
          <w:sz w:val="20"/>
          <w:szCs w:val="20"/>
        </w:rPr>
        <w:t>.</w:t>
      </w:r>
      <w:r w:rsidRPr="00514AC5">
        <w:rPr>
          <w:bCs/>
          <w:color w:val="000000"/>
          <w:sz w:val="20"/>
          <w:szCs w:val="20"/>
        </w:rPr>
        <w:t xml:space="preserve">  Upon the effective date of termination of this Agreement for any reason, all outstanding orders will be automatically canceled and all outstanding invoices will become immediately due and payable.  </w:t>
      </w:r>
    </w:p>
    <w:p w14:paraId="45057A38" w14:textId="77777777" w:rsidR="00514AC5" w:rsidRDefault="00514AC5" w:rsidP="00514AC5">
      <w:pPr>
        <w:autoSpaceDE w:val="0"/>
        <w:autoSpaceDN w:val="0"/>
        <w:adjustRightInd w:val="0"/>
        <w:jc w:val="both"/>
        <w:rPr>
          <w:bCs/>
          <w:color w:val="000000"/>
          <w:sz w:val="20"/>
          <w:szCs w:val="20"/>
        </w:rPr>
      </w:pPr>
    </w:p>
    <w:p w14:paraId="36106E8E" w14:textId="2F6E14BB"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 xml:space="preserve">License to Market and Distribute.  </w:t>
      </w:r>
      <w:r w:rsidRPr="00514AC5">
        <w:rPr>
          <w:bCs/>
          <w:color w:val="000000"/>
          <w:sz w:val="20"/>
          <w:szCs w:val="20"/>
        </w:rPr>
        <w:t xml:space="preserve">Reseller's right to market and distribute the Products and to use Fidelis’ Marks will cease immediately upon expiration or termination.  Termination or expiration of this Agreement shall not affect licenses to copies of Products properly delivered to End Users prior to the effective date of the termination or expiration.  </w:t>
      </w:r>
    </w:p>
    <w:p w14:paraId="2D1E1DEE" w14:textId="77777777" w:rsidR="00514AC5" w:rsidRDefault="00514AC5" w:rsidP="00514AC5">
      <w:pPr>
        <w:autoSpaceDE w:val="0"/>
        <w:autoSpaceDN w:val="0"/>
        <w:adjustRightInd w:val="0"/>
        <w:jc w:val="both"/>
        <w:rPr>
          <w:bCs/>
          <w:color w:val="000000"/>
          <w:sz w:val="20"/>
          <w:szCs w:val="20"/>
        </w:rPr>
      </w:pPr>
    </w:p>
    <w:p w14:paraId="7048C849" w14:textId="3840F664"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Existing Payment Obligations.</w:t>
      </w:r>
      <w:r w:rsidRPr="00514AC5">
        <w:rPr>
          <w:bCs/>
          <w:color w:val="000000"/>
          <w:sz w:val="20"/>
          <w:szCs w:val="20"/>
        </w:rPr>
        <w:t xml:space="preserve">  Termination or expiration shall not release either party from its obligation to pay any fees accruing prior to the date of the termination or expiration. </w:t>
      </w:r>
    </w:p>
    <w:p w14:paraId="2F3929C1" w14:textId="77777777" w:rsidR="00C92DB6" w:rsidRDefault="00C92DB6" w:rsidP="00C92DB6">
      <w:pPr>
        <w:autoSpaceDE w:val="0"/>
        <w:autoSpaceDN w:val="0"/>
        <w:adjustRightInd w:val="0"/>
        <w:jc w:val="both"/>
        <w:rPr>
          <w:bCs/>
          <w:color w:val="000000"/>
          <w:sz w:val="20"/>
          <w:szCs w:val="20"/>
        </w:rPr>
      </w:pPr>
    </w:p>
    <w:p w14:paraId="3301CF9B" w14:textId="22DBE60A"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Survival.</w:t>
      </w:r>
      <w:r w:rsidRPr="00514AC5">
        <w:rPr>
          <w:bCs/>
          <w:i/>
          <w:color w:val="000000"/>
          <w:sz w:val="20"/>
          <w:szCs w:val="20"/>
        </w:rPr>
        <w:t xml:space="preserve">  </w:t>
      </w:r>
      <w:r w:rsidRPr="00514AC5">
        <w:rPr>
          <w:bCs/>
          <w:color w:val="000000"/>
          <w:sz w:val="20"/>
          <w:szCs w:val="20"/>
        </w:rPr>
        <w:t xml:space="preserve">The following provisions of this Agreement, as well as any others which, by their nature, would reasonably be expected to survive expiration or termination of this Agreement, will survive such expiration or termination: Sections </w:t>
      </w:r>
      <w:r w:rsidRPr="00514AC5">
        <w:rPr>
          <w:color w:val="000000"/>
          <w:sz w:val="20"/>
          <w:szCs w:val="20"/>
        </w:rPr>
        <w:t xml:space="preserve">1, </w:t>
      </w:r>
      <w:r w:rsidR="00347CE9" w:rsidRPr="00514AC5">
        <w:rPr>
          <w:color w:val="000000"/>
          <w:sz w:val="20"/>
          <w:szCs w:val="20"/>
        </w:rPr>
        <w:t>7</w:t>
      </w:r>
      <w:r w:rsidR="00C84F9B" w:rsidRPr="00514AC5">
        <w:rPr>
          <w:color w:val="000000"/>
          <w:sz w:val="20"/>
          <w:szCs w:val="20"/>
        </w:rPr>
        <w:t xml:space="preserve">, </w:t>
      </w:r>
      <w:r w:rsidR="00347CE9" w:rsidRPr="00514AC5">
        <w:rPr>
          <w:bCs/>
          <w:color w:val="000000"/>
          <w:sz w:val="20"/>
          <w:szCs w:val="20"/>
        </w:rPr>
        <w:t>8,</w:t>
      </w:r>
      <w:r w:rsidR="00C92DB6">
        <w:rPr>
          <w:bCs/>
          <w:color w:val="000000"/>
          <w:sz w:val="20"/>
          <w:szCs w:val="20"/>
        </w:rPr>
        <w:t xml:space="preserve"> 11, 14.4-14.6,</w:t>
      </w:r>
      <w:r w:rsidR="00347CE9" w:rsidRPr="00514AC5">
        <w:rPr>
          <w:bCs/>
          <w:color w:val="000000"/>
          <w:sz w:val="20"/>
          <w:szCs w:val="20"/>
        </w:rPr>
        <w:t xml:space="preserve"> </w:t>
      </w:r>
      <w:r w:rsidR="00C92DB6">
        <w:rPr>
          <w:bCs/>
          <w:color w:val="000000"/>
          <w:sz w:val="20"/>
          <w:szCs w:val="20"/>
        </w:rPr>
        <w:t>and 16-24</w:t>
      </w:r>
      <w:r w:rsidRPr="00514AC5">
        <w:rPr>
          <w:bCs/>
          <w:color w:val="000000"/>
          <w:sz w:val="20"/>
          <w:szCs w:val="20"/>
        </w:rPr>
        <w:t>.</w:t>
      </w:r>
    </w:p>
    <w:p w14:paraId="24F9F343" w14:textId="77777777" w:rsidR="00514AC5" w:rsidRDefault="00514AC5" w:rsidP="00514AC5">
      <w:pPr>
        <w:autoSpaceDE w:val="0"/>
        <w:autoSpaceDN w:val="0"/>
        <w:adjustRightInd w:val="0"/>
        <w:jc w:val="both"/>
        <w:rPr>
          <w:bCs/>
          <w:color w:val="000000"/>
          <w:sz w:val="20"/>
          <w:szCs w:val="20"/>
        </w:rPr>
      </w:pPr>
    </w:p>
    <w:p w14:paraId="60BBB47D" w14:textId="1C08076A" w:rsid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No Compensation for Termination</w:t>
      </w:r>
      <w:r w:rsidRPr="00514AC5">
        <w:rPr>
          <w:bCs/>
          <w:i/>
          <w:color w:val="000000"/>
          <w:sz w:val="20"/>
          <w:szCs w:val="20"/>
        </w:rPr>
        <w:t>.</w:t>
      </w:r>
      <w:r w:rsidRPr="00514AC5">
        <w:rPr>
          <w:bCs/>
          <w:color w:val="000000"/>
          <w:sz w:val="20"/>
          <w:szCs w:val="20"/>
        </w:rPr>
        <w:t xml:space="preserve">  Without prejudice to any other remedies which either party may have in respect of any breach of this Agreement, neither party shall be entitled to any compensation from the other party </w:t>
      </w:r>
      <w:r w:rsidR="00E5473E" w:rsidRPr="00514AC5">
        <w:rPr>
          <w:bCs/>
          <w:color w:val="000000"/>
          <w:sz w:val="20"/>
          <w:szCs w:val="20"/>
        </w:rPr>
        <w:t xml:space="preserve">in connection with the </w:t>
      </w:r>
      <w:r w:rsidRPr="00514AC5">
        <w:rPr>
          <w:bCs/>
          <w:color w:val="000000"/>
          <w:sz w:val="20"/>
          <w:szCs w:val="20"/>
        </w:rPr>
        <w:t>termination of this Agreement.</w:t>
      </w:r>
    </w:p>
    <w:p w14:paraId="7B11257A" w14:textId="77777777" w:rsidR="00514AC5" w:rsidRDefault="00514AC5" w:rsidP="00514AC5">
      <w:pPr>
        <w:autoSpaceDE w:val="0"/>
        <w:autoSpaceDN w:val="0"/>
        <w:adjustRightInd w:val="0"/>
        <w:jc w:val="both"/>
        <w:rPr>
          <w:bCs/>
          <w:color w:val="000000"/>
          <w:sz w:val="20"/>
          <w:szCs w:val="20"/>
        </w:rPr>
      </w:pPr>
    </w:p>
    <w:p w14:paraId="6CF1A1EC" w14:textId="0FD1050E" w:rsidR="00524B20" w:rsidRPr="00514AC5" w:rsidRDefault="00316F54" w:rsidP="00514AC5">
      <w:pPr>
        <w:numPr>
          <w:ilvl w:val="1"/>
          <w:numId w:val="17"/>
        </w:numPr>
        <w:autoSpaceDE w:val="0"/>
        <w:autoSpaceDN w:val="0"/>
        <w:adjustRightInd w:val="0"/>
        <w:ind w:left="0" w:firstLine="0"/>
        <w:jc w:val="both"/>
        <w:rPr>
          <w:bCs/>
          <w:color w:val="000000"/>
          <w:sz w:val="20"/>
          <w:szCs w:val="20"/>
        </w:rPr>
      </w:pPr>
      <w:r w:rsidRPr="00514AC5">
        <w:rPr>
          <w:b/>
          <w:bCs/>
          <w:color w:val="000000"/>
          <w:sz w:val="20"/>
          <w:szCs w:val="20"/>
        </w:rPr>
        <w:t>Confidential Information.</w:t>
      </w:r>
      <w:r w:rsidRPr="00514AC5">
        <w:rPr>
          <w:bCs/>
          <w:color w:val="000000"/>
          <w:sz w:val="20"/>
          <w:szCs w:val="20"/>
        </w:rPr>
        <w:t xml:space="preserve">  Reseller shall, at Fidelis’ direction, either return or destroy all Fidelis Confidential Information in Reseller’s possession as of the </w:t>
      </w:r>
      <w:r w:rsidR="00E5473E" w:rsidRPr="00514AC5">
        <w:rPr>
          <w:bCs/>
          <w:color w:val="000000"/>
          <w:sz w:val="20"/>
          <w:szCs w:val="20"/>
        </w:rPr>
        <w:t xml:space="preserve">date of </w:t>
      </w:r>
      <w:r w:rsidRPr="00514AC5">
        <w:rPr>
          <w:bCs/>
          <w:color w:val="000000"/>
          <w:sz w:val="20"/>
          <w:szCs w:val="20"/>
        </w:rPr>
        <w:t>termination or expiration of this Agreement.</w:t>
      </w:r>
    </w:p>
    <w:p w14:paraId="0CDDCF1A" w14:textId="77777777" w:rsidR="00524B20" w:rsidRPr="00D430D9" w:rsidRDefault="00524B20" w:rsidP="00524B20">
      <w:pPr>
        <w:autoSpaceDE w:val="0"/>
        <w:autoSpaceDN w:val="0"/>
        <w:adjustRightInd w:val="0"/>
        <w:ind w:left="360" w:hanging="360"/>
        <w:jc w:val="both"/>
        <w:rPr>
          <w:bCs/>
          <w:color w:val="000000"/>
          <w:sz w:val="20"/>
          <w:szCs w:val="20"/>
        </w:rPr>
      </w:pPr>
    </w:p>
    <w:p w14:paraId="345ECF5E" w14:textId="77777777" w:rsidR="00524B20" w:rsidRPr="00D430D9" w:rsidRDefault="00E5473E" w:rsidP="00F82B86">
      <w:pPr>
        <w:pStyle w:val="ListParagraph"/>
        <w:keepNext/>
        <w:keepLines/>
        <w:numPr>
          <w:ilvl w:val="0"/>
          <w:numId w:val="17"/>
        </w:numPr>
        <w:autoSpaceDE w:val="0"/>
        <w:autoSpaceDN w:val="0"/>
        <w:adjustRightInd w:val="0"/>
        <w:ind w:left="720"/>
        <w:jc w:val="both"/>
        <w:rPr>
          <w:b/>
          <w:bCs/>
          <w:color w:val="000000"/>
          <w:sz w:val="20"/>
          <w:szCs w:val="20"/>
        </w:rPr>
      </w:pPr>
      <w:r w:rsidRPr="00D430D9">
        <w:rPr>
          <w:b/>
          <w:bCs/>
          <w:color w:val="000000"/>
          <w:sz w:val="20"/>
          <w:szCs w:val="20"/>
        </w:rPr>
        <w:t>Representations and</w:t>
      </w:r>
      <w:r w:rsidR="00316F54" w:rsidRPr="00D430D9">
        <w:rPr>
          <w:b/>
          <w:bCs/>
          <w:color w:val="000000"/>
          <w:sz w:val="20"/>
          <w:szCs w:val="20"/>
        </w:rPr>
        <w:t xml:space="preserve"> Warranties</w:t>
      </w:r>
    </w:p>
    <w:p w14:paraId="34462875" w14:textId="77777777" w:rsidR="00524B20" w:rsidRPr="00D430D9" w:rsidRDefault="00524B20" w:rsidP="00524B20">
      <w:pPr>
        <w:pStyle w:val="ListParagraph"/>
        <w:keepNext/>
        <w:keepLines/>
        <w:autoSpaceDE w:val="0"/>
        <w:autoSpaceDN w:val="0"/>
        <w:adjustRightInd w:val="0"/>
        <w:jc w:val="both"/>
        <w:rPr>
          <w:b/>
          <w:bCs/>
          <w:color w:val="000000"/>
          <w:sz w:val="20"/>
          <w:szCs w:val="20"/>
        </w:rPr>
      </w:pPr>
    </w:p>
    <w:p w14:paraId="028AEC25" w14:textId="77777777" w:rsidR="00EF1530" w:rsidRPr="00D430D9" w:rsidRDefault="00814045" w:rsidP="00C92DB6">
      <w:pPr>
        <w:widowControl w:val="0"/>
        <w:numPr>
          <w:ilvl w:val="1"/>
          <w:numId w:val="17"/>
        </w:numPr>
        <w:autoSpaceDE w:val="0"/>
        <w:autoSpaceDN w:val="0"/>
        <w:adjustRightInd w:val="0"/>
        <w:ind w:left="0" w:firstLine="0"/>
        <w:jc w:val="both"/>
        <w:rPr>
          <w:bCs/>
          <w:color w:val="000000"/>
          <w:sz w:val="20"/>
          <w:szCs w:val="20"/>
        </w:rPr>
      </w:pPr>
      <w:r w:rsidRPr="00D430D9">
        <w:rPr>
          <w:b/>
          <w:bCs/>
          <w:color w:val="000000"/>
          <w:sz w:val="20"/>
          <w:szCs w:val="20"/>
        </w:rPr>
        <w:t xml:space="preserve">Reseller. </w:t>
      </w:r>
      <w:r w:rsidRPr="00D430D9">
        <w:rPr>
          <w:bCs/>
          <w:color w:val="000000"/>
          <w:sz w:val="20"/>
          <w:szCs w:val="20"/>
        </w:rPr>
        <w:t xml:space="preserve"> </w:t>
      </w:r>
      <w:r w:rsidR="00E5473E" w:rsidRPr="00D430D9">
        <w:rPr>
          <w:bCs/>
          <w:color w:val="000000"/>
          <w:sz w:val="20"/>
          <w:szCs w:val="20"/>
        </w:rPr>
        <w:t>Reseller represen</w:t>
      </w:r>
      <w:r w:rsidR="0032200A" w:rsidRPr="00D430D9">
        <w:rPr>
          <w:bCs/>
          <w:color w:val="000000"/>
          <w:sz w:val="20"/>
          <w:szCs w:val="20"/>
        </w:rPr>
        <w:t>ts and warrants to Fidelis that (</w:t>
      </w:r>
      <w:proofErr w:type="spellStart"/>
      <w:r w:rsidR="0032200A" w:rsidRPr="00D430D9">
        <w:rPr>
          <w:bCs/>
          <w:color w:val="000000"/>
          <w:sz w:val="20"/>
          <w:szCs w:val="20"/>
        </w:rPr>
        <w:t>i</w:t>
      </w:r>
      <w:proofErr w:type="spellEnd"/>
      <w:r w:rsidR="0032200A" w:rsidRPr="00D430D9">
        <w:rPr>
          <w:bCs/>
          <w:color w:val="000000"/>
          <w:sz w:val="20"/>
          <w:szCs w:val="20"/>
        </w:rPr>
        <w:t xml:space="preserve">) </w:t>
      </w:r>
      <w:r w:rsidR="00EF1530" w:rsidRPr="00D430D9">
        <w:rPr>
          <w:bCs/>
          <w:color w:val="000000"/>
          <w:sz w:val="20"/>
          <w:szCs w:val="20"/>
        </w:rPr>
        <w:t>i</w:t>
      </w:r>
      <w:r w:rsidR="00DD624E" w:rsidRPr="00D430D9">
        <w:rPr>
          <w:bCs/>
          <w:color w:val="000000"/>
          <w:sz w:val="20"/>
          <w:szCs w:val="20"/>
        </w:rPr>
        <w:t>t is qualified and licensed to do business and in good standing in every jurisdiction where qualification and licensing is required for purposes of this Agreement;</w:t>
      </w:r>
      <w:r w:rsidR="0032200A" w:rsidRPr="00D430D9">
        <w:rPr>
          <w:bCs/>
          <w:color w:val="000000"/>
          <w:sz w:val="20"/>
          <w:szCs w:val="20"/>
        </w:rPr>
        <w:t xml:space="preserve"> (ii) </w:t>
      </w:r>
      <w:r w:rsidR="00EF1530" w:rsidRPr="00D430D9">
        <w:rPr>
          <w:bCs/>
          <w:color w:val="000000"/>
          <w:sz w:val="20"/>
          <w:szCs w:val="20"/>
        </w:rPr>
        <w:t>i</w:t>
      </w:r>
      <w:r w:rsidR="00DD624E" w:rsidRPr="00D430D9">
        <w:rPr>
          <w:bCs/>
          <w:color w:val="000000"/>
          <w:sz w:val="20"/>
          <w:szCs w:val="20"/>
        </w:rPr>
        <w:t>t has the full right, power and authority to enter into this Agreement, and to perform its obligations hereunder;</w:t>
      </w:r>
      <w:r w:rsidR="0032200A" w:rsidRPr="00D430D9">
        <w:rPr>
          <w:bCs/>
          <w:color w:val="000000"/>
          <w:sz w:val="20"/>
          <w:szCs w:val="20"/>
        </w:rPr>
        <w:t xml:space="preserve"> (iii) </w:t>
      </w:r>
      <w:r w:rsidR="00EF1530" w:rsidRPr="00D430D9">
        <w:rPr>
          <w:bCs/>
          <w:color w:val="000000"/>
          <w:sz w:val="20"/>
          <w:szCs w:val="20"/>
        </w:rPr>
        <w:t>the execution of this Agreement by its representatives whose signature is set out at the end hereof has been duly authorized by all necessary corporate actions of Reseller; and</w:t>
      </w:r>
      <w:r w:rsidR="0032200A" w:rsidRPr="00D430D9">
        <w:rPr>
          <w:bCs/>
          <w:color w:val="000000"/>
          <w:sz w:val="20"/>
          <w:szCs w:val="20"/>
        </w:rPr>
        <w:t xml:space="preserve"> (iv) </w:t>
      </w:r>
      <w:r w:rsidR="00EF1530" w:rsidRPr="00D430D9">
        <w:rPr>
          <w:bCs/>
          <w:color w:val="000000"/>
          <w:sz w:val="20"/>
          <w:szCs w:val="20"/>
        </w:rPr>
        <w:t xml:space="preserve">when executed and delivered by the parties, this Agreement will constitute the legal, valid </w:t>
      </w:r>
      <w:r w:rsidR="00EF1530" w:rsidRPr="00D430D9">
        <w:rPr>
          <w:bCs/>
          <w:color w:val="000000"/>
          <w:sz w:val="20"/>
          <w:szCs w:val="20"/>
        </w:rPr>
        <w:lastRenderedPageBreak/>
        <w:t>and binding obligation of Reseller, enforceable against Reseller in accordance with its terms.</w:t>
      </w:r>
    </w:p>
    <w:p w14:paraId="2692008A" w14:textId="77777777" w:rsidR="00EF1530" w:rsidRPr="00D430D9" w:rsidRDefault="00EF1530" w:rsidP="004D7DC4">
      <w:pPr>
        <w:widowControl w:val="0"/>
        <w:autoSpaceDE w:val="0"/>
        <w:autoSpaceDN w:val="0"/>
        <w:adjustRightInd w:val="0"/>
        <w:ind w:left="450"/>
        <w:jc w:val="both"/>
        <w:rPr>
          <w:bCs/>
          <w:color w:val="000000"/>
          <w:sz w:val="20"/>
          <w:szCs w:val="20"/>
        </w:rPr>
      </w:pPr>
    </w:p>
    <w:p w14:paraId="4A2B7158" w14:textId="00A75EA7" w:rsidR="00EF1530" w:rsidRPr="00D430D9" w:rsidRDefault="00814045" w:rsidP="00C92DB6">
      <w:pPr>
        <w:widowControl w:val="0"/>
        <w:numPr>
          <w:ilvl w:val="1"/>
          <w:numId w:val="17"/>
        </w:numPr>
        <w:tabs>
          <w:tab w:val="num" w:pos="1080"/>
        </w:tabs>
        <w:autoSpaceDE w:val="0"/>
        <w:autoSpaceDN w:val="0"/>
        <w:adjustRightInd w:val="0"/>
        <w:ind w:left="0" w:firstLine="0"/>
        <w:jc w:val="both"/>
        <w:rPr>
          <w:bCs/>
          <w:color w:val="000000"/>
          <w:sz w:val="20"/>
          <w:szCs w:val="20"/>
        </w:rPr>
      </w:pPr>
      <w:r w:rsidRPr="00D430D9">
        <w:rPr>
          <w:b/>
          <w:bCs/>
          <w:color w:val="000000"/>
          <w:sz w:val="20"/>
          <w:szCs w:val="20"/>
        </w:rPr>
        <w:t>Fidelis.</w:t>
      </w:r>
      <w:r w:rsidRPr="00D430D9">
        <w:rPr>
          <w:bCs/>
          <w:color w:val="000000"/>
          <w:sz w:val="20"/>
          <w:szCs w:val="20"/>
        </w:rPr>
        <w:t xml:space="preserve">  </w:t>
      </w:r>
      <w:r w:rsidR="00EF1530" w:rsidRPr="00D430D9">
        <w:rPr>
          <w:bCs/>
          <w:color w:val="000000"/>
          <w:sz w:val="20"/>
          <w:szCs w:val="20"/>
        </w:rPr>
        <w:t>Fidelis makes certain limited warranties regarding the Products (</w:t>
      </w:r>
      <w:r w:rsidR="00992A0D" w:rsidRPr="00D430D9">
        <w:rPr>
          <w:bCs/>
          <w:color w:val="000000"/>
          <w:sz w:val="20"/>
          <w:szCs w:val="20"/>
        </w:rPr>
        <w:t xml:space="preserve">each, a </w:t>
      </w:r>
      <w:r w:rsidR="00EF1530" w:rsidRPr="00D430D9">
        <w:rPr>
          <w:bCs/>
          <w:color w:val="000000"/>
          <w:sz w:val="20"/>
          <w:szCs w:val="20"/>
        </w:rPr>
        <w:t>“Limited Warrant</w:t>
      </w:r>
      <w:r w:rsidR="00992A0D" w:rsidRPr="00D430D9">
        <w:rPr>
          <w:bCs/>
          <w:color w:val="000000"/>
          <w:sz w:val="20"/>
          <w:szCs w:val="20"/>
        </w:rPr>
        <w:t>y</w:t>
      </w:r>
      <w:r w:rsidR="00EF1530" w:rsidRPr="00D430D9">
        <w:rPr>
          <w:bCs/>
          <w:color w:val="000000"/>
          <w:sz w:val="20"/>
          <w:szCs w:val="20"/>
        </w:rPr>
        <w:t>”) solely to and for the benefit of the End User, which will be</w:t>
      </w:r>
      <w:r w:rsidR="00052818" w:rsidRPr="00D430D9">
        <w:rPr>
          <w:bCs/>
          <w:color w:val="000000"/>
          <w:sz w:val="20"/>
          <w:szCs w:val="20"/>
        </w:rPr>
        <w:t xml:space="preserve"> set forth in the </w:t>
      </w:r>
      <w:r w:rsidR="00C20961">
        <w:rPr>
          <w:bCs/>
          <w:color w:val="000000"/>
          <w:sz w:val="20"/>
          <w:szCs w:val="20"/>
        </w:rPr>
        <w:t>User Agreement</w:t>
      </w:r>
      <w:r w:rsidR="00052818" w:rsidRPr="00D430D9">
        <w:rPr>
          <w:bCs/>
          <w:color w:val="000000"/>
          <w:sz w:val="20"/>
          <w:szCs w:val="20"/>
        </w:rPr>
        <w:t xml:space="preserve">.  </w:t>
      </w:r>
      <w:r w:rsidR="00870687" w:rsidRPr="00D430D9">
        <w:rPr>
          <w:bCs/>
          <w:color w:val="000000"/>
          <w:sz w:val="20"/>
          <w:szCs w:val="20"/>
        </w:rPr>
        <w:t>A “</w:t>
      </w:r>
      <w:r w:rsidR="00870687" w:rsidRPr="00C20961">
        <w:rPr>
          <w:b/>
          <w:bCs/>
          <w:color w:val="000000"/>
          <w:sz w:val="20"/>
          <w:szCs w:val="20"/>
        </w:rPr>
        <w:t>Defective Product</w:t>
      </w:r>
      <w:r w:rsidR="00870687" w:rsidRPr="00D430D9">
        <w:rPr>
          <w:bCs/>
          <w:color w:val="000000"/>
          <w:sz w:val="20"/>
          <w:szCs w:val="20"/>
        </w:rPr>
        <w:t xml:space="preserve">” is any Product not conforming to the warranties referenced above.  </w:t>
      </w:r>
      <w:r w:rsidR="00EF1530" w:rsidRPr="00D430D9">
        <w:rPr>
          <w:bCs/>
          <w:color w:val="000000"/>
          <w:sz w:val="20"/>
          <w:szCs w:val="20"/>
        </w:rPr>
        <w:t xml:space="preserve">No warranty is extended to Reseller under this Agreement.  </w:t>
      </w:r>
    </w:p>
    <w:p w14:paraId="7FA82B2F" w14:textId="77777777" w:rsidR="00EF1530" w:rsidRPr="00D430D9" w:rsidRDefault="00EF1530" w:rsidP="000F141F">
      <w:pPr>
        <w:keepNext/>
        <w:keepLines/>
        <w:autoSpaceDE w:val="0"/>
        <w:autoSpaceDN w:val="0"/>
        <w:adjustRightInd w:val="0"/>
        <w:ind w:left="360"/>
        <w:jc w:val="both"/>
        <w:rPr>
          <w:bCs/>
          <w:color w:val="000000"/>
          <w:sz w:val="20"/>
          <w:szCs w:val="20"/>
        </w:rPr>
      </w:pPr>
    </w:p>
    <w:p w14:paraId="718DB1B1" w14:textId="77777777" w:rsidR="00BC094C" w:rsidRPr="00D430D9" w:rsidRDefault="00052818" w:rsidP="00C92DB6">
      <w:pPr>
        <w:pStyle w:val="ListParagraph"/>
        <w:widowControl w:val="0"/>
        <w:numPr>
          <w:ilvl w:val="1"/>
          <w:numId w:val="17"/>
        </w:numPr>
        <w:autoSpaceDE w:val="0"/>
        <w:autoSpaceDN w:val="0"/>
        <w:adjustRightInd w:val="0"/>
        <w:ind w:left="0" w:firstLine="0"/>
        <w:jc w:val="both"/>
        <w:rPr>
          <w:bCs/>
          <w:color w:val="000000"/>
          <w:sz w:val="20"/>
          <w:szCs w:val="20"/>
        </w:rPr>
      </w:pPr>
      <w:r w:rsidRPr="00D430D9">
        <w:rPr>
          <w:b/>
          <w:bCs/>
          <w:color w:val="000000"/>
          <w:sz w:val="20"/>
          <w:szCs w:val="20"/>
        </w:rPr>
        <w:t>Warranty Limitations</w:t>
      </w:r>
      <w:r w:rsidR="00814045" w:rsidRPr="00D430D9">
        <w:rPr>
          <w:bCs/>
          <w:color w:val="000000"/>
          <w:sz w:val="20"/>
          <w:szCs w:val="20"/>
        </w:rPr>
        <w:t xml:space="preserve">.  </w:t>
      </w:r>
      <w:r w:rsidR="00EF1530" w:rsidRPr="00D430D9">
        <w:rPr>
          <w:bCs/>
          <w:color w:val="000000"/>
          <w:sz w:val="20"/>
          <w:szCs w:val="20"/>
        </w:rPr>
        <w:t xml:space="preserve">Limited warranties </w:t>
      </w:r>
      <w:r w:rsidR="0062774C" w:rsidRPr="00D430D9">
        <w:rPr>
          <w:bCs/>
          <w:color w:val="000000"/>
          <w:sz w:val="20"/>
          <w:szCs w:val="20"/>
        </w:rPr>
        <w:t>sh</w:t>
      </w:r>
      <w:r w:rsidR="0032200A" w:rsidRPr="00D430D9">
        <w:rPr>
          <w:bCs/>
          <w:color w:val="000000"/>
          <w:sz w:val="20"/>
          <w:szCs w:val="20"/>
        </w:rPr>
        <w:t>all not apply where the Product (</w:t>
      </w:r>
      <w:proofErr w:type="spellStart"/>
      <w:r w:rsidR="0032200A" w:rsidRPr="00D430D9">
        <w:rPr>
          <w:bCs/>
          <w:color w:val="000000"/>
          <w:sz w:val="20"/>
          <w:szCs w:val="20"/>
        </w:rPr>
        <w:t>i</w:t>
      </w:r>
      <w:proofErr w:type="spellEnd"/>
      <w:r w:rsidR="0032200A" w:rsidRPr="00D430D9">
        <w:rPr>
          <w:bCs/>
          <w:color w:val="000000"/>
          <w:sz w:val="20"/>
          <w:szCs w:val="20"/>
        </w:rPr>
        <w:t xml:space="preserve">) </w:t>
      </w:r>
      <w:r w:rsidR="0062774C" w:rsidRPr="00D430D9">
        <w:rPr>
          <w:bCs/>
          <w:color w:val="000000"/>
          <w:sz w:val="20"/>
          <w:szCs w:val="20"/>
        </w:rPr>
        <w:t>has been subjected to abuse, misuse, neglect, negligence, accident, improper testing</w:t>
      </w:r>
      <w:r w:rsidR="00BC094C" w:rsidRPr="00D430D9">
        <w:rPr>
          <w:bCs/>
          <w:color w:val="000000"/>
          <w:sz w:val="20"/>
          <w:szCs w:val="20"/>
        </w:rPr>
        <w:t>, improper installation, improper storage, improper handling, abnormal physical stress, abnormal environmental conditions or use contrary to instructions issued by Fidelis;</w:t>
      </w:r>
      <w:r w:rsidR="0032200A" w:rsidRPr="00D430D9">
        <w:rPr>
          <w:bCs/>
          <w:color w:val="000000"/>
          <w:sz w:val="20"/>
          <w:szCs w:val="20"/>
        </w:rPr>
        <w:t xml:space="preserve"> (ii) </w:t>
      </w:r>
      <w:r w:rsidR="00BC094C" w:rsidRPr="00D430D9">
        <w:rPr>
          <w:bCs/>
          <w:color w:val="000000"/>
          <w:sz w:val="20"/>
          <w:szCs w:val="20"/>
        </w:rPr>
        <w:t>has been reconstructed, repaired or altered by persons other than Fidelis or its authorized representatives; or</w:t>
      </w:r>
      <w:r w:rsidR="0032200A" w:rsidRPr="00D430D9">
        <w:rPr>
          <w:bCs/>
          <w:color w:val="000000"/>
          <w:sz w:val="20"/>
          <w:szCs w:val="20"/>
        </w:rPr>
        <w:t xml:space="preserve"> (iii) </w:t>
      </w:r>
      <w:r w:rsidR="00BC094C" w:rsidRPr="00D430D9">
        <w:rPr>
          <w:bCs/>
          <w:color w:val="000000"/>
          <w:sz w:val="20"/>
          <w:szCs w:val="20"/>
        </w:rPr>
        <w:t>has been used with any hardware or product that has not been previously approved in writing by Fidelis.</w:t>
      </w:r>
    </w:p>
    <w:p w14:paraId="63E6CACF" w14:textId="77777777" w:rsidR="00EF1530" w:rsidRPr="00D430D9" w:rsidRDefault="00EF1530" w:rsidP="004D7DC4">
      <w:pPr>
        <w:widowControl w:val="0"/>
        <w:autoSpaceDE w:val="0"/>
        <w:autoSpaceDN w:val="0"/>
        <w:adjustRightInd w:val="0"/>
        <w:ind w:left="360"/>
        <w:jc w:val="both"/>
        <w:rPr>
          <w:bCs/>
          <w:color w:val="000000"/>
          <w:sz w:val="20"/>
          <w:szCs w:val="20"/>
        </w:rPr>
      </w:pPr>
    </w:p>
    <w:p w14:paraId="27FF5C9D" w14:textId="77777777" w:rsidR="0032200A" w:rsidRPr="00D430D9" w:rsidRDefault="00992A0D" w:rsidP="00C20961">
      <w:pPr>
        <w:pStyle w:val="ListParagraph"/>
        <w:widowControl w:val="0"/>
        <w:numPr>
          <w:ilvl w:val="1"/>
          <w:numId w:val="17"/>
        </w:numPr>
        <w:autoSpaceDE w:val="0"/>
        <w:autoSpaceDN w:val="0"/>
        <w:adjustRightInd w:val="0"/>
        <w:ind w:left="0" w:firstLine="0"/>
        <w:jc w:val="both"/>
        <w:rPr>
          <w:bCs/>
          <w:color w:val="000000"/>
          <w:sz w:val="20"/>
          <w:szCs w:val="20"/>
        </w:rPr>
      </w:pPr>
      <w:r w:rsidRPr="00D430D9">
        <w:rPr>
          <w:b/>
          <w:bCs/>
          <w:color w:val="000000"/>
          <w:sz w:val="20"/>
          <w:szCs w:val="20"/>
        </w:rPr>
        <w:t>Remedies</w:t>
      </w:r>
      <w:r w:rsidR="00052818" w:rsidRPr="00D430D9">
        <w:rPr>
          <w:bCs/>
          <w:color w:val="000000"/>
          <w:sz w:val="20"/>
          <w:szCs w:val="20"/>
        </w:rPr>
        <w:t xml:space="preserve">.  </w:t>
      </w:r>
      <w:r w:rsidR="00BC094C" w:rsidRPr="00D430D9">
        <w:rPr>
          <w:bCs/>
          <w:color w:val="000000"/>
          <w:sz w:val="20"/>
          <w:szCs w:val="20"/>
        </w:rPr>
        <w:t xml:space="preserve">During the </w:t>
      </w:r>
      <w:r w:rsidR="0032200A" w:rsidRPr="00D430D9">
        <w:rPr>
          <w:bCs/>
          <w:color w:val="000000"/>
          <w:sz w:val="20"/>
          <w:szCs w:val="20"/>
        </w:rPr>
        <w:t>warranty period, n</w:t>
      </w:r>
      <w:r w:rsidR="00166405" w:rsidRPr="00D430D9">
        <w:rPr>
          <w:bCs/>
          <w:color w:val="000000"/>
          <w:sz w:val="20"/>
          <w:szCs w:val="20"/>
        </w:rPr>
        <w:t>otwithstanding anything in this Agreement to the contrary, Fidelis’ liabili</w:t>
      </w:r>
      <w:r w:rsidR="0032200A" w:rsidRPr="00D430D9">
        <w:rPr>
          <w:bCs/>
          <w:color w:val="000000"/>
          <w:sz w:val="20"/>
          <w:szCs w:val="20"/>
        </w:rPr>
        <w:t xml:space="preserve">ty under </w:t>
      </w:r>
      <w:r w:rsidR="00870687" w:rsidRPr="00D430D9">
        <w:rPr>
          <w:bCs/>
          <w:color w:val="000000"/>
          <w:sz w:val="20"/>
          <w:szCs w:val="20"/>
        </w:rPr>
        <w:t>any Limited Warranty shall be</w:t>
      </w:r>
      <w:r w:rsidR="00166405" w:rsidRPr="00D430D9">
        <w:rPr>
          <w:bCs/>
          <w:color w:val="000000"/>
          <w:sz w:val="20"/>
          <w:szCs w:val="20"/>
        </w:rPr>
        <w:t xml:space="preserve"> discharged, in Fidelis’ sole discretion and at its expense, b</w:t>
      </w:r>
      <w:r w:rsidR="00F252E6" w:rsidRPr="00D430D9">
        <w:rPr>
          <w:bCs/>
          <w:color w:val="000000"/>
          <w:sz w:val="20"/>
          <w:szCs w:val="20"/>
        </w:rPr>
        <w:t>y</w:t>
      </w:r>
      <w:r w:rsidR="0032200A" w:rsidRPr="00D430D9">
        <w:rPr>
          <w:bCs/>
          <w:color w:val="000000"/>
          <w:sz w:val="20"/>
          <w:szCs w:val="20"/>
        </w:rPr>
        <w:t xml:space="preserve"> (</w:t>
      </w:r>
      <w:proofErr w:type="spellStart"/>
      <w:r w:rsidR="0032200A" w:rsidRPr="00D430D9">
        <w:rPr>
          <w:bCs/>
          <w:color w:val="000000"/>
          <w:sz w:val="20"/>
          <w:szCs w:val="20"/>
        </w:rPr>
        <w:t>i</w:t>
      </w:r>
      <w:proofErr w:type="spellEnd"/>
      <w:r w:rsidR="0032200A" w:rsidRPr="00D430D9">
        <w:rPr>
          <w:bCs/>
          <w:color w:val="000000"/>
          <w:sz w:val="20"/>
          <w:szCs w:val="20"/>
        </w:rPr>
        <w:t xml:space="preserve">) </w:t>
      </w:r>
      <w:r w:rsidR="00870687" w:rsidRPr="00D430D9">
        <w:rPr>
          <w:bCs/>
          <w:color w:val="000000"/>
          <w:sz w:val="20"/>
          <w:szCs w:val="20"/>
        </w:rPr>
        <w:t>r</w:t>
      </w:r>
      <w:r w:rsidR="00F252E6" w:rsidRPr="00D430D9">
        <w:rPr>
          <w:bCs/>
          <w:color w:val="000000"/>
          <w:sz w:val="20"/>
          <w:szCs w:val="20"/>
        </w:rPr>
        <w:t>epairing</w:t>
      </w:r>
      <w:r w:rsidR="00870687" w:rsidRPr="00D430D9">
        <w:rPr>
          <w:bCs/>
          <w:color w:val="000000"/>
          <w:sz w:val="20"/>
          <w:szCs w:val="20"/>
        </w:rPr>
        <w:t xml:space="preserve"> or replacing the D</w:t>
      </w:r>
      <w:r w:rsidR="00F252E6" w:rsidRPr="00D430D9">
        <w:rPr>
          <w:bCs/>
          <w:color w:val="000000"/>
          <w:sz w:val="20"/>
          <w:szCs w:val="20"/>
        </w:rPr>
        <w:t>efective Product; or</w:t>
      </w:r>
      <w:r w:rsidR="0032200A" w:rsidRPr="00D430D9">
        <w:rPr>
          <w:bCs/>
          <w:color w:val="000000"/>
          <w:sz w:val="20"/>
          <w:szCs w:val="20"/>
        </w:rPr>
        <w:t xml:space="preserve"> (ii) </w:t>
      </w:r>
      <w:r w:rsidR="00870687" w:rsidRPr="00D430D9">
        <w:rPr>
          <w:bCs/>
          <w:color w:val="000000"/>
          <w:sz w:val="20"/>
          <w:szCs w:val="20"/>
        </w:rPr>
        <w:t>crediting or refunding the price of the Defective Product, less any applicable discounts, rebates or credits.</w:t>
      </w:r>
      <w:r w:rsidR="0032200A" w:rsidRPr="00D430D9">
        <w:rPr>
          <w:bCs/>
          <w:color w:val="000000"/>
          <w:sz w:val="20"/>
          <w:szCs w:val="20"/>
        </w:rPr>
        <w:t xml:space="preserve">  Fidelis shall be responsible for all costs and risk of loss associated with the delivery of repaired or replaced </w:t>
      </w:r>
      <w:r w:rsidR="002C6486" w:rsidRPr="00D430D9">
        <w:rPr>
          <w:bCs/>
          <w:color w:val="000000"/>
          <w:sz w:val="20"/>
          <w:szCs w:val="20"/>
        </w:rPr>
        <w:t>P</w:t>
      </w:r>
      <w:r w:rsidR="0032200A" w:rsidRPr="00D430D9">
        <w:rPr>
          <w:bCs/>
          <w:color w:val="000000"/>
          <w:sz w:val="20"/>
          <w:szCs w:val="20"/>
        </w:rPr>
        <w:t xml:space="preserve">roducts to Reseller.  </w:t>
      </w:r>
      <w:r w:rsidR="00870687" w:rsidRPr="00D430D9">
        <w:rPr>
          <w:bCs/>
          <w:color w:val="000000"/>
          <w:sz w:val="20"/>
          <w:szCs w:val="20"/>
        </w:rPr>
        <w:t>Reseller shall be responsible for all costs and risk of loss associated with the delivery of Defective Product</w:t>
      </w:r>
      <w:r w:rsidR="0032200A" w:rsidRPr="00D430D9">
        <w:rPr>
          <w:bCs/>
          <w:color w:val="000000"/>
          <w:sz w:val="20"/>
          <w:szCs w:val="20"/>
        </w:rPr>
        <w:t xml:space="preserve">s to Fidelis and </w:t>
      </w:r>
      <w:r w:rsidR="00544D89" w:rsidRPr="00D430D9">
        <w:rPr>
          <w:bCs/>
          <w:color w:val="000000"/>
          <w:sz w:val="20"/>
          <w:szCs w:val="20"/>
        </w:rPr>
        <w:t>all costs and risk of loss associated with</w:t>
      </w:r>
      <w:r w:rsidR="000E3594" w:rsidRPr="00D430D9">
        <w:rPr>
          <w:bCs/>
          <w:color w:val="000000"/>
          <w:sz w:val="20"/>
          <w:szCs w:val="20"/>
        </w:rPr>
        <w:t xml:space="preserve"> </w:t>
      </w:r>
      <w:r w:rsidR="00544D89" w:rsidRPr="00D430D9">
        <w:rPr>
          <w:bCs/>
          <w:color w:val="000000"/>
          <w:sz w:val="20"/>
          <w:szCs w:val="20"/>
        </w:rPr>
        <w:t>delivery of the Products to End User.</w:t>
      </w:r>
      <w:r w:rsidR="0032200A" w:rsidRPr="00D430D9">
        <w:rPr>
          <w:bCs/>
          <w:color w:val="000000"/>
          <w:sz w:val="20"/>
          <w:szCs w:val="20"/>
        </w:rPr>
        <w:t xml:space="preserve">  </w:t>
      </w:r>
    </w:p>
    <w:p w14:paraId="4258CE46" w14:textId="77777777" w:rsidR="00C20961" w:rsidRDefault="00C20961" w:rsidP="00C20961">
      <w:pPr>
        <w:widowControl w:val="0"/>
        <w:tabs>
          <w:tab w:val="num" w:pos="720"/>
        </w:tabs>
        <w:autoSpaceDE w:val="0"/>
        <w:autoSpaceDN w:val="0"/>
        <w:adjustRightInd w:val="0"/>
        <w:jc w:val="both"/>
        <w:rPr>
          <w:bCs/>
          <w:color w:val="000000"/>
          <w:sz w:val="20"/>
          <w:szCs w:val="20"/>
        </w:rPr>
      </w:pPr>
    </w:p>
    <w:p w14:paraId="6DF1377D" w14:textId="0F28B6F8" w:rsidR="000E3594" w:rsidRPr="00D430D9" w:rsidRDefault="000E3594" w:rsidP="00C20961">
      <w:pPr>
        <w:widowControl w:val="0"/>
        <w:tabs>
          <w:tab w:val="num" w:pos="720"/>
        </w:tabs>
        <w:autoSpaceDE w:val="0"/>
        <w:autoSpaceDN w:val="0"/>
        <w:adjustRightInd w:val="0"/>
        <w:jc w:val="both"/>
        <w:rPr>
          <w:bCs/>
          <w:color w:val="000000"/>
          <w:sz w:val="20"/>
          <w:szCs w:val="20"/>
        </w:rPr>
      </w:pPr>
      <w:r w:rsidRPr="00D430D9">
        <w:rPr>
          <w:bCs/>
          <w:color w:val="000000"/>
          <w:sz w:val="20"/>
          <w:szCs w:val="20"/>
        </w:rPr>
        <w:t>All claims for breach of a Limited Warranty must be received by Fidelis no later than thirty (30) da</w:t>
      </w:r>
      <w:r w:rsidR="0032200A" w:rsidRPr="00D430D9">
        <w:rPr>
          <w:bCs/>
          <w:color w:val="000000"/>
          <w:sz w:val="20"/>
          <w:szCs w:val="20"/>
        </w:rPr>
        <w:t xml:space="preserve">ys after the expiration of the </w:t>
      </w:r>
      <w:r w:rsidRPr="00D430D9">
        <w:rPr>
          <w:bCs/>
          <w:color w:val="000000"/>
          <w:sz w:val="20"/>
          <w:szCs w:val="20"/>
        </w:rPr>
        <w:t>limited warranty period of the Product.</w:t>
      </w:r>
      <w:r w:rsidR="0032200A" w:rsidRPr="00D430D9">
        <w:rPr>
          <w:bCs/>
          <w:color w:val="000000"/>
          <w:sz w:val="20"/>
          <w:szCs w:val="20"/>
        </w:rPr>
        <w:t xml:space="preserve">  Except as set forth in this Section </w:t>
      </w:r>
      <w:r w:rsidR="009F1B5F">
        <w:rPr>
          <w:bCs/>
          <w:color w:val="000000"/>
          <w:sz w:val="20"/>
          <w:szCs w:val="20"/>
        </w:rPr>
        <w:t>15.4</w:t>
      </w:r>
      <w:r w:rsidR="0006021B" w:rsidRPr="00D430D9">
        <w:rPr>
          <w:bCs/>
          <w:color w:val="000000"/>
          <w:sz w:val="20"/>
          <w:szCs w:val="20"/>
        </w:rPr>
        <w:t xml:space="preserve"> or as otherwise agreed between the parties</w:t>
      </w:r>
      <w:r w:rsidR="0032200A" w:rsidRPr="00D430D9">
        <w:rPr>
          <w:bCs/>
          <w:color w:val="000000"/>
          <w:sz w:val="20"/>
          <w:szCs w:val="20"/>
        </w:rPr>
        <w:t xml:space="preserve">, </w:t>
      </w:r>
      <w:r w:rsidRPr="00D430D9">
        <w:rPr>
          <w:bCs/>
          <w:color w:val="000000"/>
          <w:sz w:val="20"/>
          <w:szCs w:val="20"/>
        </w:rPr>
        <w:t xml:space="preserve">Reseller </w:t>
      </w:r>
      <w:r w:rsidR="0032200A" w:rsidRPr="00D430D9">
        <w:rPr>
          <w:bCs/>
          <w:color w:val="000000"/>
          <w:sz w:val="20"/>
          <w:szCs w:val="20"/>
        </w:rPr>
        <w:t xml:space="preserve">shall have </w:t>
      </w:r>
      <w:r w:rsidRPr="00D430D9">
        <w:rPr>
          <w:bCs/>
          <w:color w:val="000000"/>
          <w:sz w:val="20"/>
          <w:szCs w:val="20"/>
        </w:rPr>
        <w:t xml:space="preserve">no right to return for repair, replacement, credit or refund any Product. </w:t>
      </w:r>
      <w:r w:rsidR="0032200A" w:rsidRPr="00D430D9">
        <w:rPr>
          <w:bCs/>
          <w:color w:val="000000"/>
          <w:sz w:val="20"/>
          <w:szCs w:val="20"/>
        </w:rPr>
        <w:t xml:space="preserve"> </w:t>
      </w:r>
      <w:r w:rsidRPr="00D430D9">
        <w:rPr>
          <w:bCs/>
          <w:color w:val="000000"/>
          <w:sz w:val="20"/>
          <w:szCs w:val="20"/>
        </w:rPr>
        <w:t xml:space="preserve">Reseller shall not </w:t>
      </w:r>
      <w:r w:rsidR="00814045" w:rsidRPr="00D430D9">
        <w:rPr>
          <w:bCs/>
          <w:color w:val="000000"/>
          <w:sz w:val="20"/>
          <w:szCs w:val="20"/>
        </w:rPr>
        <w:t>service</w:t>
      </w:r>
      <w:r w:rsidRPr="00D430D9">
        <w:rPr>
          <w:bCs/>
          <w:color w:val="000000"/>
          <w:sz w:val="20"/>
          <w:szCs w:val="20"/>
        </w:rPr>
        <w:t xml:space="preserve">, repair, </w:t>
      </w:r>
      <w:r w:rsidR="00814045" w:rsidRPr="00D430D9">
        <w:rPr>
          <w:bCs/>
          <w:color w:val="000000"/>
          <w:sz w:val="20"/>
          <w:szCs w:val="20"/>
        </w:rPr>
        <w:t xml:space="preserve">modify, </w:t>
      </w:r>
      <w:r w:rsidRPr="00D430D9">
        <w:rPr>
          <w:bCs/>
          <w:color w:val="000000"/>
          <w:sz w:val="20"/>
          <w:szCs w:val="20"/>
        </w:rPr>
        <w:t>alter</w:t>
      </w:r>
      <w:r w:rsidR="00814045" w:rsidRPr="00D430D9">
        <w:rPr>
          <w:bCs/>
          <w:color w:val="000000"/>
          <w:sz w:val="20"/>
          <w:szCs w:val="20"/>
        </w:rPr>
        <w:t>,</w:t>
      </w:r>
      <w:r w:rsidRPr="00D430D9">
        <w:rPr>
          <w:bCs/>
          <w:color w:val="000000"/>
          <w:sz w:val="20"/>
          <w:szCs w:val="20"/>
        </w:rPr>
        <w:t xml:space="preserve"> replace</w:t>
      </w:r>
      <w:r w:rsidR="00814045" w:rsidRPr="00D430D9">
        <w:rPr>
          <w:bCs/>
          <w:color w:val="000000"/>
          <w:sz w:val="20"/>
          <w:szCs w:val="20"/>
        </w:rPr>
        <w:t xml:space="preserve">, reverse engineer or otherwise change </w:t>
      </w:r>
      <w:r w:rsidRPr="00D430D9">
        <w:rPr>
          <w:bCs/>
          <w:color w:val="000000"/>
          <w:sz w:val="20"/>
          <w:szCs w:val="20"/>
        </w:rPr>
        <w:t>any Product, in whole or in part, either itself or by or through any third party.</w:t>
      </w:r>
    </w:p>
    <w:p w14:paraId="18635C0D" w14:textId="77777777" w:rsidR="005F34D2" w:rsidRDefault="005F34D2" w:rsidP="005F34D2">
      <w:pPr>
        <w:widowControl w:val="0"/>
        <w:tabs>
          <w:tab w:val="num" w:pos="1260"/>
        </w:tabs>
        <w:autoSpaceDE w:val="0"/>
        <w:autoSpaceDN w:val="0"/>
        <w:adjustRightInd w:val="0"/>
        <w:jc w:val="both"/>
        <w:rPr>
          <w:bCs/>
          <w:color w:val="000000"/>
          <w:sz w:val="20"/>
          <w:szCs w:val="20"/>
        </w:rPr>
      </w:pPr>
    </w:p>
    <w:p w14:paraId="185905A8" w14:textId="212459F7" w:rsidR="000E3594" w:rsidRPr="00D430D9" w:rsidRDefault="000E3594" w:rsidP="005F34D2">
      <w:pPr>
        <w:widowControl w:val="0"/>
        <w:tabs>
          <w:tab w:val="num" w:pos="1260"/>
        </w:tabs>
        <w:autoSpaceDE w:val="0"/>
        <w:autoSpaceDN w:val="0"/>
        <w:adjustRightInd w:val="0"/>
        <w:jc w:val="both"/>
        <w:rPr>
          <w:bCs/>
          <w:color w:val="000000"/>
          <w:sz w:val="20"/>
          <w:szCs w:val="20"/>
        </w:rPr>
      </w:pPr>
      <w:r w:rsidRPr="00D430D9">
        <w:rPr>
          <w:bCs/>
          <w:color w:val="000000"/>
          <w:sz w:val="20"/>
          <w:szCs w:val="20"/>
        </w:rPr>
        <w:t xml:space="preserve">THIS SECTION </w:t>
      </w:r>
      <w:r w:rsidR="009F1B5F">
        <w:rPr>
          <w:bCs/>
          <w:color w:val="000000"/>
          <w:sz w:val="20"/>
          <w:szCs w:val="20"/>
        </w:rPr>
        <w:t>15.4</w:t>
      </w:r>
      <w:r w:rsidRPr="00D430D9">
        <w:rPr>
          <w:bCs/>
          <w:color w:val="000000"/>
          <w:sz w:val="20"/>
          <w:szCs w:val="20"/>
        </w:rPr>
        <w:t xml:space="preserve"> SETS FORTH RESELLER’S SOL</w:t>
      </w:r>
      <w:r w:rsidR="00992A0D" w:rsidRPr="00D430D9">
        <w:rPr>
          <w:bCs/>
          <w:color w:val="000000"/>
          <w:sz w:val="20"/>
          <w:szCs w:val="20"/>
        </w:rPr>
        <w:t>E</w:t>
      </w:r>
      <w:r w:rsidRPr="00D430D9">
        <w:rPr>
          <w:bCs/>
          <w:color w:val="000000"/>
          <w:sz w:val="20"/>
          <w:szCs w:val="20"/>
        </w:rPr>
        <w:t xml:space="preserve"> REMEDY AND FIDELIS’ ENTIRE LIABILITY FOR ANY BREACH OF ANY WARRANTY RELATING TO THE PRODUCTS.</w:t>
      </w:r>
    </w:p>
    <w:p w14:paraId="2A3AB0D6" w14:textId="77777777" w:rsidR="000E3594" w:rsidRPr="00D430D9" w:rsidRDefault="000E3594" w:rsidP="004D7DC4">
      <w:pPr>
        <w:widowControl w:val="0"/>
        <w:tabs>
          <w:tab w:val="num" w:pos="1260"/>
        </w:tabs>
        <w:autoSpaceDE w:val="0"/>
        <w:autoSpaceDN w:val="0"/>
        <w:adjustRightInd w:val="0"/>
        <w:ind w:left="720"/>
        <w:jc w:val="both"/>
        <w:rPr>
          <w:bCs/>
          <w:color w:val="000000"/>
          <w:sz w:val="20"/>
          <w:szCs w:val="20"/>
        </w:rPr>
      </w:pPr>
    </w:p>
    <w:p w14:paraId="289EBB10" w14:textId="796025DE" w:rsidR="00544D89" w:rsidRPr="00D430D9" w:rsidRDefault="00052818" w:rsidP="00D570E6">
      <w:pPr>
        <w:pStyle w:val="ListParagraph"/>
        <w:widowControl w:val="0"/>
        <w:numPr>
          <w:ilvl w:val="1"/>
          <w:numId w:val="17"/>
        </w:numPr>
        <w:tabs>
          <w:tab w:val="left" w:pos="990"/>
          <w:tab w:val="num" w:pos="1080"/>
          <w:tab w:val="left" w:pos="1620"/>
        </w:tabs>
        <w:autoSpaceDE w:val="0"/>
        <w:autoSpaceDN w:val="0"/>
        <w:adjustRightInd w:val="0"/>
        <w:ind w:left="0" w:firstLine="0"/>
        <w:jc w:val="both"/>
        <w:rPr>
          <w:bCs/>
          <w:color w:val="000000"/>
          <w:sz w:val="20"/>
          <w:szCs w:val="20"/>
        </w:rPr>
      </w:pPr>
      <w:r w:rsidRPr="00D430D9">
        <w:rPr>
          <w:b/>
          <w:bCs/>
          <w:color w:val="000000"/>
          <w:sz w:val="20"/>
          <w:szCs w:val="20"/>
        </w:rPr>
        <w:t xml:space="preserve"> Warranty Disclaimers.</w:t>
      </w:r>
      <w:r w:rsidRPr="00D430D9">
        <w:rPr>
          <w:bCs/>
          <w:color w:val="000000"/>
          <w:sz w:val="20"/>
          <w:szCs w:val="20"/>
        </w:rPr>
        <w:t xml:space="preserve">  </w:t>
      </w:r>
      <w:r w:rsidR="00814045" w:rsidRPr="00D430D9">
        <w:rPr>
          <w:bCs/>
          <w:color w:val="000000"/>
          <w:sz w:val="20"/>
          <w:szCs w:val="20"/>
        </w:rPr>
        <w:t xml:space="preserve">EXCEPT FOR THE LIMITED EXPRESS WARRANTIES SET FORTH IN SECTION </w:t>
      </w:r>
      <w:r w:rsidR="009F1B5F">
        <w:rPr>
          <w:bCs/>
          <w:color w:val="000000"/>
          <w:sz w:val="20"/>
          <w:szCs w:val="20"/>
        </w:rPr>
        <w:t>15.4</w:t>
      </w:r>
      <w:r w:rsidR="00814045" w:rsidRPr="00D430D9">
        <w:rPr>
          <w:bCs/>
          <w:color w:val="000000"/>
          <w:sz w:val="20"/>
          <w:szCs w:val="20"/>
        </w:rPr>
        <w:t xml:space="preserve">, (A) NEITHER FIDELIS </w:t>
      </w:r>
      <w:r w:rsidR="002C6486" w:rsidRPr="00D430D9">
        <w:rPr>
          <w:bCs/>
          <w:color w:val="000000"/>
          <w:sz w:val="20"/>
          <w:szCs w:val="20"/>
        </w:rPr>
        <w:t>N</w:t>
      </w:r>
      <w:r w:rsidR="00814045" w:rsidRPr="00D430D9">
        <w:rPr>
          <w:bCs/>
          <w:color w:val="000000"/>
          <w:sz w:val="20"/>
          <w:szCs w:val="20"/>
        </w:rPr>
        <w:t xml:space="preserve">OR ANY PERSON ON FIDELIS’ BEHALF HAS MADE </w:t>
      </w:r>
      <w:r w:rsidR="00814045" w:rsidRPr="00D430D9">
        <w:rPr>
          <w:bCs/>
          <w:color w:val="000000"/>
          <w:sz w:val="20"/>
          <w:szCs w:val="20"/>
        </w:rPr>
        <w:t xml:space="preserve">OR MAKES ANY EXPRESS OR IMPLIED REPRESENTATION OR WARRANTY WHATSOEVER, INCLUDING ANY WARRANTIES OF </w:t>
      </w:r>
      <w:r w:rsidRPr="00D430D9">
        <w:rPr>
          <w:bCs/>
          <w:color w:val="000000"/>
          <w:sz w:val="20"/>
          <w:szCs w:val="20"/>
        </w:rPr>
        <w:t xml:space="preserve">TITLE, NON-INFRINGEMENT, </w:t>
      </w:r>
      <w:r w:rsidR="00814045" w:rsidRPr="00D430D9">
        <w:rPr>
          <w:bCs/>
          <w:color w:val="000000"/>
          <w:sz w:val="20"/>
          <w:szCs w:val="20"/>
        </w:rPr>
        <w:t xml:space="preserve">MERCHANTABILITY </w:t>
      </w:r>
      <w:r w:rsidRPr="00D430D9">
        <w:rPr>
          <w:bCs/>
          <w:color w:val="000000"/>
          <w:sz w:val="20"/>
          <w:szCs w:val="20"/>
        </w:rPr>
        <w:t>AND</w:t>
      </w:r>
      <w:r w:rsidR="00814045" w:rsidRPr="00D430D9">
        <w:rPr>
          <w:bCs/>
          <w:color w:val="000000"/>
          <w:sz w:val="20"/>
          <w:szCs w:val="20"/>
        </w:rPr>
        <w:t xml:space="preserve"> FITNESS FOR A PARTICULAR PURPOSE, WHETHER ARISING BY LAW, COURSE OF DEALING, COURSE OF PERFORMANCE, USAGE OF TRADE OR OTHERWISE, ALL OF WHICH ARE EXPRESSLY DISCLAIMED; AND (B) RESELLER ACKNOWLEDGES THAT IT HAS NOT RELIED ON ANY REPRESENTATION OR WARRANTY MADE BY FIDELIS, OR ANY OTHER PERSON ON SUPPLIER’S BEHALF, EXCEPT AS SPECIFICALLY DESCRIBED IN SECTION</w:t>
      </w:r>
      <w:r w:rsidR="009F1B5F">
        <w:rPr>
          <w:bCs/>
          <w:color w:val="000000"/>
          <w:sz w:val="20"/>
          <w:szCs w:val="20"/>
        </w:rPr>
        <w:t xml:space="preserve"> 15.4</w:t>
      </w:r>
      <w:r w:rsidR="00814045" w:rsidRPr="00D430D9">
        <w:rPr>
          <w:bCs/>
          <w:color w:val="000000"/>
          <w:sz w:val="20"/>
          <w:szCs w:val="20"/>
        </w:rPr>
        <w:t xml:space="preserve"> OF THIS AGREEMENT.</w:t>
      </w:r>
      <w:r w:rsidR="003D67CB" w:rsidRPr="00D430D9">
        <w:rPr>
          <w:bCs/>
          <w:color w:val="000000"/>
          <w:sz w:val="20"/>
          <w:szCs w:val="20"/>
        </w:rPr>
        <w:t xml:space="preserve">  FIDELIS’ EXPRESS WARRANTIES WILL NOT BE ENLARGED, DIMINISHED OR AFFECTED BY, AND NO OBLIGATION OR LIABILITY WILL ARISE OUT OF FIDELIS’ RENDERING OF TECHNICAL OR OTHER ADVICE OR SERVICE IN CONNECTION WITH THE PRODUCTS</w:t>
      </w:r>
      <w:r w:rsidR="005F34D2">
        <w:rPr>
          <w:bCs/>
          <w:color w:val="000000"/>
          <w:sz w:val="20"/>
          <w:szCs w:val="20"/>
        </w:rPr>
        <w:t xml:space="preserve"> OR SUPPORT SERVICES</w:t>
      </w:r>
      <w:r w:rsidR="003D67CB" w:rsidRPr="00D430D9">
        <w:rPr>
          <w:bCs/>
          <w:color w:val="000000"/>
          <w:sz w:val="20"/>
          <w:szCs w:val="20"/>
        </w:rPr>
        <w:t>.  RESELLER SHALL TAKE SUCH ACTIONS AS ARE REASONABLY NECESSARY TO ENSURE THE ENFORCEABILITY OF THE AFOREMENTIONED DISCLAIMERS AND SHALL UNDERTAKE NO ACTION THAT WOULD INCREASE FIDELIS’ OBLIGATIONS OR LIABILITY TO ANY END USER OR OTHER PARTY WITH RESPECT TO THE PRODUCTS, INCLUDING WITHOUT LIMITATION, MAKING ANY REPRESENTATIONS OR WARRANTIES REGARDING THE PRODUCTS INCONSISTENT WITH THOSE IN THE EULA.</w:t>
      </w:r>
    </w:p>
    <w:p w14:paraId="6C7B2CED" w14:textId="77777777" w:rsidR="00814045" w:rsidRPr="00D430D9" w:rsidRDefault="00814045" w:rsidP="00D570E6">
      <w:pPr>
        <w:widowControl w:val="0"/>
        <w:tabs>
          <w:tab w:val="left" w:pos="990"/>
          <w:tab w:val="left" w:pos="1620"/>
        </w:tabs>
        <w:autoSpaceDE w:val="0"/>
        <w:autoSpaceDN w:val="0"/>
        <w:adjustRightInd w:val="0"/>
        <w:jc w:val="both"/>
        <w:rPr>
          <w:bCs/>
          <w:color w:val="000000"/>
          <w:sz w:val="20"/>
          <w:szCs w:val="20"/>
        </w:rPr>
      </w:pPr>
    </w:p>
    <w:p w14:paraId="4C777150" w14:textId="72EFA2B2" w:rsidR="00052818" w:rsidRPr="00D430D9" w:rsidRDefault="00052818" w:rsidP="00D570E6">
      <w:pPr>
        <w:pStyle w:val="ListParagraph"/>
        <w:widowControl w:val="0"/>
        <w:numPr>
          <w:ilvl w:val="1"/>
          <w:numId w:val="17"/>
        </w:numPr>
        <w:tabs>
          <w:tab w:val="left" w:pos="990"/>
          <w:tab w:val="num" w:pos="1080"/>
          <w:tab w:val="left" w:pos="1620"/>
        </w:tabs>
        <w:autoSpaceDE w:val="0"/>
        <w:autoSpaceDN w:val="0"/>
        <w:adjustRightInd w:val="0"/>
        <w:ind w:left="0" w:firstLine="0"/>
        <w:jc w:val="both"/>
        <w:rPr>
          <w:b/>
          <w:bCs/>
          <w:color w:val="000000"/>
          <w:sz w:val="20"/>
          <w:szCs w:val="20"/>
        </w:rPr>
      </w:pPr>
      <w:r w:rsidRPr="00D430D9">
        <w:rPr>
          <w:b/>
          <w:bCs/>
          <w:color w:val="000000"/>
          <w:sz w:val="20"/>
          <w:szCs w:val="20"/>
        </w:rPr>
        <w:t>Third Party Products.</w:t>
      </w:r>
      <w:r w:rsidRPr="00D430D9">
        <w:rPr>
          <w:bCs/>
          <w:color w:val="000000"/>
          <w:sz w:val="20"/>
          <w:szCs w:val="20"/>
        </w:rPr>
        <w:t xml:space="preserve">  Reseller acknowledges and agrees that Products </w:t>
      </w:r>
      <w:r w:rsidR="005F34D2">
        <w:rPr>
          <w:bCs/>
          <w:color w:val="000000"/>
          <w:sz w:val="20"/>
          <w:szCs w:val="20"/>
        </w:rPr>
        <w:t>ordered</w:t>
      </w:r>
      <w:r w:rsidRPr="00D430D9">
        <w:rPr>
          <w:bCs/>
          <w:color w:val="000000"/>
          <w:sz w:val="20"/>
          <w:szCs w:val="20"/>
        </w:rPr>
        <w:t xml:space="preserve"> by Reseller under this Agreement may contain, be contained in, incorporated into, attached to or packaged together with products manufactured by a third party (“</w:t>
      </w:r>
      <w:r w:rsidRPr="00EA1A31">
        <w:rPr>
          <w:b/>
          <w:bCs/>
          <w:color w:val="000000"/>
          <w:sz w:val="20"/>
          <w:szCs w:val="20"/>
        </w:rPr>
        <w:t>Third Party Products</w:t>
      </w:r>
      <w:r w:rsidRPr="00D430D9">
        <w:rPr>
          <w:bCs/>
          <w:color w:val="000000"/>
          <w:sz w:val="20"/>
          <w:szCs w:val="20"/>
        </w:rPr>
        <w:t>”).  Third Party Products are not covered by the Limited Warranty.  For the avoidance of doubt, Fidelis makes no representations or warranties regarding any Third</w:t>
      </w:r>
      <w:r w:rsidR="00A17146">
        <w:rPr>
          <w:bCs/>
          <w:color w:val="000000"/>
          <w:sz w:val="20"/>
          <w:szCs w:val="20"/>
        </w:rPr>
        <w:t>-</w:t>
      </w:r>
      <w:r w:rsidRPr="00D430D9">
        <w:rPr>
          <w:bCs/>
          <w:color w:val="000000"/>
          <w:sz w:val="20"/>
          <w:szCs w:val="20"/>
        </w:rPr>
        <w:t>Party Products.</w:t>
      </w:r>
    </w:p>
    <w:p w14:paraId="1D42F596" w14:textId="77777777" w:rsidR="00316F54" w:rsidRPr="00D430D9" w:rsidRDefault="00316F54" w:rsidP="004561F1">
      <w:pPr>
        <w:autoSpaceDE w:val="0"/>
        <w:autoSpaceDN w:val="0"/>
        <w:adjustRightInd w:val="0"/>
        <w:jc w:val="both"/>
        <w:rPr>
          <w:b/>
          <w:bCs/>
          <w:color w:val="000000"/>
          <w:sz w:val="20"/>
          <w:szCs w:val="20"/>
        </w:rPr>
      </w:pPr>
    </w:p>
    <w:p w14:paraId="2CD44812" w14:textId="77777777" w:rsidR="00316F54" w:rsidRPr="00D430D9" w:rsidRDefault="007511C5" w:rsidP="002E3433">
      <w:pPr>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Indemnification by Fidelis</w:t>
      </w:r>
      <w:r w:rsidR="00316F54" w:rsidRPr="00D430D9">
        <w:rPr>
          <w:b/>
          <w:bCs/>
          <w:color w:val="000000"/>
          <w:sz w:val="20"/>
          <w:szCs w:val="20"/>
        </w:rPr>
        <w:t>.</w:t>
      </w:r>
      <w:r w:rsidR="00785453" w:rsidRPr="00D430D9">
        <w:rPr>
          <w:b/>
          <w:bCs/>
          <w:color w:val="000000"/>
          <w:sz w:val="20"/>
          <w:szCs w:val="20"/>
        </w:rPr>
        <w:t xml:space="preserve">  </w:t>
      </w:r>
    </w:p>
    <w:p w14:paraId="66DDA670" w14:textId="77777777" w:rsidR="000F141F" w:rsidRPr="00D430D9" w:rsidRDefault="000F141F" w:rsidP="000F141F">
      <w:pPr>
        <w:autoSpaceDE w:val="0"/>
        <w:autoSpaceDN w:val="0"/>
        <w:adjustRightInd w:val="0"/>
        <w:jc w:val="both"/>
        <w:rPr>
          <w:b/>
          <w:bCs/>
          <w:color w:val="000000"/>
          <w:sz w:val="20"/>
          <w:szCs w:val="20"/>
        </w:rPr>
      </w:pPr>
    </w:p>
    <w:p w14:paraId="68BBA833" w14:textId="63CFC34E" w:rsidR="00072DDA" w:rsidRDefault="009F1B5F" w:rsidP="00072DDA">
      <w:pPr>
        <w:numPr>
          <w:ilvl w:val="1"/>
          <w:numId w:val="17"/>
        </w:numPr>
        <w:autoSpaceDE w:val="0"/>
        <w:autoSpaceDN w:val="0"/>
        <w:adjustRightInd w:val="0"/>
        <w:ind w:left="0" w:firstLine="0"/>
        <w:jc w:val="both"/>
        <w:rPr>
          <w:bCs/>
          <w:color w:val="000000"/>
          <w:sz w:val="20"/>
          <w:szCs w:val="20"/>
        </w:rPr>
      </w:pPr>
      <w:r>
        <w:rPr>
          <w:bCs/>
          <w:color w:val="000000"/>
          <w:sz w:val="20"/>
          <w:szCs w:val="20"/>
        </w:rPr>
        <w:t xml:space="preserve">Subject to Section 17, </w:t>
      </w:r>
      <w:r w:rsidR="00316F54" w:rsidRPr="00EA1A31">
        <w:rPr>
          <w:bCs/>
          <w:color w:val="000000"/>
          <w:sz w:val="20"/>
          <w:szCs w:val="20"/>
        </w:rPr>
        <w:t xml:space="preserve">Fidelis will defend, indemnify and hold Reseller harmless from and against </w:t>
      </w:r>
      <w:r w:rsidR="00762178" w:rsidRPr="00EA1A31">
        <w:rPr>
          <w:bCs/>
          <w:color w:val="000000"/>
          <w:sz w:val="20"/>
          <w:szCs w:val="20"/>
        </w:rPr>
        <w:t xml:space="preserve">all claims, losses, liabilities, damages, expenses, including reasonable attorney’s fees and costs, arising out of or resulting from </w:t>
      </w:r>
      <w:r w:rsidR="00316F54" w:rsidRPr="00EA1A31">
        <w:rPr>
          <w:bCs/>
          <w:color w:val="000000"/>
          <w:sz w:val="20"/>
          <w:szCs w:val="20"/>
        </w:rPr>
        <w:t xml:space="preserve">any third party </w:t>
      </w:r>
      <w:r w:rsidR="0025556E" w:rsidRPr="00EA1A31">
        <w:rPr>
          <w:bCs/>
          <w:color w:val="000000"/>
          <w:sz w:val="20"/>
          <w:szCs w:val="20"/>
        </w:rPr>
        <w:t xml:space="preserve">claim </w:t>
      </w:r>
      <w:r w:rsidR="00316F54" w:rsidRPr="00EA1A31">
        <w:rPr>
          <w:bCs/>
          <w:color w:val="000000"/>
          <w:sz w:val="20"/>
          <w:szCs w:val="20"/>
        </w:rPr>
        <w:t xml:space="preserve">against Reseller to the extent that such </w:t>
      </w:r>
      <w:r w:rsidR="0025556E" w:rsidRPr="00EA1A31">
        <w:rPr>
          <w:bCs/>
          <w:color w:val="000000"/>
          <w:sz w:val="20"/>
          <w:szCs w:val="20"/>
        </w:rPr>
        <w:t xml:space="preserve">claim </w:t>
      </w:r>
      <w:r w:rsidR="0012397A" w:rsidRPr="00EA1A31">
        <w:rPr>
          <w:bCs/>
          <w:color w:val="000000"/>
          <w:sz w:val="20"/>
          <w:szCs w:val="20"/>
        </w:rPr>
        <w:t>is based on a claim that the use of the</w:t>
      </w:r>
      <w:r w:rsidR="00316F54" w:rsidRPr="00EA1A31">
        <w:rPr>
          <w:bCs/>
          <w:color w:val="000000"/>
          <w:sz w:val="20"/>
          <w:szCs w:val="20"/>
        </w:rPr>
        <w:t xml:space="preserve"> Products </w:t>
      </w:r>
      <w:r w:rsidR="0012397A" w:rsidRPr="00EA1A31">
        <w:rPr>
          <w:bCs/>
          <w:color w:val="000000"/>
          <w:sz w:val="20"/>
          <w:szCs w:val="20"/>
        </w:rPr>
        <w:t xml:space="preserve">as licensed under the </w:t>
      </w:r>
      <w:r w:rsidR="00EA1A31">
        <w:rPr>
          <w:bCs/>
          <w:color w:val="000000"/>
          <w:sz w:val="20"/>
          <w:szCs w:val="20"/>
        </w:rPr>
        <w:t>User Agreement</w:t>
      </w:r>
      <w:r w:rsidR="0012397A" w:rsidRPr="00EA1A31">
        <w:rPr>
          <w:bCs/>
          <w:color w:val="000000"/>
          <w:sz w:val="20"/>
          <w:szCs w:val="20"/>
        </w:rPr>
        <w:t xml:space="preserve"> </w:t>
      </w:r>
      <w:r w:rsidR="00316F54" w:rsidRPr="00EA1A31">
        <w:rPr>
          <w:bCs/>
          <w:color w:val="000000"/>
          <w:sz w:val="20"/>
          <w:szCs w:val="20"/>
        </w:rPr>
        <w:t>infringe</w:t>
      </w:r>
      <w:r w:rsidR="0012397A" w:rsidRPr="00EA1A31">
        <w:rPr>
          <w:bCs/>
          <w:color w:val="000000"/>
          <w:sz w:val="20"/>
          <w:szCs w:val="20"/>
        </w:rPr>
        <w:t>s</w:t>
      </w:r>
      <w:r w:rsidR="00316F54" w:rsidRPr="00EA1A31">
        <w:rPr>
          <w:bCs/>
          <w:color w:val="000000"/>
          <w:sz w:val="20"/>
          <w:szCs w:val="20"/>
        </w:rPr>
        <w:t xml:space="preserve"> any </w:t>
      </w:r>
      <w:r w:rsidR="00674458" w:rsidRPr="00EA1A31">
        <w:rPr>
          <w:bCs/>
          <w:color w:val="000000"/>
          <w:sz w:val="20"/>
          <w:szCs w:val="20"/>
        </w:rPr>
        <w:t>U.S.</w:t>
      </w:r>
      <w:r w:rsidR="0012397A" w:rsidRPr="00EA1A31">
        <w:rPr>
          <w:bCs/>
          <w:color w:val="000000"/>
          <w:sz w:val="20"/>
          <w:szCs w:val="20"/>
        </w:rPr>
        <w:t xml:space="preserve"> patent</w:t>
      </w:r>
      <w:r w:rsidR="00674458" w:rsidRPr="00EA1A31">
        <w:rPr>
          <w:bCs/>
          <w:color w:val="000000"/>
          <w:sz w:val="20"/>
          <w:szCs w:val="20"/>
        </w:rPr>
        <w:t xml:space="preserve">, U.S. copyright, or U.S. federally </w:t>
      </w:r>
      <w:r w:rsidR="00524B20" w:rsidRPr="00EA1A31">
        <w:rPr>
          <w:bCs/>
          <w:color w:val="000000"/>
          <w:sz w:val="20"/>
          <w:szCs w:val="20"/>
        </w:rPr>
        <w:t xml:space="preserve">registered trademark, </w:t>
      </w:r>
      <w:r w:rsidR="0012397A" w:rsidRPr="00EA1A31">
        <w:rPr>
          <w:bCs/>
          <w:color w:val="000000"/>
          <w:sz w:val="20"/>
          <w:szCs w:val="20"/>
        </w:rPr>
        <w:t xml:space="preserve">or that the Products incorporate any </w:t>
      </w:r>
      <w:r w:rsidR="0012397A" w:rsidRPr="00EA1A31">
        <w:rPr>
          <w:bCs/>
          <w:color w:val="000000"/>
          <w:sz w:val="20"/>
          <w:szCs w:val="20"/>
        </w:rPr>
        <w:lastRenderedPageBreak/>
        <w:t xml:space="preserve">misappropriated trade secrets.  </w:t>
      </w:r>
      <w:r w:rsidR="00316F54" w:rsidRPr="00EA1A31">
        <w:rPr>
          <w:bCs/>
          <w:color w:val="000000"/>
          <w:sz w:val="20"/>
          <w:szCs w:val="20"/>
        </w:rPr>
        <w:t xml:space="preserve">Fidelis’ obligation hereunder is subject to the conditions that: (a) Reseller promptly notifies Fidelis in writing of the claim; (b) Fidelis retains the right to sole control of the defense and settlement of all intellectual property claims against Reseller related to the Products; (c) Reseller fully cooperates with Fidelis in such defense or settlement; (d) the alleged infringement is based solely on </w:t>
      </w:r>
      <w:r w:rsidR="00F46D42" w:rsidRPr="00EA1A31">
        <w:rPr>
          <w:bCs/>
          <w:color w:val="000000"/>
          <w:sz w:val="20"/>
          <w:szCs w:val="20"/>
        </w:rPr>
        <w:t xml:space="preserve">the </w:t>
      </w:r>
      <w:r w:rsidR="00316F54" w:rsidRPr="00EA1A31">
        <w:rPr>
          <w:bCs/>
          <w:color w:val="000000"/>
          <w:sz w:val="20"/>
          <w:szCs w:val="20"/>
        </w:rPr>
        <w:t xml:space="preserve">use of the Products as </w:t>
      </w:r>
      <w:r w:rsidR="00F46D42" w:rsidRPr="00EA1A31">
        <w:rPr>
          <w:bCs/>
          <w:color w:val="000000"/>
          <w:sz w:val="20"/>
          <w:szCs w:val="20"/>
        </w:rPr>
        <w:t xml:space="preserve">licensed under the </w:t>
      </w:r>
      <w:r w:rsidR="00EA1A31">
        <w:rPr>
          <w:bCs/>
          <w:color w:val="000000"/>
          <w:sz w:val="20"/>
          <w:szCs w:val="20"/>
        </w:rPr>
        <w:t>User Agreement</w:t>
      </w:r>
      <w:r w:rsidR="00F46D42" w:rsidRPr="00EA1A31">
        <w:rPr>
          <w:bCs/>
          <w:color w:val="000000"/>
          <w:sz w:val="20"/>
          <w:szCs w:val="20"/>
        </w:rPr>
        <w:t>,</w:t>
      </w:r>
      <w:r w:rsidR="00316F54" w:rsidRPr="00EA1A31">
        <w:rPr>
          <w:bCs/>
          <w:color w:val="000000"/>
          <w:sz w:val="20"/>
          <w:szCs w:val="20"/>
        </w:rPr>
        <w:t xml:space="preserve"> and (e) should any Product become, or in Fidelis’ opinion if any Product is likely to become, the subject of any such claim, Reseller permits Fidelis, at Fidelis’ sole option, to procure for Reseller and End Users the right to continue using the Products, to replace or modify it or them so that they become non-infringing, or to grant Reseller a credit for such unused Products of the amount paid by Reseller to Fidelis for the Products less any credits or allowances issued, or, if Products are used, as depreciated on a three-year, straight line basis, and accept its return. </w:t>
      </w:r>
    </w:p>
    <w:p w14:paraId="0E205536" w14:textId="0971AB0C" w:rsidR="00072DDA" w:rsidRDefault="00316F54" w:rsidP="00072DDA">
      <w:pPr>
        <w:autoSpaceDE w:val="0"/>
        <w:autoSpaceDN w:val="0"/>
        <w:adjustRightInd w:val="0"/>
        <w:jc w:val="both"/>
        <w:rPr>
          <w:bCs/>
          <w:color w:val="000000"/>
          <w:sz w:val="20"/>
          <w:szCs w:val="20"/>
        </w:rPr>
      </w:pPr>
      <w:r w:rsidRPr="00EA1A31">
        <w:rPr>
          <w:bCs/>
          <w:color w:val="000000"/>
          <w:sz w:val="20"/>
          <w:szCs w:val="20"/>
        </w:rPr>
        <w:t xml:space="preserve"> </w:t>
      </w:r>
    </w:p>
    <w:p w14:paraId="362D68C1" w14:textId="0718906E" w:rsidR="00072DDA" w:rsidRDefault="00316F54" w:rsidP="00072DDA">
      <w:pPr>
        <w:numPr>
          <w:ilvl w:val="1"/>
          <w:numId w:val="17"/>
        </w:numPr>
        <w:autoSpaceDE w:val="0"/>
        <w:autoSpaceDN w:val="0"/>
        <w:adjustRightInd w:val="0"/>
        <w:ind w:left="0" w:firstLine="0"/>
        <w:jc w:val="both"/>
        <w:rPr>
          <w:bCs/>
          <w:color w:val="000000"/>
          <w:sz w:val="20"/>
          <w:szCs w:val="20"/>
        </w:rPr>
      </w:pPr>
      <w:r w:rsidRPr="00072DDA">
        <w:rPr>
          <w:bCs/>
          <w:color w:val="000000"/>
          <w:sz w:val="20"/>
          <w:szCs w:val="20"/>
        </w:rPr>
        <w:t xml:space="preserve">Fidelis </w:t>
      </w:r>
      <w:r w:rsidR="00F46D42" w:rsidRPr="00072DDA">
        <w:rPr>
          <w:bCs/>
          <w:color w:val="000000"/>
          <w:sz w:val="20"/>
          <w:szCs w:val="20"/>
        </w:rPr>
        <w:t xml:space="preserve">shall have </w:t>
      </w:r>
      <w:r w:rsidRPr="00072DDA">
        <w:rPr>
          <w:bCs/>
          <w:color w:val="000000"/>
          <w:sz w:val="20"/>
          <w:szCs w:val="20"/>
        </w:rPr>
        <w:t>no liability hereunder with respect to any claim</w:t>
      </w:r>
      <w:r w:rsidR="00F46D42" w:rsidRPr="00072DDA">
        <w:rPr>
          <w:bCs/>
          <w:color w:val="000000"/>
          <w:sz w:val="20"/>
          <w:szCs w:val="20"/>
        </w:rPr>
        <w:t>s of infringement or misappropriation arising from (</w:t>
      </w:r>
      <w:proofErr w:type="spellStart"/>
      <w:r w:rsidR="00F46D42" w:rsidRPr="00072DDA">
        <w:rPr>
          <w:bCs/>
          <w:color w:val="000000"/>
          <w:sz w:val="20"/>
          <w:szCs w:val="20"/>
        </w:rPr>
        <w:t>i</w:t>
      </w:r>
      <w:proofErr w:type="spellEnd"/>
      <w:r w:rsidR="00F46D42" w:rsidRPr="00072DDA">
        <w:rPr>
          <w:bCs/>
          <w:color w:val="000000"/>
          <w:sz w:val="20"/>
          <w:szCs w:val="20"/>
        </w:rPr>
        <w:t xml:space="preserve">) </w:t>
      </w:r>
      <w:r w:rsidRPr="00072DDA">
        <w:rPr>
          <w:bCs/>
          <w:color w:val="000000"/>
          <w:sz w:val="20"/>
          <w:szCs w:val="20"/>
        </w:rPr>
        <w:t xml:space="preserve">the combination of Products with equipment, devices, firmware or software not furnished by Fidelis, </w:t>
      </w:r>
      <w:r w:rsidR="00F46D42" w:rsidRPr="00072DDA">
        <w:rPr>
          <w:bCs/>
          <w:color w:val="000000"/>
          <w:sz w:val="20"/>
          <w:szCs w:val="20"/>
        </w:rPr>
        <w:t xml:space="preserve">(ii) </w:t>
      </w:r>
      <w:r w:rsidRPr="00072DDA">
        <w:rPr>
          <w:bCs/>
          <w:color w:val="000000"/>
          <w:sz w:val="20"/>
          <w:szCs w:val="20"/>
        </w:rPr>
        <w:t>any modification of Products b</w:t>
      </w:r>
      <w:r w:rsidR="00F46D42" w:rsidRPr="00072DDA">
        <w:rPr>
          <w:bCs/>
          <w:color w:val="000000"/>
          <w:sz w:val="20"/>
          <w:szCs w:val="20"/>
        </w:rPr>
        <w:t>y Reseller or any End User, or (iii)</w:t>
      </w:r>
      <w:r w:rsidRPr="00072DDA">
        <w:rPr>
          <w:bCs/>
          <w:color w:val="000000"/>
          <w:sz w:val="20"/>
          <w:szCs w:val="20"/>
        </w:rPr>
        <w:t xml:space="preserve"> if </w:t>
      </w:r>
      <w:r w:rsidR="00072DDA">
        <w:rPr>
          <w:bCs/>
          <w:color w:val="000000"/>
          <w:sz w:val="20"/>
          <w:szCs w:val="20"/>
        </w:rPr>
        <w:t>Software</w:t>
      </w:r>
      <w:r w:rsidRPr="00072DDA">
        <w:rPr>
          <w:bCs/>
          <w:color w:val="000000"/>
          <w:sz w:val="20"/>
          <w:szCs w:val="20"/>
        </w:rPr>
        <w:t xml:space="preserve"> </w:t>
      </w:r>
      <w:r w:rsidR="00072DDA">
        <w:rPr>
          <w:bCs/>
          <w:color w:val="000000"/>
          <w:sz w:val="20"/>
          <w:szCs w:val="20"/>
        </w:rPr>
        <w:t>is</w:t>
      </w:r>
      <w:r w:rsidRPr="00072DDA">
        <w:rPr>
          <w:bCs/>
          <w:color w:val="000000"/>
          <w:sz w:val="20"/>
          <w:szCs w:val="20"/>
        </w:rPr>
        <w:t xml:space="preserve"> used, failure by Reseller or End User to install or have installed changes or revisions or updates in accordance with Fidelis’ instructions.  </w:t>
      </w:r>
    </w:p>
    <w:p w14:paraId="5469770B" w14:textId="77777777" w:rsidR="00072DDA" w:rsidRDefault="00072DDA" w:rsidP="00072DDA">
      <w:pPr>
        <w:autoSpaceDE w:val="0"/>
        <w:autoSpaceDN w:val="0"/>
        <w:adjustRightInd w:val="0"/>
        <w:jc w:val="both"/>
        <w:rPr>
          <w:bCs/>
          <w:color w:val="000000"/>
          <w:sz w:val="20"/>
          <w:szCs w:val="20"/>
        </w:rPr>
      </w:pPr>
    </w:p>
    <w:p w14:paraId="09B49236" w14:textId="392C5746" w:rsidR="00316F54" w:rsidRPr="00072DDA" w:rsidRDefault="00316F54" w:rsidP="00072DDA">
      <w:pPr>
        <w:numPr>
          <w:ilvl w:val="1"/>
          <w:numId w:val="17"/>
        </w:numPr>
        <w:autoSpaceDE w:val="0"/>
        <w:autoSpaceDN w:val="0"/>
        <w:adjustRightInd w:val="0"/>
        <w:ind w:left="0" w:firstLine="0"/>
        <w:jc w:val="both"/>
        <w:rPr>
          <w:bCs/>
          <w:color w:val="000000"/>
          <w:sz w:val="20"/>
          <w:szCs w:val="20"/>
        </w:rPr>
      </w:pPr>
      <w:r w:rsidRPr="00072DDA">
        <w:rPr>
          <w:bCs/>
          <w:color w:val="000000"/>
          <w:sz w:val="20"/>
          <w:szCs w:val="20"/>
        </w:rPr>
        <w:t xml:space="preserve">This Section </w:t>
      </w:r>
      <w:r w:rsidRPr="00072DDA">
        <w:rPr>
          <w:color w:val="000000"/>
          <w:sz w:val="20"/>
          <w:szCs w:val="20"/>
        </w:rPr>
        <w:t>1</w:t>
      </w:r>
      <w:r w:rsidR="008C7E62">
        <w:rPr>
          <w:color w:val="000000"/>
          <w:sz w:val="20"/>
          <w:szCs w:val="20"/>
        </w:rPr>
        <w:t>6</w:t>
      </w:r>
      <w:r w:rsidRPr="00072DDA">
        <w:rPr>
          <w:bCs/>
          <w:color w:val="000000"/>
          <w:sz w:val="20"/>
          <w:szCs w:val="20"/>
        </w:rPr>
        <w:t xml:space="preserve"> constitutes the sole and exclusive remedy of Reseller and liability of Fidelis in respect of the subject matter hereof.</w:t>
      </w:r>
    </w:p>
    <w:p w14:paraId="6F59D8FD" w14:textId="77777777" w:rsidR="00316F54" w:rsidRPr="00D430D9" w:rsidRDefault="00316F54" w:rsidP="004561F1">
      <w:pPr>
        <w:autoSpaceDE w:val="0"/>
        <w:autoSpaceDN w:val="0"/>
        <w:adjustRightInd w:val="0"/>
        <w:jc w:val="both"/>
        <w:rPr>
          <w:b/>
          <w:bCs/>
          <w:color w:val="000000"/>
          <w:sz w:val="20"/>
          <w:szCs w:val="20"/>
        </w:rPr>
      </w:pPr>
    </w:p>
    <w:p w14:paraId="1FB72F5B" w14:textId="73770DFE" w:rsidR="00316F54" w:rsidRPr="00072DDA" w:rsidRDefault="00316F54" w:rsidP="00072DDA">
      <w:pPr>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Indemnification by Reseller.</w:t>
      </w:r>
      <w:r w:rsidR="00072DDA">
        <w:rPr>
          <w:b/>
          <w:bCs/>
          <w:color w:val="000000"/>
          <w:sz w:val="20"/>
          <w:szCs w:val="20"/>
        </w:rPr>
        <w:t xml:space="preserve">  </w:t>
      </w:r>
      <w:r w:rsidRPr="00072DDA">
        <w:rPr>
          <w:bCs/>
          <w:color w:val="000000"/>
          <w:sz w:val="20"/>
          <w:szCs w:val="20"/>
        </w:rPr>
        <w:t>Reseller will indemnify, defend and hold Fidelis harmless against all claims, losses, liabilities, damages, expenses, including reasonable attorney’s fees and costs, arising out of or resulting from (</w:t>
      </w:r>
      <w:proofErr w:type="spellStart"/>
      <w:r w:rsidRPr="00072DDA">
        <w:rPr>
          <w:bCs/>
          <w:color w:val="000000"/>
          <w:sz w:val="20"/>
          <w:szCs w:val="20"/>
        </w:rPr>
        <w:t>i</w:t>
      </w:r>
      <w:proofErr w:type="spellEnd"/>
      <w:r w:rsidRPr="00072DDA">
        <w:rPr>
          <w:bCs/>
          <w:color w:val="000000"/>
          <w:sz w:val="20"/>
          <w:szCs w:val="20"/>
        </w:rPr>
        <w:t xml:space="preserve">) Reseller’s marketing, distribution or resale of the Products, including without limitation any claims or statements regarding the Products inconsistent with or in addition to those set forth in the </w:t>
      </w:r>
      <w:r w:rsidR="00586A72">
        <w:rPr>
          <w:bCs/>
          <w:color w:val="000000"/>
          <w:sz w:val="20"/>
          <w:szCs w:val="20"/>
        </w:rPr>
        <w:t>User Agreement</w:t>
      </w:r>
      <w:r w:rsidRPr="00072DDA">
        <w:rPr>
          <w:bCs/>
          <w:color w:val="000000"/>
          <w:sz w:val="20"/>
          <w:szCs w:val="20"/>
        </w:rPr>
        <w:t xml:space="preserve"> or Fidelis’</w:t>
      </w:r>
      <w:r w:rsidR="007511C5" w:rsidRPr="00072DDA">
        <w:rPr>
          <w:bCs/>
          <w:color w:val="000000"/>
          <w:sz w:val="20"/>
          <w:szCs w:val="20"/>
        </w:rPr>
        <w:t xml:space="preserve"> applicable documentation,</w:t>
      </w:r>
      <w:r w:rsidRPr="00072DDA">
        <w:rPr>
          <w:bCs/>
          <w:color w:val="000000"/>
          <w:sz w:val="20"/>
          <w:szCs w:val="20"/>
        </w:rPr>
        <w:t xml:space="preserve"> (ii) bodily injury or damage to tangible personal property that is caused by any negligent or intentional act or omission of Reseller  or any of its or their employees, agents, contractors or representatives</w:t>
      </w:r>
      <w:r w:rsidR="007511C5" w:rsidRPr="00072DDA">
        <w:rPr>
          <w:bCs/>
          <w:color w:val="000000"/>
          <w:sz w:val="20"/>
          <w:szCs w:val="20"/>
        </w:rPr>
        <w:t xml:space="preserve">, or (iii) alleged or actual infringement of any patent, copyright or other proprietary right that results from a claim that </w:t>
      </w:r>
      <w:r w:rsidR="00AC26CD">
        <w:rPr>
          <w:bCs/>
          <w:color w:val="000000"/>
          <w:sz w:val="20"/>
          <w:szCs w:val="20"/>
        </w:rPr>
        <w:t>is</w:t>
      </w:r>
      <w:r w:rsidR="007511C5" w:rsidRPr="00072DDA">
        <w:rPr>
          <w:bCs/>
          <w:color w:val="000000"/>
          <w:sz w:val="20"/>
          <w:szCs w:val="20"/>
        </w:rPr>
        <w:t xml:space="preserve"> caused by Reseller.</w:t>
      </w:r>
    </w:p>
    <w:p w14:paraId="51A08269" w14:textId="77777777" w:rsidR="00316F54" w:rsidRPr="00D430D9" w:rsidRDefault="00316F54" w:rsidP="004561F1">
      <w:pPr>
        <w:autoSpaceDE w:val="0"/>
        <w:autoSpaceDN w:val="0"/>
        <w:adjustRightInd w:val="0"/>
        <w:jc w:val="both"/>
        <w:rPr>
          <w:b/>
          <w:bCs/>
          <w:color w:val="000000"/>
          <w:sz w:val="20"/>
          <w:szCs w:val="20"/>
        </w:rPr>
      </w:pPr>
    </w:p>
    <w:p w14:paraId="15B7D382" w14:textId="77777777" w:rsidR="00316F54" w:rsidRPr="00D430D9" w:rsidRDefault="00316F54" w:rsidP="00AA275A">
      <w:pPr>
        <w:keepNext/>
        <w:keepLines/>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LIMITATION OF LIABILITY.</w:t>
      </w:r>
    </w:p>
    <w:p w14:paraId="4839E224" w14:textId="77777777" w:rsidR="000F141F" w:rsidRPr="00D430D9" w:rsidRDefault="000F141F" w:rsidP="000F141F">
      <w:pPr>
        <w:keepNext/>
        <w:keepLines/>
        <w:autoSpaceDE w:val="0"/>
        <w:autoSpaceDN w:val="0"/>
        <w:adjustRightInd w:val="0"/>
        <w:jc w:val="both"/>
        <w:rPr>
          <w:b/>
          <w:bCs/>
          <w:color w:val="000000"/>
          <w:sz w:val="20"/>
          <w:szCs w:val="20"/>
        </w:rPr>
      </w:pPr>
    </w:p>
    <w:p w14:paraId="53168C1D" w14:textId="160AEFF4" w:rsidR="00586A72" w:rsidRDefault="00E771F9" w:rsidP="00586A72">
      <w:pPr>
        <w:numPr>
          <w:ilvl w:val="1"/>
          <w:numId w:val="17"/>
        </w:numPr>
        <w:autoSpaceDE w:val="0"/>
        <w:autoSpaceDN w:val="0"/>
        <w:adjustRightInd w:val="0"/>
        <w:ind w:left="0" w:firstLine="0"/>
        <w:jc w:val="both"/>
        <w:rPr>
          <w:bCs/>
          <w:color w:val="000000"/>
          <w:sz w:val="20"/>
          <w:szCs w:val="20"/>
        </w:rPr>
      </w:pPr>
      <w:r w:rsidRPr="00586A72">
        <w:rPr>
          <w:bCs/>
          <w:color w:val="000000"/>
          <w:sz w:val="20"/>
          <w:szCs w:val="20"/>
        </w:rPr>
        <w:t xml:space="preserve">EXCEPT FOR </w:t>
      </w:r>
      <w:r w:rsidR="00AC26CD">
        <w:rPr>
          <w:bCs/>
          <w:color w:val="000000"/>
          <w:sz w:val="20"/>
          <w:szCs w:val="20"/>
        </w:rPr>
        <w:t>LIABILITY ARISING FROM A PARTY’S BREACH OF THE OTHER PARTY’</w:t>
      </w:r>
      <w:r w:rsidR="003B0B25">
        <w:rPr>
          <w:bCs/>
          <w:color w:val="000000"/>
          <w:sz w:val="20"/>
          <w:szCs w:val="20"/>
        </w:rPr>
        <w:t xml:space="preserve">S INTELLECTUAL PROPERTY, INDEMNIFICATION OBLIGATIONS, OR </w:t>
      </w:r>
      <w:r w:rsidR="003B0B25">
        <w:rPr>
          <w:bCs/>
          <w:color w:val="000000"/>
          <w:sz w:val="20"/>
          <w:szCs w:val="20"/>
        </w:rPr>
        <w:t>BREACH OF CONFIDENTIALITY OBLIGATIONS</w:t>
      </w:r>
      <w:r w:rsidRPr="00586A72">
        <w:rPr>
          <w:bCs/>
          <w:color w:val="000000"/>
          <w:sz w:val="20"/>
          <w:szCs w:val="20"/>
        </w:rPr>
        <w:t xml:space="preserve">, IN NO EVENT SHALL </w:t>
      </w:r>
      <w:r w:rsidR="002E3433" w:rsidRPr="00586A72">
        <w:rPr>
          <w:bCs/>
          <w:color w:val="000000"/>
          <w:sz w:val="20"/>
          <w:szCs w:val="20"/>
        </w:rPr>
        <w:t>EITHER PARTY BE LIABLE TO THE OTHER</w:t>
      </w:r>
      <w:r w:rsidRPr="00586A72">
        <w:rPr>
          <w:bCs/>
          <w:color w:val="000000"/>
          <w:sz w:val="20"/>
          <w:szCs w:val="20"/>
        </w:rPr>
        <w:t xml:space="preserve"> FOR ANY SPECIAL, INDIRECT, INCIDENTAL, CONSEQUENTIAL OR PUNITIVE DAMAGES (INCLUDING, BUT NOT LIMITED TO ANY DAMAGES RESULTING FROM LOSS OF USE, LOSS OF DATA, LOSS OF PROFITS OR LOSS OF BUSINESS) ARISING OUT OF OR IN CONNECTION WITH THIS AGREEMENT, THE PRODUCTS, SOFTWARE OR ANY OTHER PRODUCTS, MATERIALS OR SERVICES FURNISHED HEREUNDER, EVEN IF RESELLER OR FIDELIS, AS APPLICABLE, HAS BEEN ADVISED OF THE POSSIBILITY OF SUCH DAMAGES.</w:t>
      </w:r>
    </w:p>
    <w:p w14:paraId="552C5B28" w14:textId="77777777" w:rsidR="00586A72" w:rsidRDefault="00586A72" w:rsidP="00586A72">
      <w:pPr>
        <w:autoSpaceDE w:val="0"/>
        <w:autoSpaceDN w:val="0"/>
        <w:adjustRightInd w:val="0"/>
        <w:jc w:val="both"/>
        <w:rPr>
          <w:bCs/>
          <w:color w:val="000000"/>
          <w:sz w:val="20"/>
          <w:szCs w:val="20"/>
        </w:rPr>
      </w:pPr>
    </w:p>
    <w:p w14:paraId="13B3E183" w14:textId="2D6695B2" w:rsidR="00586A72" w:rsidRDefault="003B0B25" w:rsidP="003B0B25">
      <w:pPr>
        <w:numPr>
          <w:ilvl w:val="1"/>
          <w:numId w:val="17"/>
        </w:numPr>
        <w:autoSpaceDE w:val="0"/>
        <w:autoSpaceDN w:val="0"/>
        <w:adjustRightInd w:val="0"/>
        <w:ind w:left="0" w:firstLine="0"/>
        <w:jc w:val="both"/>
        <w:rPr>
          <w:bCs/>
          <w:color w:val="000000"/>
          <w:sz w:val="20"/>
          <w:szCs w:val="20"/>
        </w:rPr>
      </w:pPr>
      <w:r w:rsidRPr="00586A72">
        <w:rPr>
          <w:bCs/>
          <w:color w:val="000000"/>
          <w:sz w:val="20"/>
          <w:szCs w:val="20"/>
        </w:rPr>
        <w:t xml:space="preserve">EXCEPT FOR </w:t>
      </w:r>
      <w:r>
        <w:rPr>
          <w:bCs/>
          <w:color w:val="000000"/>
          <w:sz w:val="20"/>
          <w:szCs w:val="20"/>
        </w:rPr>
        <w:t>LIABILITY ARISING FROM A PARTY’S BREACH OF THE OTHER PARTY’S INTELLECTUAL PROPERTY, INDEMNIFICATION OBLIGATIONS, OR BREACH OF CONFIDENTIALITY OBLIGATIONS</w:t>
      </w:r>
      <w:r w:rsidR="00E771F9" w:rsidRPr="00586A72">
        <w:rPr>
          <w:bCs/>
          <w:color w:val="000000"/>
          <w:sz w:val="20"/>
          <w:szCs w:val="20"/>
        </w:rPr>
        <w:t xml:space="preserve">, </w:t>
      </w:r>
      <w:r w:rsidR="002E3433" w:rsidRPr="00586A72">
        <w:rPr>
          <w:bCs/>
          <w:color w:val="000000"/>
          <w:sz w:val="20"/>
          <w:szCs w:val="20"/>
        </w:rPr>
        <w:t>EACH</w:t>
      </w:r>
      <w:r w:rsidR="00E771F9" w:rsidRPr="00586A72">
        <w:rPr>
          <w:bCs/>
          <w:color w:val="000000"/>
          <w:sz w:val="20"/>
          <w:szCs w:val="20"/>
        </w:rPr>
        <w:t xml:space="preserve"> PARTY</w:t>
      </w:r>
      <w:r w:rsidR="002E3433" w:rsidRPr="00586A72">
        <w:rPr>
          <w:bCs/>
          <w:color w:val="000000"/>
          <w:sz w:val="20"/>
          <w:szCs w:val="20"/>
        </w:rPr>
        <w:t>’S</w:t>
      </w:r>
      <w:r w:rsidR="00E771F9" w:rsidRPr="00586A72">
        <w:rPr>
          <w:bCs/>
          <w:color w:val="000000"/>
          <w:sz w:val="20"/>
          <w:szCs w:val="20"/>
        </w:rPr>
        <w:t xml:space="preserve"> LIABILITY </w:t>
      </w:r>
      <w:r w:rsidR="002E3433" w:rsidRPr="00586A72">
        <w:rPr>
          <w:bCs/>
          <w:color w:val="000000"/>
          <w:sz w:val="20"/>
          <w:szCs w:val="20"/>
        </w:rPr>
        <w:t xml:space="preserve">UNDER </w:t>
      </w:r>
      <w:r w:rsidR="00E771F9" w:rsidRPr="00586A72">
        <w:rPr>
          <w:bCs/>
          <w:color w:val="000000"/>
          <w:sz w:val="20"/>
          <w:szCs w:val="20"/>
        </w:rPr>
        <w:t xml:space="preserve">THIS AGREEMENT </w:t>
      </w:r>
      <w:r w:rsidR="002E3433" w:rsidRPr="00586A72">
        <w:rPr>
          <w:bCs/>
          <w:color w:val="000000"/>
          <w:sz w:val="20"/>
          <w:szCs w:val="20"/>
        </w:rPr>
        <w:t xml:space="preserve">SHALL BE LIMITED TO </w:t>
      </w:r>
      <w:r w:rsidR="002E3433" w:rsidRPr="00586A72">
        <w:rPr>
          <w:bCs/>
          <w:color w:val="000000"/>
          <w:sz w:val="20"/>
          <w:szCs w:val="20"/>
          <w:u w:val="single"/>
        </w:rPr>
        <w:t>THE LESSER OF</w:t>
      </w:r>
      <w:r w:rsidR="002E3433" w:rsidRPr="00586A72">
        <w:rPr>
          <w:bCs/>
          <w:color w:val="000000"/>
          <w:sz w:val="20"/>
          <w:szCs w:val="20"/>
        </w:rPr>
        <w:t>: (</w:t>
      </w:r>
      <w:proofErr w:type="spellStart"/>
      <w:r w:rsidR="002E3433" w:rsidRPr="00586A72">
        <w:rPr>
          <w:bCs/>
          <w:color w:val="000000"/>
          <w:sz w:val="20"/>
          <w:szCs w:val="20"/>
        </w:rPr>
        <w:t>i</w:t>
      </w:r>
      <w:proofErr w:type="spellEnd"/>
      <w:r w:rsidR="002E3433" w:rsidRPr="00586A72">
        <w:rPr>
          <w:bCs/>
          <w:color w:val="000000"/>
          <w:sz w:val="20"/>
          <w:szCs w:val="20"/>
        </w:rPr>
        <w:t xml:space="preserve">) </w:t>
      </w:r>
      <w:r w:rsidR="00E771F9" w:rsidRPr="00586A72">
        <w:rPr>
          <w:bCs/>
          <w:color w:val="000000"/>
          <w:sz w:val="20"/>
          <w:szCs w:val="20"/>
        </w:rPr>
        <w:t xml:space="preserve">THE </w:t>
      </w:r>
      <w:r w:rsidR="002E3433" w:rsidRPr="00586A72">
        <w:rPr>
          <w:bCs/>
          <w:color w:val="000000"/>
          <w:sz w:val="20"/>
          <w:szCs w:val="20"/>
        </w:rPr>
        <w:t>TOTAL AMOUNT</w:t>
      </w:r>
      <w:r w:rsidR="00E771F9" w:rsidRPr="00586A72">
        <w:rPr>
          <w:bCs/>
          <w:color w:val="000000"/>
          <w:sz w:val="20"/>
          <w:szCs w:val="20"/>
        </w:rPr>
        <w:t xml:space="preserve"> </w:t>
      </w:r>
      <w:r w:rsidR="002E3433" w:rsidRPr="00586A72">
        <w:rPr>
          <w:bCs/>
          <w:color w:val="000000"/>
          <w:sz w:val="20"/>
          <w:szCs w:val="20"/>
        </w:rPr>
        <w:t xml:space="preserve">PAYABLE </w:t>
      </w:r>
      <w:r w:rsidR="00E771F9" w:rsidRPr="00586A72">
        <w:rPr>
          <w:bCs/>
          <w:color w:val="000000"/>
          <w:sz w:val="20"/>
          <w:szCs w:val="20"/>
        </w:rPr>
        <w:t xml:space="preserve">BY RESELLER TO FIDELIS </w:t>
      </w:r>
      <w:r w:rsidR="002E3433" w:rsidRPr="00586A72">
        <w:rPr>
          <w:bCs/>
          <w:color w:val="000000"/>
          <w:sz w:val="20"/>
          <w:szCs w:val="20"/>
        </w:rPr>
        <w:t xml:space="preserve">UNDER </w:t>
      </w:r>
      <w:r w:rsidR="00E771F9" w:rsidRPr="00586A72">
        <w:rPr>
          <w:bCs/>
          <w:color w:val="000000"/>
          <w:sz w:val="20"/>
          <w:szCs w:val="20"/>
        </w:rPr>
        <w:t>THE APPLICABLE PURCHASE ORDER(S) OR FIVE HUNDRED THOUSAND U.S. DOLLARS (U.S. $500,000).</w:t>
      </w:r>
    </w:p>
    <w:p w14:paraId="53899FDC" w14:textId="77777777" w:rsidR="00A17146" w:rsidRDefault="00A17146" w:rsidP="00A17146">
      <w:pPr>
        <w:autoSpaceDE w:val="0"/>
        <w:autoSpaceDN w:val="0"/>
        <w:adjustRightInd w:val="0"/>
        <w:jc w:val="both"/>
        <w:rPr>
          <w:bCs/>
          <w:color w:val="000000"/>
          <w:sz w:val="20"/>
          <w:szCs w:val="20"/>
        </w:rPr>
      </w:pPr>
    </w:p>
    <w:p w14:paraId="08C4C902" w14:textId="2EB1933A" w:rsidR="00316F54" w:rsidRPr="00586A72" w:rsidRDefault="00E771F9" w:rsidP="00586A72">
      <w:pPr>
        <w:numPr>
          <w:ilvl w:val="1"/>
          <w:numId w:val="17"/>
        </w:numPr>
        <w:autoSpaceDE w:val="0"/>
        <w:autoSpaceDN w:val="0"/>
        <w:adjustRightInd w:val="0"/>
        <w:ind w:left="0" w:firstLine="0"/>
        <w:jc w:val="both"/>
        <w:rPr>
          <w:bCs/>
          <w:color w:val="000000"/>
          <w:sz w:val="20"/>
          <w:szCs w:val="20"/>
        </w:rPr>
      </w:pPr>
      <w:r w:rsidRPr="00586A72">
        <w:rPr>
          <w:bCs/>
          <w:color w:val="000000"/>
          <w:sz w:val="20"/>
          <w:szCs w:val="20"/>
        </w:rPr>
        <w:t xml:space="preserve">THE LIMITATIONS STATED IN THIS SECTION </w:t>
      </w:r>
      <w:r w:rsidR="00AB3698">
        <w:rPr>
          <w:bCs/>
          <w:color w:val="000000"/>
          <w:sz w:val="20"/>
          <w:szCs w:val="20"/>
        </w:rPr>
        <w:t>18</w:t>
      </w:r>
      <w:r w:rsidRPr="00586A72">
        <w:rPr>
          <w:bCs/>
          <w:color w:val="000000"/>
          <w:sz w:val="20"/>
          <w:szCs w:val="20"/>
        </w:rPr>
        <w:t xml:space="preserve"> SHALL APPLY REGARDLESS OF THE FORM OF ACTION, WHETHER THE ASSERTED LIABILITY OR DAMAGES ARE BASED ON CONTRACT (INCLUDING BREACH OF WARRANTY), TORT (INCLUDING NEGLIGENCE), </w:t>
      </w:r>
      <w:r w:rsidR="002E3433" w:rsidRPr="00586A72">
        <w:rPr>
          <w:bCs/>
          <w:color w:val="000000"/>
          <w:sz w:val="20"/>
          <w:szCs w:val="20"/>
        </w:rPr>
        <w:t xml:space="preserve">PRODUCT LIABILITY, </w:t>
      </w:r>
      <w:r w:rsidRPr="00586A72">
        <w:rPr>
          <w:bCs/>
          <w:color w:val="000000"/>
          <w:sz w:val="20"/>
          <w:szCs w:val="20"/>
        </w:rPr>
        <w:t xml:space="preserve">STATUTE, OR </w:t>
      </w:r>
      <w:r w:rsidR="002E3433" w:rsidRPr="00586A72">
        <w:rPr>
          <w:bCs/>
          <w:color w:val="000000"/>
          <w:sz w:val="20"/>
          <w:szCs w:val="20"/>
        </w:rPr>
        <w:t>OTHERWISE, AND WHETHER OR NOT SUCH PARTY HAS BEEN ADVISED OF THE POSSIBILITY OF SUCH DAMAGE</w:t>
      </w:r>
      <w:r w:rsidR="00316F54" w:rsidRPr="00586A72">
        <w:rPr>
          <w:bCs/>
          <w:color w:val="000000"/>
          <w:sz w:val="20"/>
          <w:szCs w:val="20"/>
        </w:rPr>
        <w:t>.</w:t>
      </w:r>
    </w:p>
    <w:p w14:paraId="006010AC" w14:textId="77777777" w:rsidR="00316F54" w:rsidRPr="00D430D9" w:rsidRDefault="00316F54" w:rsidP="004561F1">
      <w:pPr>
        <w:autoSpaceDE w:val="0"/>
        <w:autoSpaceDN w:val="0"/>
        <w:adjustRightInd w:val="0"/>
        <w:jc w:val="both"/>
        <w:rPr>
          <w:b/>
          <w:bCs/>
          <w:color w:val="000000"/>
          <w:sz w:val="20"/>
          <w:szCs w:val="20"/>
        </w:rPr>
      </w:pPr>
    </w:p>
    <w:p w14:paraId="0E95F304" w14:textId="382947EE" w:rsidR="00316F54" w:rsidRPr="00D570E6" w:rsidRDefault="00316F54" w:rsidP="00D570E6">
      <w:pPr>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Confidentiality.</w:t>
      </w:r>
      <w:r w:rsidR="00D570E6">
        <w:rPr>
          <w:b/>
          <w:bCs/>
          <w:color w:val="000000"/>
          <w:sz w:val="20"/>
          <w:szCs w:val="20"/>
        </w:rPr>
        <w:t xml:space="preserve">  </w:t>
      </w:r>
      <w:r w:rsidRPr="00D570E6">
        <w:rPr>
          <w:bCs/>
          <w:color w:val="000000"/>
          <w:sz w:val="20"/>
          <w:szCs w:val="20"/>
        </w:rPr>
        <w:t>For purposes of this Agreement, “Confidential Information” shall mean information, in whatever form, pertaining to Fidelis’ business, finances, technology, marketing/product strategy and product offerings (including, without limitation, the Products and pre-release information about any of Fidelis’ or its licensors’ products or software) that is identified as</w:t>
      </w:r>
      <w:r w:rsidR="00CC6B2B" w:rsidRPr="00D570E6">
        <w:rPr>
          <w:bCs/>
          <w:color w:val="000000"/>
          <w:sz w:val="20"/>
          <w:szCs w:val="20"/>
        </w:rPr>
        <w:t xml:space="preserve"> such</w:t>
      </w:r>
      <w:r w:rsidRPr="00D570E6">
        <w:rPr>
          <w:bCs/>
          <w:color w:val="000000"/>
          <w:sz w:val="20"/>
          <w:szCs w:val="20"/>
        </w:rPr>
        <w:t xml:space="preserve">, or which Fidelis would reasonably expect Reseller to understand is proprietary or confidential.  Reseller agrees not to use Confidential Information except to the extent necessary to implement the purposes of this Agreement.  Reseller shall limit disclosure of Confidential Information received from Fidelis to those employees or agents of Reseller whose use of or access to the Confidential Information is </w:t>
      </w:r>
      <w:r w:rsidR="00CC6B2B" w:rsidRPr="00D570E6">
        <w:rPr>
          <w:bCs/>
          <w:color w:val="000000"/>
          <w:sz w:val="20"/>
          <w:szCs w:val="20"/>
        </w:rPr>
        <w:t xml:space="preserve">strictly </w:t>
      </w:r>
      <w:r w:rsidRPr="00D570E6">
        <w:rPr>
          <w:bCs/>
          <w:color w:val="000000"/>
          <w:sz w:val="20"/>
          <w:szCs w:val="20"/>
        </w:rPr>
        <w:t>necessary to carry out Reseller’s obligation</w:t>
      </w:r>
      <w:r w:rsidR="00385C7E" w:rsidRPr="00D570E6">
        <w:rPr>
          <w:bCs/>
          <w:color w:val="000000"/>
          <w:sz w:val="20"/>
          <w:szCs w:val="20"/>
        </w:rPr>
        <w:t xml:space="preserve">s under this </w:t>
      </w:r>
      <w:r w:rsidR="00385C7E" w:rsidRPr="00D570E6">
        <w:rPr>
          <w:bCs/>
          <w:color w:val="000000"/>
          <w:sz w:val="20"/>
          <w:szCs w:val="20"/>
        </w:rPr>
        <w:lastRenderedPageBreak/>
        <w:t>Agreement.  Reseller</w:t>
      </w:r>
      <w:r w:rsidRPr="00D570E6">
        <w:rPr>
          <w:bCs/>
          <w:color w:val="000000"/>
          <w:sz w:val="20"/>
          <w:szCs w:val="20"/>
        </w:rPr>
        <w:t xml:space="preserve"> shall not disclose such Confidential Information to any third party.  Reseller shall exercise commercially reasonable </w:t>
      </w:r>
      <w:r w:rsidR="00385C7E" w:rsidRPr="00D570E6">
        <w:rPr>
          <w:bCs/>
          <w:color w:val="000000"/>
          <w:sz w:val="20"/>
          <w:szCs w:val="20"/>
        </w:rPr>
        <w:t xml:space="preserve">efforts </w:t>
      </w:r>
      <w:r w:rsidRPr="00D570E6">
        <w:rPr>
          <w:bCs/>
          <w:color w:val="000000"/>
          <w:sz w:val="20"/>
          <w:szCs w:val="20"/>
        </w:rPr>
        <w:t xml:space="preserve">to protect the integrity and confidentiality of the Confidential Information, and shall </w:t>
      </w:r>
      <w:r w:rsidR="00385C7E" w:rsidRPr="00D570E6">
        <w:rPr>
          <w:bCs/>
          <w:color w:val="000000"/>
          <w:sz w:val="20"/>
          <w:szCs w:val="20"/>
        </w:rPr>
        <w:t xml:space="preserve">ensure that </w:t>
      </w:r>
      <w:r w:rsidRPr="00D570E6">
        <w:rPr>
          <w:bCs/>
          <w:color w:val="000000"/>
          <w:sz w:val="20"/>
          <w:szCs w:val="20"/>
        </w:rPr>
        <w:t xml:space="preserve">all employees, agents or contractors </w:t>
      </w:r>
      <w:r w:rsidR="00385C7E" w:rsidRPr="00D570E6">
        <w:rPr>
          <w:bCs/>
          <w:color w:val="000000"/>
          <w:sz w:val="20"/>
          <w:szCs w:val="20"/>
        </w:rPr>
        <w:t xml:space="preserve">who have </w:t>
      </w:r>
      <w:r w:rsidRPr="00D570E6">
        <w:rPr>
          <w:bCs/>
          <w:color w:val="000000"/>
          <w:sz w:val="20"/>
          <w:szCs w:val="20"/>
        </w:rPr>
        <w:t xml:space="preserve">access to the Confidential Information </w:t>
      </w:r>
      <w:r w:rsidR="00385C7E" w:rsidRPr="00D570E6">
        <w:rPr>
          <w:bCs/>
          <w:color w:val="000000"/>
          <w:sz w:val="20"/>
          <w:szCs w:val="20"/>
        </w:rPr>
        <w:t xml:space="preserve">have entered into </w:t>
      </w:r>
      <w:r w:rsidRPr="00D570E6">
        <w:rPr>
          <w:bCs/>
          <w:color w:val="000000"/>
          <w:sz w:val="20"/>
          <w:szCs w:val="20"/>
        </w:rPr>
        <w:t>agreements</w:t>
      </w:r>
      <w:r w:rsidR="00385C7E" w:rsidRPr="00D570E6">
        <w:rPr>
          <w:bCs/>
          <w:color w:val="000000"/>
          <w:sz w:val="20"/>
          <w:szCs w:val="20"/>
        </w:rPr>
        <w:t xml:space="preserve"> with Reseller with terms</w:t>
      </w:r>
      <w:r w:rsidRPr="00D570E6">
        <w:rPr>
          <w:bCs/>
          <w:color w:val="000000"/>
          <w:sz w:val="20"/>
          <w:szCs w:val="20"/>
        </w:rPr>
        <w:t xml:space="preserve"> at least as protective of the Confidential Information as</w:t>
      </w:r>
      <w:r w:rsidR="00AB3698">
        <w:rPr>
          <w:bCs/>
          <w:color w:val="000000"/>
          <w:sz w:val="20"/>
          <w:szCs w:val="20"/>
        </w:rPr>
        <w:t xml:space="preserve"> the provisions of this Section 19</w:t>
      </w:r>
      <w:r w:rsidRPr="00D570E6">
        <w:rPr>
          <w:bCs/>
          <w:color w:val="000000"/>
          <w:sz w:val="20"/>
          <w:szCs w:val="20"/>
        </w:rPr>
        <w:t xml:space="preserve">.  Confidential Information shall not include information that Reseller can demonstrate:  (a) was in Reseller’s possession </w:t>
      </w:r>
      <w:r w:rsidR="00385C7E" w:rsidRPr="00D570E6">
        <w:rPr>
          <w:bCs/>
          <w:color w:val="000000"/>
          <w:sz w:val="20"/>
          <w:szCs w:val="20"/>
        </w:rPr>
        <w:t xml:space="preserve">at the time of disclosure </w:t>
      </w:r>
      <w:r w:rsidRPr="00D570E6">
        <w:rPr>
          <w:bCs/>
          <w:color w:val="000000"/>
          <w:sz w:val="20"/>
          <w:szCs w:val="20"/>
        </w:rPr>
        <w:t>without confidentiality restriction prior to disclosure hereunder, (b) is or has become generally available to the public through no act or omission of Reseller, (c) has been rightfully received by Reseller from a third party without restriction on use or disclosure or (d) is independently developed by Reseller without use of the Confidential Information.</w:t>
      </w:r>
    </w:p>
    <w:p w14:paraId="29989A4D" w14:textId="77777777" w:rsidR="00316F54" w:rsidRPr="00D430D9" w:rsidRDefault="00316F54" w:rsidP="004561F1">
      <w:pPr>
        <w:autoSpaceDE w:val="0"/>
        <w:autoSpaceDN w:val="0"/>
        <w:adjustRightInd w:val="0"/>
        <w:jc w:val="both"/>
        <w:rPr>
          <w:b/>
          <w:bCs/>
          <w:color w:val="000000"/>
          <w:sz w:val="20"/>
          <w:szCs w:val="20"/>
        </w:rPr>
      </w:pPr>
    </w:p>
    <w:p w14:paraId="5E643823" w14:textId="77777777" w:rsidR="00316F54" w:rsidRPr="00D430D9" w:rsidRDefault="00DB7DCA" w:rsidP="00AA275A">
      <w:pPr>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 xml:space="preserve">Ownership Rights; </w:t>
      </w:r>
      <w:r w:rsidR="00316F54" w:rsidRPr="00D430D9">
        <w:rPr>
          <w:b/>
          <w:bCs/>
          <w:color w:val="000000"/>
          <w:sz w:val="20"/>
          <w:szCs w:val="20"/>
        </w:rPr>
        <w:t>Trademarks.</w:t>
      </w:r>
      <w:r w:rsidR="00785C75" w:rsidRPr="00D430D9">
        <w:rPr>
          <w:b/>
          <w:bCs/>
          <w:color w:val="000000"/>
          <w:sz w:val="20"/>
          <w:szCs w:val="20"/>
        </w:rPr>
        <w:t xml:space="preserve"> </w:t>
      </w:r>
    </w:p>
    <w:p w14:paraId="45CA9173" w14:textId="77777777" w:rsidR="00DB7DCA" w:rsidRPr="00D430D9" w:rsidRDefault="00DB7DCA" w:rsidP="000F141F">
      <w:pPr>
        <w:autoSpaceDE w:val="0"/>
        <w:autoSpaceDN w:val="0"/>
        <w:adjustRightInd w:val="0"/>
        <w:jc w:val="both"/>
        <w:rPr>
          <w:bCs/>
          <w:color w:val="000000"/>
          <w:sz w:val="20"/>
          <w:szCs w:val="20"/>
        </w:rPr>
      </w:pPr>
    </w:p>
    <w:p w14:paraId="4BA4C4E6" w14:textId="3D4BFCAF" w:rsidR="00B8019A" w:rsidRDefault="00DB7DCA" w:rsidP="00B8019A">
      <w:pPr>
        <w:numPr>
          <w:ilvl w:val="1"/>
          <w:numId w:val="17"/>
        </w:numPr>
        <w:autoSpaceDE w:val="0"/>
        <w:autoSpaceDN w:val="0"/>
        <w:adjustRightInd w:val="0"/>
        <w:ind w:left="0" w:firstLine="0"/>
        <w:jc w:val="both"/>
        <w:rPr>
          <w:bCs/>
          <w:color w:val="000000"/>
          <w:sz w:val="20"/>
          <w:szCs w:val="20"/>
        </w:rPr>
      </w:pPr>
      <w:r w:rsidRPr="00B8019A">
        <w:rPr>
          <w:color w:val="000000"/>
          <w:sz w:val="20"/>
          <w:szCs w:val="20"/>
        </w:rPr>
        <w:fldChar w:fldCharType="begin"/>
      </w:r>
      <w:r w:rsidRPr="00B8019A">
        <w:rPr>
          <w:color w:val="000000"/>
          <w:sz w:val="20"/>
          <w:szCs w:val="20"/>
        </w:rPr>
        <w:instrText>TC "</w:instrText>
      </w:r>
      <w:bookmarkStart w:id="4" w:name="_Toc383797655"/>
      <w:r w:rsidRPr="00B8019A">
        <w:rPr>
          <w:color w:val="000000"/>
          <w:sz w:val="20"/>
          <w:szCs w:val="20"/>
        </w:rPr>
        <w:instrText>Section 13.01 Ownership.</w:instrText>
      </w:r>
      <w:bookmarkEnd w:id="4"/>
      <w:r w:rsidRPr="00B8019A">
        <w:rPr>
          <w:color w:val="000000"/>
          <w:sz w:val="20"/>
          <w:szCs w:val="20"/>
        </w:rPr>
        <w:instrText xml:space="preserve"> " \L2</w:instrText>
      </w:r>
      <w:r w:rsidRPr="00B8019A">
        <w:rPr>
          <w:color w:val="000000"/>
          <w:sz w:val="20"/>
          <w:szCs w:val="20"/>
        </w:rPr>
        <w:fldChar w:fldCharType="end"/>
      </w:r>
      <w:r w:rsidRPr="00B8019A">
        <w:rPr>
          <w:color w:val="000000"/>
          <w:sz w:val="20"/>
          <w:szCs w:val="20"/>
        </w:rPr>
        <w:t xml:space="preserve">Subject to the express rights and licenses granted by </w:t>
      </w:r>
      <w:r w:rsidR="00440BAE" w:rsidRPr="00B8019A">
        <w:rPr>
          <w:color w:val="000000"/>
          <w:sz w:val="20"/>
          <w:szCs w:val="20"/>
        </w:rPr>
        <w:t xml:space="preserve">Fidelis </w:t>
      </w:r>
      <w:r w:rsidRPr="00B8019A">
        <w:rPr>
          <w:color w:val="000000"/>
          <w:sz w:val="20"/>
          <w:szCs w:val="20"/>
        </w:rPr>
        <w:t xml:space="preserve">in this Agreement, </w:t>
      </w:r>
      <w:r w:rsidR="00B17D65" w:rsidRPr="00B8019A">
        <w:rPr>
          <w:color w:val="000000"/>
          <w:sz w:val="20"/>
          <w:szCs w:val="20"/>
        </w:rPr>
        <w:t>Reseller</w:t>
      </w:r>
      <w:r w:rsidR="00440BAE" w:rsidRPr="00B8019A">
        <w:rPr>
          <w:color w:val="000000"/>
          <w:sz w:val="20"/>
          <w:szCs w:val="20"/>
        </w:rPr>
        <w:t xml:space="preserve"> </w:t>
      </w:r>
      <w:r w:rsidRPr="00B8019A">
        <w:rPr>
          <w:color w:val="000000"/>
          <w:sz w:val="20"/>
          <w:szCs w:val="20"/>
        </w:rPr>
        <w:t xml:space="preserve">acknowledges and agrees that: </w:t>
      </w:r>
      <w:r w:rsidR="00440BAE" w:rsidRPr="00B8019A">
        <w:rPr>
          <w:color w:val="000000"/>
          <w:sz w:val="20"/>
          <w:szCs w:val="20"/>
        </w:rPr>
        <w:t xml:space="preserve"> (</w:t>
      </w:r>
      <w:proofErr w:type="spellStart"/>
      <w:r w:rsidR="00440BAE" w:rsidRPr="00B8019A">
        <w:rPr>
          <w:color w:val="000000"/>
          <w:sz w:val="20"/>
          <w:szCs w:val="20"/>
        </w:rPr>
        <w:t>i</w:t>
      </w:r>
      <w:proofErr w:type="spellEnd"/>
      <w:r w:rsidR="00440BAE" w:rsidRPr="00B8019A">
        <w:rPr>
          <w:color w:val="000000"/>
          <w:sz w:val="20"/>
          <w:szCs w:val="20"/>
        </w:rPr>
        <w:t xml:space="preserve">) </w:t>
      </w:r>
      <w:r w:rsidR="00B8019A">
        <w:rPr>
          <w:color w:val="000000"/>
          <w:sz w:val="20"/>
          <w:szCs w:val="20"/>
        </w:rPr>
        <w:t xml:space="preserve">the Products and </w:t>
      </w:r>
      <w:r w:rsidR="00563039">
        <w:rPr>
          <w:color w:val="000000"/>
          <w:sz w:val="20"/>
          <w:szCs w:val="20"/>
        </w:rPr>
        <w:t>Professional Services</w:t>
      </w:r>
      <w:r w:rsidR="00B8019A">
        <w:rPr>
          <w:color w:val="000000"/>
          <w:sz w:val="20"/>
          <w:szCs w:val="20"/>
        </w:rPr>
        <w:t xml:space="preserve">, and </w:t>
      </w:r>
      <w:r w:rsidRPr="00B8019A">
        <w:rPr>
          <w:bCs/>
          <w:color w:val="000000"/>
          <w:sz w:val="20"/>
          <w:szCs w:val="20"/>
        </w:rPr>
        <w:t>any and all</w:t>
      </w:r>
      <w:r w:rsidR="00D372D8" w:rsidRPr="00B8019A">
        <w:rPr>
          <w:bCs/>
          <w:color w:val="000000"/>
          <w:sz w:val="20"/>
          <w:szCs w:val="20"/>
        </w:rPr>
        <w:t xml:space="preserve"> of</w:t>
      </w:r>
      <w:r w:rsidRPr="00B8019A">
        <w:rPr>
          <w:bCs/>
          <w:color w:val="000000"/>
          <w:sz w:val="20"/>
          <w:szCs w:val="20"/>
        </w:rPr>
        <w:t xml:space="preserve"> </w:t>
      </w:r>
      <w:r w:rsidR="00440BAE" w:rsidRPr="00B8019A">
        <w:rPr>
          <w:bCs/>
          <w:color w:val="000000"/>
          <w:sz w:val="20"/>
          <w:szCs w:val="20"/>
        </w:rPr>
        <w:t>Fidelis’</w:t>
      </w:r>
      <w:r w:rsidRPr="00B8019A">
        <w:rPr>
          <w:bCs/>
          <w:color w:val="000000"/>
          <w:sz w:val="20"/>
          <w:szCs w:val="20"/>
        </w:rPr>
        <w:t xml:space="preserve"> </w:t>
      </w:r>
      <w:r w:rsidR="00B17D65" w:rsidRPr="00B8019A">
        <w:rPr>
          <w:bCs/>
          <w:color w:val="000000"/>
          <w:sz w:val="20"/>
          <w:szCs w:val="20"/>
        </w:rPr>
        <w:t>i</w:t>
      </w:r>
      <w:r w:rsidRPr="00B8019A">
        <w:rPr>
          <w:bCs/>
          <w:color w:val="000000"/>
          <w:sz w:val="20"/>
          <w:szCs w:val="20"/>
        </w:rPr>
        <w:t xml:space="preserve">ntellectual </w:t>
      </w:r>
      <w:r w:rsidR="00B17D65" w:rsidRPr="00B8019A">
        <w:rPr>
          <w:bCs/>
          <w:color w:val="000000"/>
          <w:sz w:val="20"/>
          <w:szCs w:val="20"/>
        </w:rPr>
        <w:t>p</w:t>
      </w:r>
      <w:r w:rsidRPr="00B8019A">
        <w:rPr>
          <w:bCs/>
          <w:color w:val="000000"/>
          <w:sz w:val="20"/>
          <w:szCs w:val="20"/>
        </w:rPr>
        <w:t xml:space="preserve">roperty </w:t>
      </w:r>
      <w:r w:rsidR="00B17D65" w:rsidRPr="00B8019A">
        <w:rPr>
          <w:bCs/>
          <w:color w:val="000000"/>
          <w:sz w:val="20"/>
          <w:szCs w:val="20"/>
        </w:rPr>
        <w:t>r</w:t>
      </w:r>
      <w:r w:rsidRPr="00B8019A">
        <w:rPr>
          <w:bCs/>
          <w:color w:val="000000"/>
          <w:sz w:val="20"/>
          <w:szCs w:val="20"/>
        </w:rPr>
        <w:t xml:space="preserve">ights are the sole and exclusive property of </w:t>
      </w:r>
      <w:r w:rsidR="00440BAE" w:rsidRPr="00B8019A">
        <w:rPr>
          <w:bCs/>
          <w:color w:val="000000"/>
          <w:sz w:val="20"/>
          <w:szCs w:val="20"/>
        </w:rPr>
        <w:t xml:space="preserve">Fidelis </w:t>
      </w:r>
      <w:r w:rsidRPr="00B8019A">
        <w:rPr>
          <w:bCs/>
          <w:color w:val="000000"/>
          <w:sz w:val="20"/>
          <w:szCs w:val="20"/>
        </w:rPr>
        <w:t xml:space="preserve">or its licensors; </w:t>
      </w:r>
      <w:r w:rsidR="00440BAE" w:rsidRPr="00B8019A">
        <w:rPr>
          <w:bCs/>
          <w:color w:val="000000"/>
          <w:sz w:val="20"/>
          <w:szCs w:val="20"/>
        </w:rPr>
        <w:t xml:space="preserve">(ii) </w:t>
      </w:r>
      <w:r w:rsidRPr="00B8019A">
        <w:rPr>
          <w:bCs/>
          <w:color w:val="000000"/>
          <w:sz w:val="20"/>
          <w:szCs w:val="20"/>
        </w:rPr>
        <w:t xml:space="preserve">Reseller shall not acquire any ownership interest in any of </w:t>
      </w:r>
      <w:r w:rsidR="00440BAE" w:rsidRPr="00B8019A">
        <w:rPr>
          <w:bCs/>
          <w:color w:val="000000"/>
          <w:sz w:val="20"/>
          <w:szCs w:val="20"/>
        </w:rPr>
        <w:t>Fidelis’</w:t>
      </w:r>
      <w:r w:rsidRPr="00B8019A">
        <w:rPr>
          <w:bCs/>
          <w:color w:val="000000"/>
          <w:sz w:val="20"/>
          <w:szCs w:val="20"/>
        </w:rPr>
        <w:t xml:space="preserve"> </w:t>
      </w:r>
      <w:r w:rsidR="00B17D65" w:rsidRPr="00B8019A">
        <w:rPr>
          <w:bCs/>
          <w:color w:val="000000"/>
          <w:sz w:val="20"/>
          <w:szCs w:val="20"/>
        </w:rPr>
        <w:t>i</w:t>
      </w:r>
      <w:r w:rsidRPr="00B8019A">
        <w:rPr>
          <w:bCs/>
          <w:color w:val="000000"/>
          <w:sz w:val="20"/>
          <w:szCs w:val="20"/>
        </w:rPr>
        <w:t xml:space="preserve">ntellectual </w:t>
      </w:r>
      <w:r w:rsidR="00B17D65" w:rsidRPr="00B8019A">
        <w:rPr>
          <w:bCs/>
          <w:color w:val="000000"/>
          <w:sz w:val="20"/>
          <w:szCs w:val="20"/>
        </w:rPr>
        <w:t>p</w:t>
      </w:r>
      <w:r w:rsidRPr="00B8019A">
        <w:rPr>
          <w:bCs/>
          <w:color w:val="000000"/>
          <w:sz w:val="20"/>
          <w:szCs w:val="20"/>
        </w:rPr>
        <w:t xml:space="preserve">roperty </w:t>
      </w:r>
      <w:r w:rsidR="00C45BBB" w:rsidRPr="00B8019A">
        <w:rPr>
          <w:bCs/>
          <w:color w:val="000000"/>
          <w:sz w:val="20"/>
          <w:szCs w:val="20"/>
        </w:rPr>
        <w:t>r</w:t>
      </w:r>
      <w:r w:rsidRPr="00B8019A">
        <w:rPr>
          <w:bCs/>
          <w:color w:val="000000"/>
          <w:sz w:val="20"/>
          <w:szCs w:val="20"/>
        </w:rPr>
        <w:t>ights under this Agreement;</w:t>
      </w:r>
      <w:r w:rsidR="00440BAE" w:rsidRPr="00B8019A">
        <w:rPr>
          <w:bCs/>
          <w:color w:val="000000"/>
          <w:sz w:val="20"/>
          <w:szCs w:val="20"/>
        </w:rPr>
        <w:t xml:space="preserve"> (iii) </w:t>
      </w:r>
      <w:r w:rsidRPr="00B8019A">
        <w:rPr>
          <w:bCs/>
          <w:color w:val="000000"/>
          <w:sz w:val="20"/>
          <w:szCs w:val="20"/>
        </w:rPr>
        <w:t xml:space="preserve">any goodwill derived from the use by Reseller of </w:t>
      </w:r>
      <w:r w:rsidR="00440BAE" w:rsidRPr="00B8019A">
        <w:rPr>
          <w:bCs/>
          <w:color w:val="000000"/>
          <w:sz w:val="20"/>
          <w:szCs w:val="20"/>
        </w:rPr>
        <w:t>Fidelis’</w:t>
      </w:r>
      <w:r w:rsidRPr="00B8019A">
        <w:rPr>
          <w:bCs/>
          <w:color w:val="000000"/>
          <w:sz w:val="20"/>
          <w:szCs w:val="20"/>
        </w:rPr>
        <w:t xml:space="preserve"> </w:t>
      </w:r>
      <w:r w:rsidR="00C45BBB" w:rsidRPr="00B8019A">
        <w:rPr>
          <w:bCs/>
          <w:color w:val="000000"/>
          <w:sz w:val="20"/>
          <w:szCs w:val="20"/>
        </w:rPr>
        <w:t>i</w:t>
      </w:r>
      <w:r w:rsidRPr="00B8019A">
        <w:rPr>
          <w:bCs/>
          <w:color w:val="000000"/>
          <w:sz w:val="20"/>
          <w:szCs w:val="20"/>
        </w:rPr>
        <w:t xml:space="preserve">ntellectual </w:t>
      </w:r>
      <w:r w:rsidR="00C45BBB" w:rsidRPr="00B8019A">
        <w:rPr>
          <w:bCs/>
          <w:color w:val="000000"/>
          <w:sz w:val="20"/>
          <w:szCs w:val="20"/>
        </w:rPr>
        <w:t>p</w:t>
      </w:r>
      <w:r w:rsidRPr="00B8019A">
        <w:rPr>
          <w:bCs/>
          <w:color w:val="000000"/>
          <w:sz w:val="20"/>
          <w:szCs w:val="20"/>
        </w:rPr>
        <w:t xml:space="preserve">roperty </w:t>
      </w:r>
      <w:r w:rsidR="00C45BBB" w:rsidRPr="00B8019A">
        <w:rPr>
          <w:bCs/>
          <w:color w:val="000000"/>
          <w:sz w:val="20"/>
          <w:szCs w:val="20"/>
        </w:rPr>
        <w:t>r</w:t>
      </w:r>
      <w:r w:rsidRPr="00B8019A">
        <w:rPr>
          <w:bCs/>
          <w:color w:val="000000"/>
          <w:sz w:val="20"/>
          <w:szCs w:val="20"/>
        </w:rPr>
        <w:t xml:space="preserve">ights inures to the benefit of </w:t>
      </w:r>
      <w:r w:rsidR="00440BAE" w:rsidRPr="00B8019A">
        <w:rPr>
          <w:bCs/>
          <w:color w:val="000000"/>
          <w:sz w:val="20"/>
          <w:szCs w:val="20"/>
        </w:rPr>
        <w:t xml:space="preserve">Fidelis </w:t>
      </w:r>
      <w:r w:rsidRPr="00B8019A">
        <w:rPr>
          <w:bCs/>
          <w:color w:val="000000"/>
          <w:sz w:val="20"/>
          <w:szCs w:val="20"/>
        </w:rPr>
        <w:t>or its licensors, as the case may be;</w:t>
      </w:r>
      <w:r w:rsidR="00440BAE" w:rsidRPr="00B8019A">
        <w:rPr>
          <w:bCs/>
          <w:color w:val="000000"/>
          <w:sz w:val="20"/>
          <w:szCs w:val="20"/>
        </w:rPr>
        <w:t xml:space="preserve"> (iv) </w:t>
      </w:r>
      <w:r w:rsidRPr="00B8019A">
        <w:rPr>
          <w:bCs/>
          <w:color w:val="000000"/>
          <w:sz w:val="20"/>
          <w:szCs w:val="20"/>
        </w:rPr>
        <w:t xml:space="preserve">if Reseller acquires any </w:t>
      </w:r>
      <w:r w:rsidR="00C45BBB" w:rsidRPr="00B8019A">
        <w:rPr>
          <w:bCs/>
          <w:color w:val="000000"/>
          <w:sz w:val="20"/>
          <w:szCs w:val="20"/>
        </w:rPr>
        <w:t>i</w:t>
      </w:r>
      <w:r w:rsidRPr="00B8019A">
        <w:rPr>
          <w:bCs/>
          <w:color w:val="000000"/>
          <w:sz w:val="20"/>
          <w:szCs w:val="20"/>
        </w:rPr>
        <w:t xml:space="preserve">ntellectual </w:t>
      </w:r>
      <w:r w:rsidR="00C45BBB" w:rsidRPr="00B8019A">
        <w:rPr>
          <w:bCs/>
          <w:color w:val="000000"/>
          <w:sz w:val="20"/>
          <w:szCs w:val="20"/>
        </w:rPr>
        <w:t>p</w:t>
      </w:r>
      <w:r w:rsidRPr="00B8019A">
        <w:rPr>
          <w:bCs/>
          <w:color w:val="000000"/>
          <w:sz w:val="20"/>
          <w:szCs w:val="20"/>
        </w:rPr>
        <w:t xml:space="preserve">roperty </w:t>
      </w:r>
      <w:r w:rsidR="00C45BBB" w:rsidRPr="00B8019A">
        <w:rPr>
          <w:bCs/>
          <w:color w:val="000000"/>
          <w:sz w:val="20"/>
          <w:szCs w:val="20"/>
        </w:rPr>
        <w:t>r</w:t>
      </w:r>
      <w:r w:rsidRPr="00B8019A">
        <w:rPr>
          <w:bCs/>
          <w:color w:val="000000"/>
          <w:sz w:val="20"/>
          <w:szCs w:val="20"/>
        </w:rPr>
        <w:t xml:space="preserve">ights in or relating to any product (including any Product) purchased under this Agreement (including any rights in any Trademarks, derivative works or patent improvements relating thereto), by operation of law, or otherwise, these rights are deemed and are hereby irrevocably assigned to </w:t>
      </w:r>
      <w:r w:rsidR="00440BAE" w:rsidRPr="00B8019A">
        <w:rPr>
          <w:bCs/>
          <w:color w:val="000000"/>
          <w:sz w:val="20"/>
          <w:szCs w:val="20"/>
        </w:rPr>
        <w:t xml:space="preserve">Fidelis </w:t>
      </w:r>
      <w:r w:rsidRPr="00B8019A">
        <w:rPr>
          <w:bCs/>
          <w:color w:val="000000"/>
          <w:sz w:val="20"/>
          <w:szCs w:val="20"/>
        </w:rPr>
        <w:t>or its licensors, as the case may be, without further action by either Party; and</w:t>
      </w:r>
      <w:r w:rsidR="00440BAE" w:rsidRPr="00B8019A">
        <w:rPr>
          <w:bCs/>
          <w:color w:val="000000"/>
          <w:sz w:val="20"/>
          <w:szCs w:val="20"/>
        </w:rPr>
        <w:t xml:space="preserve"> (</w:t>
      </w:r>
      <w:r w:rsidR="00B17D65" w:rsidRPr="00B8019A">
        <w:rPr>
          <w:bCs/>
          <w:color w:val="000000"/>
          <w:sz w:val="20"/>
          <w:szCs w:val="20"/>
        </w:rPr>
        <w:t>v</w:t>
      </w:r>
      <w:r w:rsidR="00440BAE" w:rsidRPr="00B8019A">
        <w:rPr>
          <w:bCs/>
          <w:color w:val="000000"/>
          <w:sz w:val="20"/>
          <w:szCs w:val="20"/>
        </w:rPr>
        <w:t xml:space="preserve">) </w:t>
      </w:r>
      <w:r w:rsidRPr="00B8019A">
        <w:rPr>
          <w:bCs/>
          <w:color w:val="000000"/>
          <w:sz w:val="20"/>
          <w:szCs w:val="20"/>
        </w:rPr>
        <w:t xml:space="preserve">Reseller shall use </w:t>
      </w:r>
      <w:r w:rsidR="00440BAE" w:rsidRPr="00B8019A">
        <w:rPr>
          <w:bCs/>
          <w:color w:val="000000"/>
          <w:sz w:val="20"/>
          <w:szCs w:val="20"/>
        </w:rPr>
        <w:t xml:space="preserve">Fidelis’ </w:t>
      </w:r>
      <w:r w:rsidR="00C45BBB" w:rsidRPr="00B8019A">
        <w:rPr>
          <w:bCs/>
          <w:color w:val="000000"/>
          <w:sz w:val="20"/>
          <w:szCs w:val="20"/>
        </w:rPr>
        <w:t>i</w:t>
      </w:r>
      <w:r w:rsidRPr="00B8019A">
        <w:rPr>
          <w:bCs/>
          <w:color w:val="000000"/>
          <w:sz w:val="20"/>
          <w:szCs w:val="20"/>
        </w:rPr>
        <w:t xml:space="preserve">ntellectual </w:t>
      </w:r>
      <w:r w:rsidR="00C45BBB" w:rsidRPr="00B8019A">
        <w:rPr>
          <w:bCs/>
          <w:color w:val="000000"/>
          <w:sz w:val="20"/>
          <w:szCs w:val="20"/>
        </w:rPr>
        <w:t>p</w:t>
      </w:r>
      <w:r w:rsidRPr="00B8019A">
        <w:rPr>
          <w:bCs/>
          <w:color w:val="000000"/>
          <w:sz w:val="20"/>
          <w:szCs w:val="20"/>
        </w:rPr>
        <w:t xml:space="preserve">roperty </w:t>
      </w:r>
      <w:r w:rsidR="00C45BBB" w:rsidRPr="00B8019A">
        <w:rPr>
          <w:bCs/>
          <w:color w:val="000000"/>
          <w:sz w:val="20"/>
          <w:szCs w:val="20"/>
        </w:rPr>
        <w:t>r</w:t>
      </w:r>
      <w:r w:rsidRPr="00B8019A">
        <w:rPr>
          <w:bCs/>
          <w:color w:val="000000"/>
          <w:sz w:val="20"/>
          <w:szCs w:val="20"/>
        </w:rPr>
        <w:t xml:space="preserve">ights solely for the purposes of performing its obligations under this Agreement and only in accordance with this Agreement and the instructions of </w:t>
      </w:r>
      <w:r w:rsidR="00440BAE" w:rsidRPr="00B8019A">
        <w:rPr>
          <w:bCs/>
          <w:color w:val="000000"/>
          <w:sz w:val="20"/>
          <w:szCs w:val="20"/>
        </w:rPr>
        <w:t>Fidelis</w:t>
      </w:r>
      <w:r w:rsidRPr="00B8019A">
        <w:rPr>
          <w:bCs/>
          <w:color w:val="000000"/>
          <w:sz w:val="20"/>
          <w:szCs w:val="20"/>
        </w:rPr>
        <w:t>.</w:t>
      </w:r>
    </w:p>
    <w:p w14:paraId="48AEAAFB" w14:textId="77777777" w:rsidR="00B8019A" w:rsidRDefault="00B8019A" w:rsidP="00B8019A">
      <w:pPr>
        <w:autoSpaceDE w:val="0"/>
        <w:autoSpaceDN w:val="0"/>
        <w:adjustRightInd w:val="0"/>
        <w:jc w:val="both"/>
        <w:rPr>
          <w:bCs/>
          <w:color w:val="000000"/>
          <w:sz w:val="20"/>
          <w:szCs w:val="20"/>
        </w:rPr>
      </w:pPr>
    </w:p>
    <w:p w14:paraId="0A08E5CE" w14:textId="3CB73BFB" w:rsidR="00B8019A" w:rsidRDefault="004954E9" w:rsidP="00B8019A">
      <w:pPr>
        <w:numPr>
          <w:ilvl w:val="1"/>
          <w:numId w:val="17"/>
        </w:numPr>
        <w:autoSpaceDE w:val="0"/>
        <w:autoSpaceDN w:val="0"/>
        <w:adjustRightInd w:val="0"/>
        <w:ind w:left="0" w:firstLine="0"/>
        <w:jc w:val="both"/>
        <w:rPr>
          <w:bCs/>
          <w:color w:val="000000"/>
          <w:sz w:val="20"/>
          <w:szCs w:val="20"/>
        </w:rPr>
      </w:pPr>
      <w:r w:rsidRPr="00B8019A">
        <w:rPr>
          <w:bCs/>
          <w:color w:val="000000"/>
          <w:sz w:val="20"/>
          <w:szCs w:val="20"/>
        </w:rPr>
        <w:t>Subj</w:t>
      </w:r>
      <w:r w:rsidR="008F3559" w:rsidRPr="00B8019A">
        <w:rPr>
          <w:bCs/>
          <w:color w:val="000000"/>
          <w:sz w:val="20"/>
          <w:szCs w:val="20"/>
        </w:rPr>
        <w:t>e</w:t>
      </w:r>
      <w:r w:rsidRPr="00B8019A">
        <w:rPr>
          <w:bCs/>
          <w:color w:val="000000"/>
          <w:sz w:val="20"/>
          <w:szCs w:val="20"/>
        </w:rPr>
        <w:t xml:space="preserve">ct to the terms and conditions hereof, Fidelis grants Reseller a </w:t>
      </w:r>
      <w:r w:rsidR="00E550F1" w:rsidRPr="00B8019A">
        <w:rPr>
          <w:bCs/>
          <w:color w:val="000000"/>
          <w:sz w:val="20"/>
          <w:szCs w:val="20"/>
        </w:rPr>
        <w:t xml:space="preserve">limited, </w:t>
      </w:r>
      <w:r w:rsidRPr="00B8019A">
        <w:rPr>
          <w:bCs/>
          <w:color w:val="000000"/>
          <w:sz w:val="20"/>
          <w:szCs w:val="20"/>
        </w:rPr>
        <w:t>non-exclusive</w:t>
      </w:r>
      <w:r w:rsidR="00E550F1" w:rsidRPr="00B8019A">
        <w:rPr>
          <w:bCs/>
          <w:color w:val="000000"/>
          <w:sz w:val="20"/>
          <w:szCs w:val="20"/>
        </w:rPr>
        <w:t>, non-transferable, re</w:t>
      </w:r>
      <w:r w:rsidR="00CE05A4" w:rsidRPr="00B8019A">
        <w:rPr>
          <w:bCs/>
          <w:color w:val="000000"/>
          <w:sz w:val="20"/>
          <w:szCs w:val="20"/>
        </w:rPr>
        <w:t>v</w:t>
      </w:r>
      <w:r w:rsidR="00E550F1" w:rsidRPr="00B8019A">
        <w:rPr>
          <w:bCs/>
          <w:color w:val="000000"/>
          <w:sz w:val="20"/>
          <w:szCs w:val="20"/>
        </w:rPr>
        <w:t>o</w:t>
      </w:r>
      <w:r w:rsidR="00CE05A4" w:rsidRPr="00B8019A">
        <w:rPr>
          <w:bCs/>
          <w:color w:val="000000"/>
          <w:sz w:val="20"/>
          <w:szCs w:val="20"/>
        </w:rPr>
        <w:t>c</w:t>
      </w:r>
      <w:r w:rsidR="00E550F1" w:rsidRPr="00B8019A">
        <w:rPr>
          <w:bCs/>
          <w:color w:val="000000"/>
          <w:sz w:val="20"/>
          <w:szCs w:val="20"/>
        </w:rPr>
        <w:t>able</w:t>
      </w:r>
      <w:r w:rsidRPr="00B8019A">
        <w:rPr>
          <w:bCs/>
          <w:color w:val="000000"/>
          <w:sz w:val="20"/>
          <w:szCs w:val="20"/>
        </w:rPr>
        <w:t xml:space="preserve"> license for the duration of the Term to use Fidelis’ trademarks, trade names, service marks and/or service names (“Trademarks”) in Reseller’s marketing of the Products</w:t>
      </w:r>
      <w:r w:rsidR="00E550F1" w:rsidRPr="00B8019A">
        <w:rPr>
          <w:bCs/>
          <w:color w:val="000000"/>
          <w:sz w:val="20"/>
          <w:szCs w:val="20"/>
        </w:rPr>
        <w:t xml:space="preserve"> (the “Trademark License”)</w:t>
      </w:r>
      <w:r w:rsidRPr="00B8019A">
        <w:rPr>
          <w:bCs/>
          <w:color w:val="000000"/>
          <w:sz w:val="20"/>
          <w:szCs w:val="20"/>
        </w:rPr>
        <w:t xml:space="preserve">, provided that such use is in accordance, at all times, with Fidelis’ trademark usage guidelines then in effect.  Such use must reference the Trademarks as being owned by Fidelis.  Nothing in </w:t>
      </w:r>
      <w:r w:rsidRPr="00B8019A">
        <w:rPr>
          <w:bCs/>
          <w:color w:val="000000"/>
          <w:sz w:val="20"/>
          <w:szCs w:val="20"/>
        </w:rPr>
        <w:t xml:space="preserve">this Agreement grants Reseller any rights in or to use the Trademarks, except in accordance with the </w:t>
      </w:r>
      <w:r w:rsidR="00E550F1" w:rsidRPr="00B8019A">
        <w:rPr>
          <w:bCs/>
          <w:color w:val="000000"/>
          <w:sz w:val="20"/>
          <w:szCs w:val="20"/>
        </w:rPr>
        <w:t>Trademark L</w:t>
      </w:r>
      <w:r w:rsidRPr="00B8019A">
        <w:rPr>
          <w:bCs/>
          <w:color w:val="000000"/>
          <w:sz w:val="20"/>
          <w:szCs w:val="20"/>
        </w:rPr>
        <w:t xml:space="preserve">icense, and Reseller’s use of the Trademarks will inure to the benefit of Fidelis.  The rights granted to Reseller </w:t>
      </w:r>
      <w:r w:rsidR="00E550F1" w:rsidRPr="00B8019A">
        <w:rPr>
          <w:bCs/>
          <w:color w:val="000000"/>
          <w:sz w:val="20"/>
          <w:szCs w:val="20"/>
        </w:rPr>
        <w:t>under the Trademark License will terminate upon any termination or expiration of this Agreement or otherwise upon written notice from Fidelis.  Upon such termination or expiration, Reseller will no longer make any use of the Trademarks.  Fidelis will have the exclusive right to own, use, hold, apply for registration for, and register the Trademarks during the term of, and after the expiration or termination of, this Agreement; Reseller will neither take nor authorize any activity inconsistent with such exclusive right</w:t>
      </w:r>
      <w:r w:rsidR="00316F54" w:rsidRPr="00B8019A">
        <w:rPr>
          <w:bCs/>
          <w:color w:val="000000"/>
          <w:sz w:val="20"/>
          <w:szCs w:val="20"/>
        </w:rPr>
        <w:t>.</w:t>
      </w:r>
    </w:p>
    <w:p w14:paraId="5C84D17E" w14:textId="77777777" w:rsidR="00B8019A" w:rsidRDefault="00B8019A" w:rsidP="00B8019A">
      <w:pPr>
        <w:autoSpaceDE w:val="0"/>
        <w:autoSpaceDN w:val="0"/>
        <w:adjustRightInd w:val="0"/>
        <w:jc w:val="both"/>
        <w:rPr>
          <w:bCs/>
          <w:color w:val="000000"/>
          <w:sz w:val="20"/>
          <w:szCs w:val="20"/>
        </w:rPr>
      </w:pPr>
    </w:p>
    <w:p w14:paraId="5A520C56" w14:textId="40CD6A71" w:rsidR="00DB7DCA" w:rsidRPr="00B8019A" w:rsidRDefault="00DB7DCA" w:rsidP="00B8019A">
      <w:pPr>
        <w:numPr>
          <w:ilvl w:val="1"/>
          <w:numId w:val="17"/>
        </w:numPr>
        <w:autoSpaceDE w:val="0"/>
        <w:autoSpaceDN w:val="0"/>
        <w:adjustRightInd w:val="0"/>
        <w:ind w:left="0" w:firstLine="0"/>
        <w:jc w:val="both"/>
        <w:rPr>
          <w:bCs/>
          <w:color w:val="000000"/>
          <w:sz w:val="20"/>
          <w:szCs w:val="20"/>
        </w:rPr>
      </w:pPr>
      <w:r w:rsidRPr="00B8019A">
        <w:rPr>
          <w:bCs/>
          <w:color w:val="000000"/>
          <w:sz w:val="20"/>
          <w:szCs w:val="20"/>
        </w:rPr>
        <w:fldChar w:fldCharType="begin"/>
      </w:r>
      <w:r w:rsidRPr="00B8019A">
        <w:rPr>
          <w:bCs/>
          <w:color w:val="000000"/>
          <w:sz w:val="20"/>
          <w:szCs w:val="20"/>
        </w:rPr>
        <w:instrText>TC "</w:instrText>
      </w:r>
      <w:bookmarkStart w:id="5" w:name="_Toc383797660"/>
      <w:r w:rsidRPr="00B8019A">
        <w:rPr>
          <w:bCs/>
          <w:color w:val="000000"/>
          <w:sz w:val="20"/>
          <w:szCs w:val="20"/>
        </w:rPr>
        <w:instrText>Section 13.06 No Continuing Rights.</w:instrText>
      </w:r>
      <w:bookmarkEnd w:id="5"/>
      <w:r w:rsidRPr="00B8019A">
        <w:rPr>
          <w:bCs/>
          <w:color w:val="000000"/>
          <w:sz w:val="20"/>
          <w:szCs w:val="20"/>
        </w:rPr>
        <w:instrText xml:space="preserve"> " \L2</w:instrText>
      </w:r>
      <w:r w:rsidRPr="00B8019A">
        <w:rPr>
          <w:bCs/>
          <w:color w:val="000000"/>
          <w:sz w:val="20"/>
          <w:szCs w:val="20"/>
        </w:rPr>
        <w:fldChar w:fldCharType="end"/>
      </w:r>
      <w:r w:rsidR="00B17D65" w:rsidRPr="00B8019A">
        <w:rPr>
          <w:bCs/>
          <w:color w:val="000000"/>
          <w:sz w:val="20"/>
          <w:szCs w:val="20"/>
        </w:rPr>
        <w:t>Upo</w:t>
      </w:r>
      <w:r w:rsidRPr="00B8019A">
        <w:rPr>
          <w:bCs/>
          <w:color w:val="000000"/>
          <w:sz w:val="20"/>
          <w:szCs w:val="20"/>
        </w:rPr>
        <w:t>n expiration or earlier termination of this Agreement</w:t>
      </w:r>
      <w:r w:rsidR="001350FF" w:rsidRPr="00B8019A">
        <w:rPr>
          <w:bCs/>
          <w:color w:val="000000"/>
          <w:sz w:val="20"/>
          <w:szCs w:val="20"/>
        </w:rPr>
        <w:t>, R</w:t>
      </w:r>
      <w:r w:rsidRPr="00B8019A">
        <w:rPr>
          <w:bCs/>
          <w:color w:val="000000"/>
          <w:sz w:val="20"/>
          <w:szCs w:val="20"/>
        </w:rPr>
        <w:t xml:space="preserve">eseller's </w:t>
      </w:r>
      <w:r w:rsidR="00B042C5">
        <w:rPr>
          <w:bCs/>
          <w:color w:val="000000"/>
          <w:sz w:val="20"/>
          <w:szCs w:val="20"/>
        </w:rPr>
        <w:t xml:space="preserve">rights under this Agreement, including Section 2, </w:t>
      </w:r>
      <w:r w:rsidR="001350FF" w:rsidRPr="00B8019A">
        <w:rPr>
          <w:bCs/>
          <w:color w:val="000000"/>
          <w:sz w:val="20"/>
          <w:szCs w:val="20"/>
        </w:rPr>
        <w:t xml:space="preserve">shall </w:t>
      </w:r>
      <w:r w:rsidRPr="00B8019A">
        <w:rPr>
          <w:bCs/>
          <w:color w:val="000000"/>
          <w:sz w:val="20"/>
          <w:szCs w:val="20"/>
        </w:rPr>
        <w:t>cease immediately; and</w:t>
      </w:r>
      <w:r w:rsidR="001350FF" w:rsidRPr="00B8019A">
        <w:rPr>
          <w:bCs/>
          <w:color w:val="000000"/>
          <w:sz w:val="20"/>
          <w:szCs w:val="20"/>
        </w:rPr>
        <w:t xml:space="preserve"> </w:t>
      </w:r>
      <w:r w:rsidRPr="00B8019A">
        <w:rPr>
          <w:bCs/>
          <w:color w:val="000000"/>
          <w:sz w:val="20"/>
          <w:szCs w:val="20"/>
        </w:rPr>
        <w:t xml:space="preserve">Reseller shall immediately cease all display, advertising, promotion and use of all of </w:t>
      </w:r>
      <w:r w:rsidR="001350FF" w:rsidRPr="00B8019A">
        <w:rPr>
          <w:bCs/>
          <w:color w:val="000000"/>
          <w:sz w:val="20"/>
          <w:szCs w:val="20"/>
        </w:rPr>
        <w:t xml:space="preserve">Fidelis’ </w:t>
      </w:r>
      <w:r w:rsidRPr="00B8019A">
        <w:rPr>
          <w:bCs/>
          <w:color w:val="000000"/>
          <w:sz w:val="20"/>
          <w:szCs w:val="20"/>
        </w:rPr>
        <w:t xml:space="preserve">Trademarks and shall not thereafter use, advertise, promote or display any trademark, trade name or product designation or any part thereof that is similar to or confusing with </w:t>
      </w:r>
      <w:r w:rsidR="001350FF" w:rsidRPr="00B8019A">
        <w:rPr>
          <w:bCs/>
          <w:color w:val="000000"/>
          <w:sz w:val="20"/>
          <w:szCs w:val="20"/>
        </w:rPr>
        <w:t>Fidelis’</w:t>
      </w:r>
      <w:r w:rsidRPr="00B8019A">
        <w:rPr>
          <w:bCs/>
          <w:color w:val="000000"/>
          <w:sz w:val="20"/>
          <w:szCs w:val="20"/>
        </w:rPr>
        <w:t xml:space="preserve"> Trademarks or with any trademark, trade name or product designation associated with </w:t>
      </w:r>
      <w:r w:rsidR="001350FF" w:rsidRPr="00B8019A">
        <w:rPr>
          <w:bCs/>
          <w:color w:val="000000"/>
          <w:sz w:val="20"/>
          <w:szCs w:val="20"/>
        </w:rPr>
        <w:t xml:space="preserve">Fidelis </w:t>
      </w:r>
      <w:r w:rsidRPr="00B8019A">
        <w:rPr>
          <w:bCs/>
          <w:color w:val="000000"/>
          <w:sz w:val="20"/>
          <w:szCs w:val="20"/>
        </w:rPr>
        <w:t>or any Product.</w:t>
      </w:r>
    </w:p>
    <w:p w14:paraId="18B033AF" w14:textId="77777777" w:rsidR="00316F54" w:rsidRPr="00D430D9" w:rsidRDefault="00316F54" w:rsidP="004561F1">
      <w:pPr>
        <w:autoSpaceDE w:val="0"/>
        <w:autoSpaceDN w:val="0"/>
        <w:adjustRightInd w:val="0"/>
        <w:jc w:val="both"/>
        <w:rPr>
          <w:bCs/>
          <w:color w:val="000000"/>
          <w:sz w:val="20"/>
          <w:szCs w:val="20"/>
        </w:rPr>
      </w:pPr>
    </w:p>
    <w:p w14:paraId="623EA406" w14:textId="77777777" w:rsidR="00472E67" w:rsidRDefault="00316F54" w:rsidP="000119F5">
      <w:pPr>
        <w:numPr>
          <w:ilvl w:val="0"/>
          <w:numId w:val="17"/>
        </w:numPr>
        <w:autoSpaceDE w:val="0"/>
        <w:autoSpaceDN w:val="0"/>
        <w:adjustRightInd w:val="0"/>
        <w:ind w:left="0" w:firstLine="360"/>
        <w:jc w:val="both"/>
        <w:rPr>
          <w:b/>
          <w:bCs/>
          <w:color w:val="000000"/>
          <w:sz w:val="20"/>
          <w:szCs w:val="20"/>
        </w:rPr>
      </w:pPr>
      <w:r w:rsidRPr="00D430D9">
        <w:rPr>
          <w:b/>
          <w:bCs/>
          <w:color w:val="000000"/>
          <w:sz w:val="20"/>
          <w:szCs w:val="20"/>
        </w:rPr>
        <w:t xml:space="preserve">Compliance with Laws. </w:t>
      </w:r>
    </w:p>
    <w:p w14:paraId="02163A34" w14:textId="77777777" w:rsidR="00472E67" w:rsidRPr="00472E67" w:rsidRDefault="00472E67" w:rsidP="00472E67">
      <w:pPr>
        <w:autoSpaceDE w:val="0"/>
        <w:autoSpaceDN w:val="0"/>
        <w:adjustRightInd w:val="0"/>
        <w:ind w:left="360"/>
        <w:jc w:val="both"/>
        <w:rPr>
          <w:b/>
          <w:bCs/>
          <w:color w:val="000000"/>
          <w:sz w:val="20"/>
          <w:szCs w:val="20"/>
        </w:rPr>
      </w:pPr>
    </w:p>
    <w:p w14:paraId="205858FF" w14:textId="39557F8F" w:rsidR="00316F54" w:rsidRPr="00472E67" w:rsidRDefault="00CD5DF4" w:rsidP="00472E67">
      <w:pPr>
        <w:numPr>
          <w:ilvl w:val="1"/>
          <w:numId w:val="17"/>
        </w:numPr>
        <w:autoSpaceDE w:val="0"/>
        <w:autoSpaceDN w:val="0"/>
        <w:adjustRightInd w:val="0"/>
        <w:jc w:val="both"/>
        <w:rPr>
          <w:b/>
          <w:bCs/>
          <w:color w:val="000000"/>
          <w:sz w:val="20"/>
          <w:szCs w:val="20"/>
        </w:rPr>
      </w:pPr>
      <w:r w:rsidRPr="000119F5">
        <w:rPr>
          <w:bCs/>
          <w:color w:val="000000"/>
          <w:sz w:val="20"/>
          <w:szCs w:val="20"/>
        </w:rPr>
        <w:t xml:space="preserve">Reseller represents and warrants that it </w:t>
      </w:r>
      <w:r w:rsidR="000E061D">
        <w:rPr>
          <w:bCs/>
          <w:color w:val="000000"/>
          <w:sz w:val="20"/>
          <w:szCs w:val="20"/>
        </w:rPr>
        <w:t xml:space="preserve">will comply with </w:t>
      </w:r>
      <w:r w:rsidRPr="000119F5">
        <w:rPr>
          <w:bCs/>
          <w:color w:val="000000"/>
          <w:sz w:val="20"/>
          <w:szCs w:val="20"/>
        </w:rPr>
        <w:t>(</w:t>
      </w:r>
      <w:proofErr w:type="spellStart"/>
      <w:r w:rsidRPr="000119F5">
        <w:rPr>
          <w:bCs/>
          <w:color w:val="000000"/>
          <w:sz w:val="20"/>
          <w:szCs w:val="20"/>
        </w:rPr>
        <w:t>i</w:t>
      </w:r>
      <w:proofErr w:type="spellEnd"/>
      <w:r w:rsidRPr="000119F5">
        <w:rPr>
          <w:bCs/>
          <w:color w:val="000000"/>
          <w:sz w:val="20"/>
          <w:szCs w:val="20"/>
        </w:rPr>
        <w:t>) the laws applicable to Reseller and its business</w:t>
      </w:r>
      <w:r w:rsidR="008950C4">
        <w:rPr>
          <w:bCs/>
          <w:color w:val="000000"/>
          <w:sz w:val="20"/>
          <w:szCs w:val="20"/>
        </w:rPr>
        <w:t xml:space="preserve"> and activities</w:t>
      </w:r>
      <w:r w:rsidRPr="000119F5">
        <w:rPr>
          <w:bCs/>
          <w:color w:val="000000"/>
          <w:sz w:val="20"/>
          <w:szCs w:val="20"/>
        </w:rPr>
        <w:t xml:space="preserve"> within the Territory</w:t>
      </w:r>
      <w:r w:rsidR="009342D3">
        <w:rPr>
          <w:bCs/>
          <w:color w:val="000000"/>
          <w:sz w:val="20"/>
          <w:szCs w:val="20"/>
        </w:rPr>
        <w:t>;</w:t>
      </w:r>
      <w:r w:rsidRPr="000119F5">
        <w:rPr>
          <w:bCs/>
          <w:color w:val="000000"/>
          <w:sz w:val="20"/>
          <w:szCs w:val="20"/>
        </w:rPr>
        <w:t xml:space="preserve"> (ii) U.S. laws </w:t>
      </w:r>
      <w:r w:rsidR="009342D3">
        <w:rPr>
          <w:bCs/>
          <w:color w:val="000000"/>
          <w:sz w:val="20"/>
          <w:szCs w:val="20"/>
        </w:rPr>
        <w:t xml:space="preserve">applicable to export from the United </w:t>
      </w:r>
      <w:r w:rsidRPr="000119F5">
        <w:rPr>
          <w:bCs/>
          <w:color w:val="000000"/>
          <w:sz w:val="20"/>
          <w:szCs w:val="20"/>
        </w:rPr>
        <w:t>S</w:t>
      </w:r>
      <w:r w:rsidR="009342D3">
        <w:rPr>
          <w:bCs/>
          <w:color w:val="000000"/>
          <w:sz w:val="20"/>
          <w:szCs w:val="20"/>
        </w:rPr>
        <w:t>tates</w:t>
      </w:r>
      <w:r w:rsidRPr="000119F5">
        <w:rPr>
          <w:bCs/>
          <w:color w:val="000000"/>
          <w:sz w:val="20"/>
          <w:szCs w:val="20"/>
        </w:rPr>
        <w:t xml:space="preserve"> of </w:t>
      </w:r>
      <w:r w:rsidR="00616DA8">
        <w:rPr>
          <w:bCs/>
          <w:color w:val="000000"/>
          <w:sz w:val="20"/>
          <w:szCs w:val="20"/>
        </w:rPr>
        <w:t>controlled commodities, software, or technology, or embargoes, sanctions, and boycotts</w:t>
      </w:r>
      <w:r w:rsidRPr="000119F5">
        <w:rPr>
          <w:bCs/>
          <w:color w:val="000000"/>
          <w:sz w:val="20"/>
          <w:szCs w:val="20"/>
        </w:rPr>
        <w:t xml:space="preserve">, including without limitation, </w:t>
      </w:r>
      <w:r w:rsidR="00616DA8">
        <w:rPr>
          <w:bCs/>
          <w:color w:val="000000"/>
          <w:sz w:val="20"/>
          <w:szCs w:val="20"/>
        </w:rPr>
        <w:t xml:space="preserve">the Arms Export Controls Act (22 U.S.C. Ch. 39), the International Emergency Economic Powers Act (50 U.S.C. §§ 1701 et seq.), the Trading With the Enemy Act (50 U.S.C. app. §§ 1 et seq.), </w:t>
      </w:r>
      <w:r w:rsidRPr="000119F5">
        <w:rPr>
          <w:bCs/>
          <w:color w:val="000000"/>
          <w:sz w:val="20"/>
          <w:szCs w:val="20"/>
        </w:rPr>
        <w:t>the Exp</w:t>
      </w:r>
      <w:r w:rsidR="00616DA8">
        <w:rPr>
          <w:bCs/>
          <w:color w:val="000000"/>
          <w:sz w:val="20"/>
          <w:szCs w:val="20"/>
        </w:rPr>
        <w:t>ort Administration Act of 1979 (50 U.S.C. app. §§ 2401 et seq.), International Boycott Provisions of Section 999 of the U.S. Internal Revenue Code of 1986, and all rules, regulations, and executive orders relating to any of the foregoing, including, but not limited to</w:t>
      </w:r>
      <w:r w:rsidRPr="000119F5">
        <w:rPr>
          <w:bCs/>
          <w:color w:val="000000"/>
          <w:sz w:val="20"/>
          <w:szCs w:val="20"/>
        </w:rPr>
        <w:t xml:space="preserve">, the Export Administration Regulations (15 C.F.R. </w:t>
      </w:r>
      <w:r w:rsidR="005B41E9">
        <w:rPr>
          <w:bCs/>
          <w:color w:val="000000"/>
          <w:sz w:val="20"/>
          <w:szCs w:val="20"/>
        </w:rPr>
        <w:t>§§ 730 et seq.</w:t>
      </w:r>
      <w:r w:rsidRPr="000119F5">
        <w:rPr>
          <w:bCs/>
          <w:color w:val="000000"/>
          <w:sz w:val="20"/>
          <w:szCs w:val="20"/>
        </w:rPr>
        <w:t>)</w:t>
      </w:r>
      <w:r w:rsidR="005B41E9">
        <w:rPr>
          <w:bCs/>
          <w:color w:val="000000"/>
          <w:sz w:val="20"/>
          <w:szCs w:val="20"/>
        </w:rPr>
        <w:t>,</w:t>
      </w:r>
      <w:r w:rsidRPr="000119F5">
        <w:rPr>
          <w:bCs/>
          <w:color w:val="000000"/>
          <w:sz w:val="20"/>
          <w:szCs w:val="20"/>
        </w:rPr>
        <w:t xml:space="preserve"> the International Traffic in Arms Regulations (22 C.F.R. </w:t>
      </w:r>
      <w:r w:rsidR="005B41E9">
        <w:rPr>
          <w:bCs/>
          <w:color w:val="000000"/>
          <w:sz w:val="20"/>
          <w:szCs w:val="20"/>
        </w:rPr>
        <w:t>§§ 120 et seq.</w:t>
      </w:r>
      <w:r w:rsidRPr="000119F5">
        <w:rPr>
          <w:bCs/>
          <w:color w:val="000000"/>
          <w:sz w:val="20"/>
          <w:szCs w:val="20"/>
        </w:rPr>
        <w:t xml:space="preserve">), </w:t>
      </w:r>
      <w:r w:rsidR="005B41E9">
        <w:rPr>
          <w:bCs/>
          <w:color w:val="000000"/>
          <w:sz w:val="20"/>
          <w:szCs w:val="20"/>
        </w:rPr>
        <w:t xml:space="preserve">and the regulations administered by the Office of Foreign Assets Control </w:t>
      </w:r>
      <w:r w:rsidR="00DD2D0A">
        <w:rPr>
          <w:bCs/>
          <w:color w:val="000000"/>
          <w:sz w:val="20"/>
          <w:szCs w:val="20"/>
        </w:rPr>
        <w:t xml:space="preserve">(“OFAC”) </w:t>
      </w:r>
      <w:r w:rsidR="005B41E9">
        <w:rPr>
          <w:bCs/>
          <w:color w:val="000000"/>
          <w:sz w:val="20"/>
          <w:szCs w:val="20"/>
        </w:rPr>
        <w:t>of the U.S. Department of the Treasury</w:t>
      </w:r>
      <w:r w:rsidR="00EC6A22">
        <w:rPr>
          <w:bCs/>
          <w:color w:val="000000"/>
          <w:sz w:val="20"/>
          <w:szCs w:val="20"/>
        </w:rPr>
        <w:t xml:space="preserve"> </w:t>
      </w:r>
      <w:r w:rsidR="00DD2D0A">
        <w:rPr>
          <w:bCs/>
          <w:color w:val="000000"/>
          <w:sz w:val="20"/>
          <w:szCs w:val="20"/>
        </w:rPr>
        <w:t>(“U.S. Export Control Laws”)</w:t>
      </w:r>
      <w:r w:rsidR="005B41E9">
        <w:rPr>
          <w:bCs/>
          <w:color w:val="000000"/>
          <w:sz w:val="20"/>
          <w:szCs w:val="20"/>
        </w:rPr>
        <w:t xml:space="preserve">; </w:t>
      </w:r>
      <w:r w:rsidRPr="000119F5">
        <w:rPr>
          <w:bCs/>
          <w:color w:val="000000"/>
          <w:sz w:val="20"/>
          <w:szCs w:val="20"/>
        </w:rPr>
        <w:t xml:space="preserve">(iii) U.S. laws with extraterritorial application, including without limitation, the </w:t>
      </w:r>
      <w:r w:rsidR="00616DA8">
        <w:rPr>
          <w:bCs/>
          <w:color w:val="000000"/>
          <w:sz w:val="20"/>
          <w:szCs w:val="20"/>
        </w:rPr>
        <w:t xml:space="preserve">U.S. </w:t>
      </w:r>
      <w:r w:rsidRPr="000119F5">
        <w:rPr>
          <w:bCs/>
          <w:color w:val="000000"/>
          <w:sz w:val="20"/>
          <w:szCs w:val="20"/>
        </w:rPr>
        <w:t>Foreign Corrupt Practices Act of 1997, as amended</w:t>
      </w:r>
      <w:r w:rsidR="00DD2D0A">
        <w:rPr>
          <w:bCs/>
          <w:color w:val="000000"/>
          <w:sz w:val="20"/>
          <w:szCs w:val="20"/>
        </w:rPr>
        <w:t xml:space="preserve"> (“FCPA”)</w:t>
      </w:r>
      <w:r w:rsidR="00616DA8">
        <w:rPr>
          <w:bCs/>
          <w:color w:val="000000"/>
          <w:sz w:val="20"/>
          <w:szCs w:val="20"/>
        </w:rPr>
        <w:t xml:space="preserve">; and (iv) all other applicable laws in jurisdictions in which the Reseller engages in </w:t>
      </w:r>
      <w:r w:rsidR="00616DA8">
        <w:rPr>
          <w:bCs/>
          <w:color w:val="000000"/>
          <w:sz w:val="20"/>
          <w:szCs w:val="20"/>
        </w:rPr>
        <w:lastRenderedPageBreak/>
        <w:t>business that govern corruption, bribery, kickbacks, ethical business conduct, fraud, money laundering, export control, economic sanctions and embargoes, and boycotts</w:t>
      </w:r>
      <w:r w:rsidRPr="000119F5">
        <w:rPr>
          <w:bCs/>
          <w:color w:val="000000"/>
          <w:sz w:val="20"/>
          <w:szCs w:val="20"/>
        </w:rPr>
        <w:t xml:space="preserve">.  </w:t>
      </w:r>
    </w:p>
    <w:p w14:paraId="185586A5" w14:textId="77777777" w:rsidR="00472E67" w:rsidRPr="00472E67" w:rsidRDefault="00472E67" w:rsidP="00472E67">
      <w:pPr>
        <w:autoSpaceDE w:val="0"/>
        <w:autoSpaceDN w:val="0"/>
        <w:adjustRightInd w:val="0"/>
        <w:ind w:left="360"/>
        <w:jc w:val="both"/>
        <w:rPr>
          <w:b/>
          <w:bCs/>
          <w:color w:val="000000"/>
          <w:sz w:val="20"/>
          <w:szCs w:val="20"/>
        </w:rPr>
      </w:pPr>
    </w:p>
    <w:p w14:paraId="29C380A2" w14:textId="18FB4C0A" w:rsidR="00472E67" w:rsidRPr="006E68DE" w:rsidRDefault="00472E67" w:rsidP="00472E67">
      <w:pPr>
        <w:numPr>
          <w:ilvl w:val="1"/>
          <w:numId w:val="17"/>
        </w:numPr>
        <w:autoSpaceDE w:val="0"/>
        <w:autoSpaceDN w:val="0"/>
        <w:adjustRightInd w:val="0"/>
        <w:jc w:val="both"/>
        <w:rPr>
          <w:b/>
          <w:bCs/>
          <w:color w:val="000000"/>
          <w:sz w:val="20"/>
          <w:szCs w:val="20"/>
        </w:rPr>
      </w:pPr>
      <w:r>
        <w:rPr>
          <w:bCs/>
          <w:color w:val="000000"/>
          <w:sz w:val="20"/>
          <w:szCs w:val="20"/>
        </w:rPr>
        <w:t>Reseller shall not, directly or indirectly through third parties, offer, promise, authorize, pay, provide, accept, or solicit any bribe, kickback, or improper payment, gratuity, favor, or benefit to or from (</w:t>
      </w:r>
      <w:proofErr w:type="spellStart"/>
      <w:r>
        <w:rPr>
          <w:bCs/>
          <w:color w:val="000000"/>
          <w:sz w:val="20"/>
          <w:szCs w:val="20"/>
        </w:rPr>
        <w:t>i</w:t>
      </w:r>
      <w:proofErr w:type="spellEnd"/>
      <w:r>
        <w:rPr>
          <w:bCs/>
          <w:color w:val="000000"/>
          <w:sz w:val="20"/>
          <w:szCs w:val="20"/>
        </w:rPr>
        <w:t>) any Public Official; (ii) any individual, entity, or organization while knowing that all or a portion of that money or thing of value will be offered, promised, or provided to a Public Official; or (iii) any other individual, entity, or organization, to obtain, retain, or direct any business or for any other improper purpose.  “Public Official” means (a) any director, officer, employee, representative, department, agency, official, corporate entity, instrumentality, or subdivision of any government, military, government-owned or affiliated entity or organization, or any public international organization, or (b) any candidate for public office, any political party, or any official of a political party.</w:t>
      </w:r>
    </w:p>
    <w:p w14:paraId="23DE88B8" w14:textId="77777777" w:rsidR="006E68DE" w:rsidRPr="006E68DE" w:rsidRDefault="006E68DE" w:rsidP="006E68DE">
      <w:pPr>
        <w:autoSpaceDE w:val="0"/>
        <w:autoSpaceDN w:val="0"/>
        <w:adjustRightInd w:val="0"/>
        <w:ind w:left="360"/>
        <w:jc w:val="both"/>
        <w:rPr>
          <w:b/>
          <w:bCs/>
          <w:color w:val="000000"/>
          <w:sz w:val="20"/>
          <w:szCs w:val="20"/>
        </w:rPr>
      </w:pPr>
    </w:p>
    <w:p w14:paraId="0B457C1D" w14:textId="4D9CE155" w:rsidR="006E68DE" w:rsidRPr="00DD2D0A" w:rsidRDefault="006E68DE" w:rsidP="00472E67">
      <w:pPr>
        <w:numPr>
          <w:ilvl w:val="1"/>
          <w:numId w:val="17"/>
        </w:numPr>
        <w:autoSpaceDE w:val="0"/>
        <w:autoSpaceDN w:val="0"/>
        <w:adjustRightInd w:val="0"/>
        <w:jc w:val="both"/>
        <w:rPr>
          <w:b/>
          <w:bCs/>
          <w:color w:val="000000"/>
          <w:sz w:val="20"/>
          <w:szCs w:val="20"/>
        </w:rPr>
      </w:pPr>
      <w:r>
        <w:rPr>
          <w:bCs/>
          <w:color w:val="000000"/>
          <w:sz w:val="20"/>
          <w:szCs w:val="20"/>
        </w:rPr>
        <w:t>Reseller agrees that it shall not (</w:t>
      </w:r>
      <w:proofErr w:type="spellStart"/>
      <w:r>
        <w:rPr>
          <w:bCs/>
          <w:color w:val="000000"/>
          <w:sz w:val="20"/>
          <w:szCs w:val="20"/>
        </w:rPr>
        <w:t>i</w:t>
      </w:r>
      <w:proofErr w:type="spellEnd"/>
      <w:r>
        <w:rPr>
          <w:bCs/>
          <w:color w:val="000000"/>
          <w:sz w:val="20"/>
          <w:szCs w:val="20"/>
        </w:rPr>
        <w:t xml:space="preserve">) export, reexport, or transfer any of the Products outside of the Territory without first obtaining Fidelis’ prior written consent and any applicable export licenses to the extent required under applicable export control laws; (ii) export, reexport, or transfer any Products to any country </w:t>
      </w:r>
      <w:r w:rsidR="009342D3">
        <w:rPr>
          <w:bCs/>
          <w:color w:val="000000"/>
          <w:sz w:val="20"/>
          <w:szCs w:val="20"/>
        </w:rPr>
        <w:t xml:space="preserve">or territory </w:t>
      </w:r>
      <w:r>
        <w:rPr>
          <w:bCs/>
          <w:color w:val="000000"/>
          <w:sz w:val="20"/>
          <w:szCs w:val="20"/>
        </w:rPr>
        <w:t xml:space="preserve">that is subject to an embargo by the U.S. government (currently, Cuba, Iran, Sudan, Syria, and the Crimea Region of the Ukraine) (collectively, “Embargoed Countries”); (iii) export, reexport, or transfer any Products to any instrumentality, agent, entity, or individual that is located in, or acting on behalf of or directly or indirectly owned or controlled by any governmental entity of, any Embargoed Country; (iv) export, reexport, or transfer any Products to a national of an Embargoed Country; and (v) engage in any transactions or dealings with any </w:t>
      </w:r>
      <w:r w:rsidR="00EC6A22">
        <w:rPr>
          <w:bCs/>
          <w:color w:val="000000"/>
          <w:sz w:val="20"/>
          <w:szCs w:val="20"/>
        </w:rPr>
        <w:t>organization, entity, or individual identified on any list of designated and prohibited parties maintained by the U.S. government, including the List of Specially Designated Nationals and Blocked Persons, the Foreign Sanctions Evaders List, or the Sectoral Sanctions Identification List, which are maintained by OFAC, or the Entity List, Denied Persons List, or Unverified List, which are maintained by the Bureau of Industry and Security of the U.S. Commerce Department.</w:t>
      </w:r>
    </w:p>
    <w:p w14:paraId="04003A4F" w14:textId="77777777" w:rsidR="00DD2D0A" w:rsidRPr="00DD2D0A" w:rsidRDefault="00DD2D0A" w:rsidP="00DD2D0A">
      <w:pPr>
        <w:autoSpaceDE w:val="0"/>
        <w:autoSpaceDN w:val="0"/>
        <w:adjustRightInd w:val="0"/>
        <w:ind w:left="360"/>
        <w:jc w:val="both"/>
        <w:rPr>
          <w:b/>
          <w:bCs/>
          <w:color w:val="000000"/>
          <w:sz w:val="20"/>
          <w:szCs w:val="20"/>
        </w:rPr>
      </w:pPr>
    </w:p>
    <w:p w14:paraId="0515E0C5" w14:textId="332D852C" w:rsidR="00DD2D0A" w:rsidRPr="000119F5" w:rsidRDefault="00DD2D0A" w:rsidP="00472E67">
      <w:pPr>
        <w:numPr>
          <w:ilvl w:val="1"/>
          <w:numId w:val="17"/>
        </w:numPr>
        <w:autoSpaceDE w:val="0"/>
        <w:autoSpaceDN w:val="0"/>
        <w:adjustRightInd w:val="0"/>
        <w:jc w:val="both"/>
        <w:rPr>
          <w:b/>
          <w:bCs/>
          <w:color w:val="000000"/>
          <w:sz w:val="20"/>
          <w:szCs w:val="20"/>
        </w:rPr>
      </w:pPr>
      <w:r>
        <w:rPr>
          <w:bCs/>
          <w:color w:val="000000"/>
          <w:sz w:val="20"/>
          <w:szCs w:val="20"/>
        </w:rPr>
        <w:t>Reseller will immediately report to Fidelis (</w:t>
      </w:r>
      <w:proofErr w:type="spellStart"/>
      <w:r>
        <w:rPr>
          <w:bCs/>
          <w:color w:val="000000"/>
          <w:sz w:val="20"/>
          <w:szCs w:val="20"/>
        </w:rPr>
        <w:t>i</w:t>
      </w:r>
      <w:proofErr w:type="spellEnd"/>
      <w:r>
        <w:rPr>
          <w:bCs/>
          <w:color w:val="000000"/>
          <w:sz w:val="20"/>
          <w:szCs w:val="20"/>
        </w:rPr>
        <w:t xml:space="preserve">) any concerns, suspicions, or actual knowledge of </w:t>
      </w:r>
      <w:r>
        <w:rPr>
          <w:bCs/>
          <w:color w:val="000000"/>
          <w:sz w:val="20"/>
          <w:szCs w:val="20"/>
        </w:rPr>
        <w:t xml:space="preserve">violations of the FCPA, other applicable anti-corruption laws, U.S. Export Control Laws, or any other applicable law, or (ii) if Reseller becomes the subject of any formal or informal investigation, prosecution, or government or judicial determination related to a violation of the FCPA, other applicable anti-corruption laws, U.S. Export </w:t>
      </w:r>
      <w:r w:rsidR="009342D3">
        <w:rPr>
          <w:bCs/>
          <w:color w:val="000000"/>
          <w:sz w:val="20"/>
          <w:szCs w:val="20"/>
        </w:rPr>
        <w:t>C</w:t>
      </w:r>
      <w:r>
        <w:rPr>
          <w:bCs/>
          <w:color w:val="000000"/>
          <w:sz w:val="20"/>
          <w:szCs w:val="20"/>
        </w:rPr>
        <w:t>ontrol Laws, or any other applicable law.  Reseller will fully cooperate with Fidelis in Fidelis’ review or investigation in relation to an actual or potential violation of any applicable law or regulation.</w:t>
      </w:r>
    </w:p>
    <w:p w14:paraId="785AE3D5" w14:textId="77777777" w:rsidR="00927A5E" w:rsidRPr="00D430D9" w:rsidRDefault="00927A5E" w:rsidP="00927A5E">
      <w:pPr>
        <w:autoSpaceDE w:val="0"/>
        <w:autoSpaceDN w:val="0"/>
        <w:adjustRightInd w:val="0"/>
        <w:jc w:val="both"/>
        <w:rPr>
          <w:bCs/>
          <w:color w:val="000000"/>
          <w:sz w:val="20"/>
          <w:szCs w:val="20"/>
        </w:rPr>
      </w:pPr>
    </w:p>
    <w:p w14:paraId="365F62B4" w14:textId="017A0005" w:rsidR="00316F54" w:rsidRPr="000119F5" w:rsidRDefault="00316F54" w:rsidP="008950C4">
      <w:pPr>
        <w:numPr>
          <w:ilvl w:val="0"/>
          <w:numId w:val="17"/>
        </w:numPr>
        <w:autoSpaceDE w:val="0"/>
        <w:autoSpaceDN w:val="0"/>
        <w:adjustRightInd w:val="0"/>
        <w:ind w:left="0" w:firstLine="0"/>
        <w:jc w:val="both"/>
        <w:rPr>
          <w:b/>
          <w:bCs/>
          <w:color w:val="000000"/>
          <w:sz w:val="20"/>
          <w:szCs w:val="20"/>
        </w:rPr>
      </w:pPr>
      <w:r w:rsidRPr="00D430D9">
        <w:rPr>
          <w:b/>
          <w:bCs/>
          <w:color w:val="000000"/>
          <w:sz w:val="20"/>
          <w:szCs w:val="20"/>
        </w:rPr>
        <w:t>Force Majeure.</w:t>
      </w:r>
      <w:r w:rsidR="000119F5">
        <w:rPr>
          <w:b/>
          <w:bCs/>
          <w:color w:val="000000"/>
          <w:sz w:val="20"/>
          <w:szCs w:val="20"/>
        </w:rPr>
        <w:t xml:space="preserve"> </w:t>
      </w:r>
      <w:r w:rsidRPr="000119F5">
        <w:rPr>
          <w:bCs/>
          <w:color w:val="000000"/>
          <w:sz w:val="20"/>
          <w:szCs w:val="20"/>
        </w:rPr>
        <w:t>Neither party is liable for its failure or delay in performing its obligations under this Agreement due to strikes, wars, revolutions, acts of terrorism, fires, floods, severe weather, explosions, earthquakes,</w:t>
      </w:r>
      <w:r w:rsidR="0063175B" w:rsidRPr="000119F5">
        <w:rPr>
          <w:bCs/>
          <w:color w:val="000000"/>
          <w:sz w:val="20"/>
          <w:szCs w:val="20"/>
        </w:rPr>
        <w:t xml:space="preserve"> or otherwise acts of God,</w:t>
      </w:r>
      <w:r w:rsidRPr="000119F5">
        <w:rPr>
          <w:bCs/>
          <w:color w:val="000000"/>
          <w:sz w:val="20"/>
          <w:szCs w:val="20"/>
        </w:rPr>
        <w:t xml:space="preserve"> parts or labor shortages, government regulations, or other causes beyond its reasonable control.</w:t>
      </w:r>
    </w:p>
    <w:p w14:paraId="045A56C1" w14:textId="77777777" w:rsidR="00316F54" w:rsidRPr="00D430D9" w:rsidRDefault="00316F54" w:rsidP="004561F1">
      <w:pPr>
        <w:autoSpaceDE w:val="0"/>
        <w:autoSpaceDN w:val="0"/>
        <w:adjustRightInd w:val="0"/>
        <w:jc w:val="both"/>
        <w:rPr>
          <w:b/>
          <w:bCs/>
          <w:color w:val="000000"/>
          <w:sz w:val="20"/>
          <w:szCs w:val="20"/>
        </w:rPr>
      </w:pPr>
    </w:p>
    <w:p w14:paraId="7F7A78EB" w14:textId="60C72872" w:rsidR="00316F54" w:rsidRPr="000119F5" w:rsidRDefault="00316F54" w:rsidP="000119F5">
      <w:pPr>
        <w:numPr>
          <w:ilvl w:val="0"/>
          <w:numId w:val="17"/>
        </w:numPr>
        <w:autoSpaceDE w:val="0"/>
        <w:autoSpaceDN w:val="0"/>
        <w:adjustRightInd w:val="0"/>
        <w:ind w:left="0" w:firstLine="0"/>
        <w:jc w:val="both"/>
        <w:rPr>
          <w:b/>
          <w:bCs/>
          <w:color w:val="000000"/>
          <w:sz w:val="20"/>
          <w:szCs w:val="20"/>
        </w:rPr>
      </w:pPr>
      <w:r w:rsidRPr="00D430D9">
        <w:rPr>
          <w:b/>
          <w:bCs/>
          <w:color w:val="000000"/>
          <w:sz w:val="20"/>
          <w:szCs w:val="20"/>
        </w:rPr>
        <w:t>Assignment.</w:t>
      </w:r>
      <w:r w:rsidR="000119F5">
        <w:rPr>
          <w:b/>
          <w:bCs/>
          <w:color w:val="000000"/>
          <w:sz w:val="20"/>
          <w:szCs w:val="20"/>
        </w:rPr>
        <w:t xml:space="preserve">  </w:t>
      </w:r>
      <w:r w:rsidR="002A10DB" w:rsidRPr="000119F5">
        <w:rPr>
          <w:bCs/>
          <w:color w:val="000000"/>
          <w:sz w:val="20"/>
          <w:szCs w:val="20"/>
        </w:rPr>
        <w:t xml:space="preserve">Reseller may not assign or transfer its rights or obligations under this Agreement </w:t>
      </w:r>
      <w:r w:rsidRPr="000119F5">
        <w:rPr>
          <w:bCs/>
          <w:color w:val="000000"/>
          <w:sz w:val="20"/>
          <w:szCs w:val="20"/>
        </w:rPr>
        <w:t xml:space="preserve">(in whole or in part), whether by operation of law or otherwise, </w:t>
      </w:r>
      <w:r w:rsidR="002A10DB" w:rsidRPr="000119F5">
        <w:rPr>
          <w:bCs/>
          <w:color w:val="000000"/>
          <w:sz w:val="20"/>
          <w:szCs w:val="20"/>
        </w:rPr>
        <w:t xml:space="preserve">including in connection with a merger or acquisition, </w:t>
      </w:r>
      <w:r w:rsidRPr="000119F5">
        <w:rPr>
          <w:bCs/>
          <w:color w:val="000000"/>
          <w:sz w:val="20"/>
          <w:szCs w:val="20"/>
        </w:rPr>
        <w:t xml:space="preserve">without Fidelis’ prior written consent, and any such attempted assignment or transfer shall be void.  Fidelis may assign or otherwise transfer its rights, title and interest in and to this Agreement (or any part thereof), </w:t>
      </w:r>
      <w:r w:rsidR="002A10DB" w:rsidRPr="000119F5">
        <w:rPr>
          <w:bCs/>
          <w:color w:val="000000"/>
          <w:sz w:val="20"/>
          <w:szCs w:val="20"/>
        </w:rPr>
        <w:t xml:space="preserve">for any reason, </w:t>
      </w:r>
      <w:r w:rsidRPr="000119F5">
        <w:rPr>
          <w:bCs/>
          <w:color w:val="000000"/>
          <w:sz w:val="20"/>
          <w:szCs w:val="20"/>
        </w:rPr>
        <w:t>whether by operation of law or otherwise, in conjunction with a change of ownership, merger, acquisition, or sale or transfer of all, substantially all or any part of its business or assets.  Fidelis agrees to notify Reseller of any such assignment or transfer, and shall make reasonable commercial efforts to provide advance notice where feasible unless restricted by law or by a nondisclosure obligation.</w:t>
      </w:r>
    </w:p>
    <w:p w14:paraId="187DD62B" w14:textId="77777777" w:rsidR="00316F54" w:rsidRPr="00D430D9" w:rsidRDefault="00316F54" w:rsidP="004561F1">
      <w:pPr>
        <w:autoSpaceDE w:val="0"/>
        <w:autoSpaceDN w:val="0"/>
        <w:adjustRightInd w:val="0"/>
        <w:jc w:val="both"/>
        <w:rPr>
          <w:bCs/>
          <w:color w:val="000000"/>
          <w:sz w:val="20"/>
          <w:szCs w:val="20"/>
        </w:rPr>
      </w:pPr>
    </w:p>
    <w:p w14:paraId="2E8E00C5" w14:textId="77777777" w:rsidR="00316F54" w:rsidRPr="00D430D9" w:rsidRDefault="00316F54" w:rsidP="00AA275A">
      <w:pPr>
        <w:numPr>
          <w:ilvl w:val="0"/>
          <w:numId w:val="17"/>
        </w:numPr>
        <w:tabs>
          <w:tab w:val="num" w:pos="720"/>
        </w:tabs>
        <w:autoSpaceDE w:val="0"/>
        <w:autoSpaceDN w:val="0"/>
        <w:adjustRightInd w:val="0"/>
        <w:ind w:left="720"/>
        <w:jc w:val="both"/>
        <w:rPr>
          <w:b/>
          <w:bCs/>
          <w:color w:val="000000"/>
          <w:sz w:val="20"/>
          <w:szCs w:val="20"/>
        </w:rPr>
      </w:pPr>
      <w:r w:rsidRPr="00D430D9">
        <w:rPr>
          <w:b/>
          <w:bCs/>
          <w:color w:val="000000"/>
          <w:sz w:val="20"/>
          <w:szCs w:val="20"/>
        </w:rPr>
        <w:t>General.</w:t>
      </w:r>
      <w:r w:rsidR="002A10DB" w:rsidRPr="00D430D9">
        <w:rPr>
          <w:b/>
          <w:bCs/>
          <w:color w:val="000000"/>
          <w:sz w:val="20"/>
          <w:szCs w:val="20"/>
        </w:rPr>
        <w:t xml:space="preserve">  </w:t>
      </w:r>
      <w:r w:rsidR="002A10DB" w:rsidRPr="00D430D9">
        <w:rPr>
          <w:b/>
          <w:bCs/>
          <w:color w:val="000000"/>
          <w:sz w:val="20"/>
          <w:szCs w:val="20"/>
        </w:rPr>
        <w:tab/>
      </w:r>
    </w:p>
    <w:p w14:paraId="18C0548B" w14:textId="77777777" w:rsidR="000F141F" w:rsidRPr="00D430D9" w:rsidRDefault="000F141F" w:rsidP="006B76EA">
      <w:pPr>
        <w:autoSpaceDE w:val="0"/>
        <w:autoSpaceDN w:val="0"/>
        <w:adjustRightInd w:val="0"/>
        <w:jc w:val="both"/>
        <w:rPr>
          <w:b/>
          <w:bCs/>
          <w:color w:val="000000"/>
          <w:sz w:val="20"/>
          <w:szCs w:val="20"/>
        </w:rPr>
      </w:pPr>
    </w:p>
    <w:p w14:paraId="25781D35" w14:textId="77777777"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 xml:space="preserve">Any waiver, amendment or modification of any term </w:t>
      </w:r>
      <w:r w:rsidR="00E15A36" w:rsidRPr="00D430D9">
        <w:rPr>
          <w:bCs/>
          <w:color w:val="000000"/>
          <w:sz w:val="20"/>
          <w:szCs w:val="20"/>
        </w:rPr>
        <w:t xml:space="preserve">of </w:t>
      </w:r>
      <w:r w:rsidRPr="00D430D9">
        <w:rPr>
          <w:bCs/>
          <w:color w:val="000000"/>
          <w:sz w:val="20"/>
          <w:szCs w:val="20"/>
        </w:rPr>
        <w:t xml:space="preserve">this Agreement will not be effective unless in writing and signed by authorized </w:t>
      </w:r>
      <w:r w:rsidR="00E15A36" w:rsidRPr="00D430D9">
        <w:rPr>
          <w:bCs/>
          <w:color w:val="000000"/>
          <w:sz w:val="20"/>
          <w:szCs w:val="20"/>
        </w:rPr>
        <w:t xml:space="preserve">representatives of </w:t>
      </w:r>
      <w:r w:rsidR="00F23B92" w:rsidRPr="00D430D9">
        <w:rPr>
          <w:bCs/>
          <w:color w:val="000000"/>
          <w:sz w:val="20"/>
          <w:szCs w:val="20"/>
        </w:rPr>
        <w:t xml:space="preserve">both </w:t>
      </w:r>
      <w:r w:rsidR="00E15A36" w:rsidRPr="00D430D9">
        <w:rPr>
          <w:bCs/>
          <w:color w:val="000000"/>
          <w:sz w:val="20"/>
          <w:szCs w:val="20"/>
        </w:rPr>
        <w:t>parties</w:t>
      </w:r>
      <w:r w:rsidRPr="00D430D9">
        <w:rPr>
          <w:bCs/>
          <w:color w:val="000000"/>
          <w:sz w:val="20"/>
          <w:szCs w:val="20"/>
        </w:rPr>
        <w:t>.</w:t>
      </w:r>
    </w:p>
    <w:p w14:paraId="5C487DB2" w14:textId="7D1768A3" w:rsidR="008E10A4" w:rsidRPr="00D430D9" w:rsidRDefault="008E10A4" w:rsidP="008950C4">
      <w:pPr>
        <w:rPr>
          <w:sz w:val="20"/>
          <w:szCs w:val="20"/>
        </w:rPr>
      </w:pPr>
      <w:r w:rsidRPr="00D430D9">
        <w:rPr>
          <w:sz w:val="20"/>
          <w:szCs w:val="20"/>
        </w:rPr>
        <w:t xml:space="preserve">  </w:t>
      </w:r>
    </w:p>
    <w:p w14:paraId="6738ECD3" w14:textId="039277F0" w:rsidR="008E10A4" w:rsidRPr="00D430D9" w:rsidRDefault="008E10A4" w:rsidP="008950C4">
      <w:pPr>
        <w:numPr>
          <w:ilvl w:val="1"/>
          <w:numId w:val="17"/>
        </w:numPr>
        <w:autoSpaceDE w:val="0"/>
        <w:autoSpaceDN w:val="0"/>
        <w:adjustRightInd w:val="0"/>
        <w:ind w:left="0" w:firstLine="0"/>
        <w:jc w:val="both"/>
        <w:rPr>
          <w:bCs/>
          <w:color w:val="000000"/>
          <w:sz w:val="20"/>
          <w:szCs w:val="20"/>
        </w:rPr>
      </w:pPr>
      <w:r w:rsidRPr="00D430D9">
        <w:rPr>
          <w:sz w:val="20"/>
          <w:szCs w:val="20"/>
        </w:rPr>
        <w:t>The relationship between Fidelis and Reseller is solely that of independent contractors and not that of an agency, partnership or joint venture.  Neither party shall have the authority to represent or bind the other in any way.  The term “Partner” as used herein indicates a marketing, sales and service association of the parties, but does not indicate a legal partnership.</w:t>
      </w:r>
    </w:p>
    <w:p w14:paraId="5BAB0E19" w14:textId="77777777" w:rsidR="00F848D9" w:rsidRPr="00D430D9" w:rsidRDefault="00F848D9" w:rsidP="008950C4">
      <w:pPr>
        <w:autoSpaceDE w:val="0"/>
        <w:autoSpaceDN w:val="0"/>
        <w:adjustRightInd w:val="0"/>
        <w:jc w:val="both"/>
        <w:rPr>
          <w:bCs/>
          <w:color w:val="000000"/>
          <w:sz w:val="20"/>
          <w:szCs w:val="20"/>
        </w:rPr>
      </w:pPr>
    </w:p>
    <w:p w14:paraId="4C48C2DA" w14:textId="37C95753"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 xml:space="preserve">The validity, interpretation, and performance of this Agreement shall be controlled by and construed under the law of the </w:t>
      </w:r>
      <w:r w:rsidR="00A17146">
        <w:rPr>
          <w:bCs/>
          <w:color w:val="000000"/>
          <w:sz w:val="20"/>
          <w:szCs w:val="20"/>
        </w:rPr>
        <w:t>State of Delaware</w:t>
      </w:r>
      <w:r w:rsidRPr="00D430D9">
        <w:rPr>
          <w:bCs/>
          <w:color w:val="000000"/>
          <w:sz w:val="20"/>
          <w:szCs w:val="20"/>
        </w:rPr>
        <w:t xml:space="preserve">, USA.  The parties expressly exclude the application of the </w:t>
      </w:r>
      <w:r w:rsidRPr="00D430D9">
        <w:rPr>
          <w:bCs/>
          <w:color w:val="000000"/>
          <w:sz w:val="20"/>
          <w:szCs w:val="20"/>
        </w:rPr>
        <w:lastRenderedPageBreak/>
        <w:t>Convention on Contracts for the International Sale of Goods to this Agreement.</w:t>
      </w:r>
      <w:r w:rsidR="002C1023" w:rsidRPr="00D430D9">
        <w:rPr>
          <w:bCs/>
          <w:color w:val="000000"/>
          <w:sz w:val="20"/>
          <w:szCs w:val="20"/>
        </w:rPr>
        <w:t xml:space="preserve"> The Uniform Computer Information Transactions Act does not apply to this Agreement.</w:t>
      </w:r>
    </w:p>
    <w:p w14:paraId="1E680302" w14:textId="77777777" w:rsidR="00F848D9" w:rsidRPr="00D430D9" w:rsidRDefault="00F848D9" w:rsidP="008950C4">
      <w:pPr>
        <w:autoSpaceDE w:val="0"/>
        <w:autoSpaceDN w:val="0"/>
        <w:adjustRightInd w:val="0"/>
        <w:jc w:val="both"/>
        <w:rPr>
          <w:bCs/>
          <w:color w:val="000000"/>
          <w:sz w:val="20"/>
          <w:szCs w:val="20"/>
        </w:rPr>
      </w:pPr>
    </w:p>
    <w:p w14:paraId="17482717" w14:textId="77777777"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The original of this Agreement has been written in English</w:t>
      </w:r>
      <w:r w:rsidR="00E15A36" w:rsidRPr="00D430D9">
        <w:rPr>
          <w:bCs/>
          <w:color w:val="000000"/>
          <w:sz w:val="20"/>
          <w:szCs w:val="20"/>
        </w:rPr>
        <w:t>,</w:t>
      </w:r>
      <w:r w:rsidRPr="00D430D9">
        <w:rPr>
          <w:bCs/>
          <w:color w:val="000000"/>
          <w:sz w:val="20"/>
          <w:szCs w:val="20"/>
        </w:rPr>
        <w:t xml:space="preserve"> and English is the governing language of the Agreement.  Reseller waives any right it may have under the law of the Territory to have this Agreement written in any other language. </w:t>
      </w:r>
    </w:p>
    <w:p w14:paraId="46105C25" w14:textId="77777777" w:rsidR="00F848D9" w:rsidRPr="00D430D9" w:rsidRDefault="00F848D9" w:rsidP="008950C4">
      <w:pPr>
        <w:autoSpaceDE w:val="0"/>
        <w:autoSpaceDN w:val="0"/>
        <w:adjustRightInd w:val="0"/>
        <w:jc w:val="both"/>
        <w:rPr>
          <w:bCs/>
          <w:color w:val="000000"/>
          <w:sz w:val="20"/>
          <w:szCs w:val="20"/>
        </w:rPr>
      </w:pPr>
    </w:p>
    <w:p w14:paraId="7CABD985" w14:textId="77777777"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 xml:space="preserve">If any provision of this Agreement is held to be invalid or unenforceable, the remaining provisions will remain in full force and effect and the invalid or unenforceable provision will be </w:t>
      </w:r>
      <w:r w:rsidR="00F23B92" w:rsidRPr="00D430D9">
        <w:rPr>
          <w:bCs/>
          <w:color w:val="000000"/>
          <w:sz w:val="20"/>
          <w:szCs w:val="20"/>
        </w:rPr>
        <w:t>reworded</w:t>
      </w:r>
      <w:r w:rsidRPr="00D430D9">
        <w:rPr>
          <w:bCs/>
          <w:color w:val="000000"/>
          <w:sz w:val="20"/>
          <w:szCs w:val="20"/>
        </w:rPr>
        <w:t xml:space="preserve"> to make the Agreement as a whole enforceable while maintaining to the greatest extent possible the original intent of the parties.</w:t>
      </w:r>
    </w:p>
    <w:p w14:paraId="67C4BA9A" w14:textId="77777777" w:rsidR="00F848D9" w:rsidRPr="00D430D9" w:rsidRDefault="00F848D9" w:rsidP="008950C4">
      <w:pPr>
        <w:autoSpaceDE w:val="0"/>
        <w:autoSpaceDN w:val="0"/>
        <w:adjustRightInd w:val="0"/>
        <w:jc w:val="both"/>
        <w:rPr>
          <w:bCs/>
          <w:color w:val="000000"/>
          <w:sz w:val="20"/>
          <w:szCs w:val="20"/>
        </w:rPr>
      </w:pPr>
    </w:p>
    <w:p w14:paraId="01378662" w14:textId="77777777"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 xml:space="preserve">During the Term and for three (3) years thereafter, Reseller will keep suitable records consistent with industry custom and practice to demonstrate compliance with this Agreement, and Fidelis or its representative may, </w:t>
      </w:r>
      <w:r w:rsidR="00F23B92" w:rsidRPr="00D430D9">
        <w:rPr>
          <w:bCs/>
          <w:color w:val="000000"/>
          <w:sz w:val="20"/>
          <w:szCs w:val="20"/>
        </w:rPr>
        <w:t xml:space="preserve">upon </w:t>
      </w:r>
      <w:r w:rsidR="00F848D9" w:rsidRPr="00D430D9">
        <w:rPr>
          <w:bCs/>
          <w:color w:val="000000"/>
          <w:sz w:val="20"/>
          <w:szCs w:val="20"/>
        </w:rPr>
        <w:t>five (</w:t>
      </w:r>
      <w:r w:rsidR="00F23B92" w:rsidRPr="00D430D9">
        <w:rPr>
          <w:bCs/>
          <w:color w:val="000000"/>
          <w:sz w:val="20"/>
          <w:szCs w:val="20"/>
        </w:rPr>
        <w:t>5</w:t>
      </w:r>
      <w:r w:rsidR="00F848D9" w:rsidRPr="00D430D9">
        <w:rPr>
          <w:bCs/>
          <w:color w:val="000000"/>
          <w:sz w:val="20"/>
          <w:szCs w:val="20"/>
        </w:rPr>
        <w:t>) business</w:t>
      </w:r>
      <w:r w:rsidR="00F23B92" w:rsidRPr="00D430D9">
        <w:rPr>
          <w:bCs/>
          <w:color w:val="000000"/>
          <w:sz w:val="20"/>
          <w:szCs w:val="20"/>
        </w:rPr>
        <w:t xml:space="preserve"> days’ </w:t>
      </w:r>
      <w:r w:rsidRPr="00D430D9">
        <w:rPr>
          <w:bCs/>
          <w:color w:val="000000"/>
          <w:sz w:val="20"/>
          <w:szCs w:val="20"/>
        </w:rPr>
        <w:t>prior notice, review these records during normal business hours for the sole purpose of determining Reseller's compliance with this Agreement.</w:t>
      </w:r>
    </w:p>
    <w:p w14:paraId="4A2B084F" w14:textId="77777777" w:rsidR="00F848D9" w:rsidRPr="00D430D9" w:rsidRDefault="00F848D9" w:rsidP="008950C4">
      <w:pPr>
        <w:autoSpaceDE w:val="0"/>
        <w:autoSpaceDN w:val="0"/>
        <w:adjustRightInd w:val="0"/>
        <w:jc w:val="both"/>
        <w:rPr>
          <w:bCs/>
          <w:color w:val="000000"/>
          <w:sz w:val="20"/>
          <w:szCs w:val="20"/>
        </w:rPr>
      </w:pPr>
    </w:p>
    <w:p w14:paraId="6FEAAD11" w14:textId="77777777" w:rsidR="00316F54" w:rsidRPr="00D430D9" w:rsidRDefault="00316F54" w:rsidP="008950C4">
      <w:pPr>
        <w:numPr>
          <w:ilvl w:val="1"/>
          <w:numId w:val="17"/>
        </w:numPr>
        <w:autoSpaceDE w:val="0"/>
        <w:autoSpaceDN w:val="0"/>
        <w:adjustRightInd w:val="0"/>
        <w:ind w:left="0" w:firstLine="0"/>
        <w:jc w:val="both"/>
        <w:rPr>
          <w:b/>
          <w:color w:val="000000"/>
          <w:sz w:val="20"/>
          <w:szCs w:val="20"/>
        </w:rPr>
      </w:pPr>
      <w:r w:rsidRPr="00D430D9">
        <w:rPr>
          <w:bCs/>
          <w:color w:val="000000"/>
          <w:sz w:val="20"/>
          <w:szCs w:val="20"/>
        </w:rPr>
        <w:t>Each party agrees that, during the term of this Agreement and for a period of twelve (12) months thereafter, it will not, directly or indirectly recruit, solicit or hire any employee of the other party who has been directly involved in the performance of this Agreement or induce or attempt to induce such employee to terminate his or her employment with, or otherwise cease his or her relationship with, the other party</w:t>
      </w:r>
      <w:r w:rsidR="00F23B92" w:rsidRPr="00D430D9">
        <w:rPr>
          <w:bCs/>
          <w:color w:val="000000"/>
          <w:sz w:val="20"/>
          <w:szCs w:val="20"/>
        </w:rPr>
        <w:t>;</w:t>
      </w:r>
      <w:r w:rsidR="00F23B92" w:rsidRPr="00D430D9">
        <w:rPr>
          <w:sz w:val="20"/>
          <w:szCs w:val="20"/>
        </w:rPr>
        <w:t xml:space="preserve"> </w:t>
      </w:r>
      <w:r w:rsidR="00F23B92" w:rsidRPr="00D430D9">
        <w:rPr>
          <w:bCs/>
          <w:color w:val="000000"/>
          <w:sz w:val="20"/>
          <w:szCs w:val="20"/>
        </w:rPr>
        <w:t>provided, however, that neither party shall be prohibited from recruiting, soliciting or hiring: (</w:t>
      </w:r>
      <w:proofErr w:type="spellStart"/>
      <w:r w:rsidR="00F23B92" w:rsidRPr="00D430D9">
        <w:rPr>
          <w:bCs/>
          <w:color w:val="000000"/>
          <w:sz w:val="20"/>
          <w:szCs w:val="20"/>
        </w:rPr>
        <w:t>i</w:t>
      </w:r>
      <w:proofErr w:type="spellEnd"/>
      <w:r w:rsidR="00F23B92" w:rsidRPr="00D430D9">
        <w:rPr>
          <w:bCs/>
          <w:color w:val="000000"/>
          <w:sz w:val="20"/>
          <w:szCs w:val="20"/>
        </w:rPr>
        <w:t xml:space="preserve">) any person who responds to an advertisement or general solicitation that is not specifically targeted at the employees of the other party, or who is contacted by a recruitment agency, provided that the soliciting party did not instruct such agency to target the employees of the other party; (ii) any person whose employment was terminated by the other party or any of its affiliates; or (iii) any person who contacts the soliciting party or its affiliates on his or her own initiative. </w:t>
      </w:r>
    </w:p>
    <w:p w14:paraId="18FE5FD6" w14:textId="77777777" w:rsidR="00F848D9" w:rsidRPr="00D430D9" w:rsidRDefault="00F848D9" w:rsidP="00A208A7">
      <w:pPr>
        <w:autoSpaceDE w:val="0"/>
        <w:autoSpaceDN w:val="0"/>
        <w:adjustRightInd w:val="0"/>
        <w:jc w:val="both"/>
        <w:rPr>
          <w:b/>
          <w:color w:val="000000"/>
          <w:sz w:val="20"/>
          <w:szCs w:val="20"/>
        </w:rPr>
      </w:pPr>
    </w:p>
    <w:p w14:paraId="71AF558D" w14:textId="77777777"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Either party’s failure to enforce any provision of this Agreement will not be deemed a waiver of that provision or of the right to enforce it in the future.</w:t>
      </w:r>
    </w:p>
    <w:p w14:paraId="6E7206FE" w14:textId="77777777" w:rsidR="00F848D9" w:rsidRPr="00D430D9" w:rsidRDefault="00F848D9" w:rsidP="008950C4">
      <w:pPr>
        <w:autoSpaceDE w:val="0"/>
        <w:autoSpaceDN w:val="0"/>
        <w:adjustRightInd w:val="0"/>
        <w:jc w:val="both"/>
        <w:rPr>
          <w:bCs/>
          <w:color w:val="000000"/>
          <w:sz w:val="20"/>
          <w:szCs w:val="20"/>
        </w:rPr>
      </w:pPr>
    </w:p>
    <w:p w14:paraId="27833962" w14:textId="77777777"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 xml:space="preserve">This Agreement including all exhibits included and specified, constitutes the entire Agreement between the parties as to the subject matter hereof and supersedes any and all written or oral agreements previously existing between the parties with respect to such subject matter.  Any modifications of this Agreement must make specific reference to the provision(s) hereof to be so modified, and must be in writing and signed by </w:t>
      </w:r>
      <w:r w:rsidR="00F23B92" w:rsidRPr="00D430D9">
        <w:rPr>
          <w:bCs/>
          <w:color w:val="000000"/>
          <w:sz w:val="20"/>
          <w:szCs w:val="20"/>
        </w:rPr>
        <w:t xml:space="preserve">authorized representatives </w:t>
      </w:r>
      <w:r w:rsidRPr="00D430D9">
        <w:rPr>
          <w:bCs/>
          <w:color w:val="000000"/>
          <w:sz w:val="20"/>
          <w:szCs w:val="20"/>
        </w:rPr>
        <w:t xml:space="preserve">both parties.  </w:t>
      </w:r>
    </w:p>
    <w:p w14:paraId="703D28DC" w14:textId="77777777" w:rsidR="00F848D9" w:rsidRPr="00D430D9" w:rsidRDefault="00F848D9" w:rsidP="008950C4">
      <w:pPr>
        <w:autoSpaceDE w:val="0"/>
        <w:autoSpaceDN w:val="0"/>
        <w:adjustRightInd w:val="0"/>
        <w:jc w:val="both"/>
        <w:rPr>
          <w:bCs/>
          <w:color w:val="000000"/>
          <w:sz w:val="20"/>
          <w:szCs w:val="20"/>
        </w:rPr>
      </w:pPr>
    </w:p>
    <w:p w14:paraId="75556BF7" w14:textId="77777777" w:rsidR="00316F54" w:rsidRPr="00D430D9" w:rsidRDefault="00316F54" w:rsidP="008950C4">
      <w:pPr>
        <w:numPr>
          <w:ilvl w:val="1"/>
          <w:numId w:val="17"/>
        </w:numPr>
        <w:autoSpaceDE w:val="0"/>
        <w:autoSpaceDN w:val="0"/>
        <w:adjustRightInd w:val="0"/>
        <w:ind w:left="0" w:firstLine="0"/>
        <w:jc w:val="both"/>
        <w:rPr>
          <w:bCs/>
          <w:color w:val="000000"/>
          <w:sz w:val="20"/>
          <w:szCs w:val="20"/>
        </w:rPr>
      </w:pPr>
      <w:r w:rsidRPr="00D430D9">
        <w:rPr>
          <w:bCs/>
          <w:color w:val="000000"/>
          <w:sz w:val="20"/>
          <w:szCs w:val="20"/>
        </w:rPr>
        <w:t>Any notices provided under this Agreement shall be deemed given two (2) business days after being sent via reputable overnight delivery service and immediately after transmission by facsimile to the other party at the addresses shown above, to the attention of the following respective representatives:</w:t>
      </w:r>
    </w:p>
    <w:p w14:paraId="691BE03C" w14:textId="77777777" w:rsidR="00316F54" w:rsidRPr="00D430D9" w:rsidRDefault="00316F54" w:rsidP="00AA275A">
      <w:pPr>
        <w:autoSpaceDE w:val="0"/>
        <w:autoSpaceDN w:val="0"/>
        <w:adjustRightInd w:val="0"/>
        <w:ind w:left="1440"/>
        <w:jc w:val="both"/>
        <w:rPr>
          <w:b/>
          <w:bCs/>
          <w:color w:val="000000"/>
          <w:sz w:val="20"/>
          <w:szCs w:val="20"/>
        </w:rPr>
      </w:pPr>
    </w:p>
    <w:p w14:paraId="6D764139" w14:textId="77777777" w:rsidR="00316F54" w:rsidRPr="00D430D9" w:rsidRDefault="00316F54" w:rsidP="00A208A7">
      <w:pPr>
        <w:autoSpaceDE w:val="0"/>
        <w:autoSpaceDN w:val="0"/>
        <w:adjustRightInd w:val="0"/>
        <w:ind w:left="720"/>
        <w:jc w:val="both"/>
        <w:rPr>
          <w:bCs/>
          <w:color w:val="000000"/>
          <w:sz w:val="20"/>
          <w:szCs w:val="20"/>
        </w:rPr>
      </w:pPr>
      <w:r w:rsidRPr="00D430D9">
        <w:rPr>
          <w:bCs/>
          <w:color w:val="000000"/>
          <w:sz w:val="20"/>
          <w:szCs w:val="20"/>
        </w:rPr>
        <w:t>Fidelis</w:t>
      </w:r>
    </w:p>
    <w:p w14:paraId="6CB12955" w14:textId="3AFC87A6" w:rsidR="00316F54" w:rsidRPr="00D430D9" w:rsidRDefault="00D372D8" w:rsidP="00A208A7">
      <w:pPr>
        <w:autoSpaceDE w:val="0"/>
        <w:autoSpaceDN w:val="0"/>
        <w:adjustRightInd w:val="0"/>
        <w:ind w:left="720"/>
        <w:jc w:val="both"/>
        <w:rPr>
          <w:bCs/>
          <w:color w:val="000000"/>
          <w:sz w:val="20"/>
          <w:szCs w:val="20"/>
        </w:rPr>
      </w:pPr>
      <w:r w:rsidRPr="00D430D9">
        <w:rPr>
          <w:bCs/>
          <w:color w:val="000000"/>
          <w:sz w:val="20"/>
          <w:szCs w:val="20"/>
        </w:rPr>
        <w:t>Fidelis Cybersecurity, Inc.</w:t>
      </w:r>
    </w:p>
    <w:p w14:paraId="638B8502" w14:textId="757335C9" w:rsidR="00316F54" w:rsidRPr="00D430D9" w:rsidRDefault="00257AA4" w:rsidP="00A208A7">
      <w:pPr>
        <w:autoSpaceDE w:val="0"/>
        <w:autoSpaceDN w:val="0"/>
        <w:adjustRightInd w:val="0"/>
        <w:ind w:left="720"/>
        <w:jc w:val="both"/>
        <w:rPr>
          <w:bCs/>
          <w:color w:val="000000"/>
          <w:sz w:val="20"/>
          <w:szCs w:val="20"/>
        </w:rPr>
      </w:pPr>
      <w:r>
        <w:rPr>
          <w:bCs/>
          <w:color w:val="000000"/>
          <w:sz w:val="20"/>
          <w:szCs w:val="20"/>
        </w:rPr>
        <w:t xml:space="preserve">4500 </w:t>
      </w:r>
      <w:r w:rsidR="00D372D8" w:rsidRPr="00D430D9">
        <w:rPr>
          <w:bCs/>
          <w:color w:val="000000"/>
          <w:sz w:val="20"/>
          <w:szCs w:val="20"/>
        </w:rPr>
        <w:t xml:space="preserve">East West Hwy, </w:t>
      </w:r>
      <w:r>
        <w:rPr>
          <w:bCs/>
          <w:color w:val="000000"/>
          <w:sz w:val="20"/>
          <w:szCs w:val="20"/>
        </w:rPr>
        <w:t>4</w:t>
      </w:r>
      <w:r w:rsidRPr="00257AA4">
        <w:rPr>
          <w:bCs/>
          <w:color w:val="000000"/>
          <w:sz w:val="20"/>
          <w:szCs w:val="20"/>
          <w:vertAlign w:val="superscript"/>
        </w:rPr>
        <w:t>th</w:t>
      </w:r>
      <w:r>
        <w:rPr>
          <w:bCs/>
          <w:color w:val="000000"/>
          <w:sz w:val="20"/>
          <w:szCs w:val="20"/>
        </w:rPr>
        <w:t xml:space="preserve"> Floor</w:t>
      </w:r>
    </w:p>
    <w:p w14:paraId="7A7A838D" w14:textId="77777777" w:rsidR="00316F54" w:rsidRPr="00D430D9" w:rsidRDefault="00D372D8" w:rsidP="00A208A7">
      <w:pPr>
        <w:autoSpaceDE w:val="0"/>
        <w:autoSpaceDN w:val="0"/>
        <w:adjustRightInd w:val="0"/>
        <w:ind w:left="720"/>
        <w:jc w:val="both"/>
        <w:rPr>
          <w:bCs/>
          <w:color w:val="000000"/>
          <w:sz w:val="20"/>
          <w:szCs w:val="20"/>
        </w:rPr>
      </w:pPr>
      <w:r w:rsidRPr="00D430D9">
        <w:rPr>
          <w:bCs/>
          <w:color w:val="000000"/>
          <w:sz w:val="20"/>
          <w:szCs w:val="20"/>
        </w:rPr>
        <w:t>Bethesda, MD 20814</w:t>
      </w:r>
    </w:p>
    <w:p w14:paraId="4915B2A8" w14:textId="77777777" w:rsidR="00316F54" w:rsidRPr="00D430D9" w:rsidRDefault="00316F54" w:rsidP="00A208A7">
      <w:pPr>
        <w:autoSpaceDE w:val="0"/>
        <w:autoSpaceDN w:val="0"/>
        <w:adjustRightInd w:val="0"/>
        <w:ind w:left="720"/>
        <w:jc w:val="both"/>
        <w:rPr>
          <w:bCs/>
          <w:color w:val="000000"/>
          <w:sz w:val="20"/>
          <w:szCs w:val="20"/>
        </w:rPr>
      </w:pPr>
      <w:r w:rsidRPr="00D430D9">
        <w:rPr>
          <w:bCs/>
          <w:color w:val="000000"/>
          <w:sz w:val="20"/>
          <w:szCs w:val="20"/>
        </w:rPr>
        <w:t xml:space="preserve">Attention: </w:t>
      </w:r>
      <w:r w:rsidR="00D372D8" w:rsidRPr="00D430D9">
        <w:rPr>
          <w:bCs/>
          <w:color w:val="000000"/>
          <w:sz w:val="20"/>
          <w:szCs w:val="20"/>
        </w:rPr>
        <w:t>Contracts Department</w:t>
      </w:r>
    </w:p>
    <w:p w14:paraId="6073A960" w14:textId="77777777" w:rsidR="00316F54" w:rsidRPr="00D430D9" w:rsidRDefault="00316F54" w:rsidP="00A208A7">
      <w:pPr>
        <w:autoSpaceDE w:val="0"/>
        <w:autoSpaceDN w:val="0"/>
        <w:adjustRightInd w:val="0"/>
        <w:ind w:left="720"/>
        <w:jc w:val="both"/>
        <w:rPr>
          <w:bCs/>
          <w:color w:val="000000"/>
          <w:sz w:val="20"/>
          <w:szCs w:val="20"/>
        </w:rPr>
      </w:pPr>
      <w:r w:rsidRPr="00D430D9">
        <w:rPr>
          <w:bCs/>
          <w:color w:val="000000"/>
          <w:sz w:val="20"/>
          <w:szCs w:val="20"/>
        </w:rPr>
        <w:t xml:space="preserve">Fax: </w:t>
      </w:r>
      <w:r w:rsidR="00D372D8" w:rsidRPr="00D430D9">
        <w:rPr>
          <w:bCs/>
          <w:color w:val="000000"/>
          <w:sz w:val="20"/>
          <w:szCs w:val="20"/>
          <w:lang w:val="en"/>
        </w:rPr>
        <w:t>301-652-7190</w:t>
      </w:r>
    </w:p>
    <w:p w14:paraId="5035B99E" w14:textId="77777777" w:rsidR="00316F54" w:rsidRPr="00D430D9" w:rsidRDefault="00316F54" w:rsidP="00A208A7">
      <w:pPr>
        <w:autoSpaceDE w:val="0"/>
        <w:autoSpaceDN w:val="0"/>
        <w:adjustRightInd w:val="0"/>
        <w:ind w:left="720"/>
        <w:jc w:val="both"/>
        <w:rPr>
          <w:bCs/>
          <w:color w:val="000000"/>
          <w:sz w:val="20"/>
          <w:szCs w:val="20"/>
        </w:rPr>
      </w:pPr>
    </w:p>
    <w:p w14:paraId="381EB1E6" w14:textId="77777777" w:rsidR="00316F54" w:rsidRPr="00D430D9" w:rsidRDefault="00316F54" w:rsidP="00A208A7">
      <w:pPr>
        <w:keepNext/>
        <w:keepLines/>
        <w:autoSpaceDE w:val="0"/>
        <w:autoSpaceDN w:val="0"/>
        <w:adjustRightInd w:val="0"/>
        <w:ind w:left="720"/>
        <w:jc w:val="both"/>
        <w:rPr>
          <w:bCs/>
          <w:color w:val="000000"/>
          <w:sz w:val="20"/>
          <w:szCs w:val="20"/>
        </w:rPr>
      </w:pPr>
      <w:r w:rsidRPr="00D430D9">
        <w:rPr>
          <w:bCs/>
          <w:color w:val="000000"/>
          <w:sz w:val="20"/>
          <w:szCs w:val="20"/>
        </w:rPr>
        <w:t>Reseller</w:t>
      </w:r>
    </w:p>
    <w:p w14:paraId="0C9B93AF" w14:textId="77777777" w:rsidR="00316F54" w:rsidRPr="00D430D9" w:rsidRDefault="00316F54" w:rsidP="00A208A7">
      <w:pPr>
        <w:keepNext/>
        <w:keepLines/>
        <w:autoSpaceDE w:val="0"/>
        <w:autoSpaceDN w:val="0"/>
        <w:adjustRightInd w:val="0"/>
        <w:ind w:left="720"/>
        <w:jc w:val="both"/>
        <w:rPr>
          <w:bCs/>
          <w:color w:val="000000"/>
          <w:sz w:val="20"/>
          <w:szCs w:val="20"/>
        </w:rPr>
      </w:pPr>
      <w:r w:rsidRPr="00D430D9">
        <w:rPr>
          <w:bCs/>
          <w:color w:val="000000"/>
          <w:sz w:val="20"/>
          <w:szCs w:val="20"/>
        </w:rPr>
        <w:t>Address: __________________________________</w:t>
      </w:r>
    </w:p>
    <w:p w14:paraId="477D4CDB" w14:textId="02B86956" w:rsidR="00316F54" w:rsidRPr="00D430D9" w:rsidRDefault="00256EEF" w:rsidP="00256EEF">
      <w:pPr>
        <w:keepNext/>
        <w:keepLines/>
        <w:autoSpaceDE w:val="0"/>
        <w:autoSpaceDN w:val="0"/>
        <w:adjustRightInd w:val="0"/>
        <w:ind w:left="720"/>
        <w:jc w:val="both"/>
        <w:rPr>
          <w:bCs/>
          <w:color w:val="000000"/>
          <w:sz w:val="20"/>
          <w:szCs w:val="20"/>
        </w:rPr>
      </w:pPr>
      <w:r w:rsidRPr="00D430D9">
        <w:rPr>
          <w:bCs/>
          <w:color w:val="000000"/>
          <w:sz w:val="20"/>
          <w:szCs w:val="20"/>
        </w:rPr>
        <w:t xml:space="preserve">              </w:t>
      </w:r>
      <w:r w:rsidR="00316F54" w:rsidRPr="00D430D9">
        <w:rPr>
          <w:bCs/>
          <w:color w:val="000000"/>
          <w:sz w:val="20"/>
          <w:szCs w:val="20"/>
        </w:rPr>
        <w:t xml:space="preserve"> __________________________________</w:t>
      </w:r>
    </w:p>
    <w:p w14:paraId="2CFA54D0" w14:textId="77ADBF29" w:rsidR="00316F54" w:rsidRPr="00D430D9" w:rsidRDefault="00256EEF" w:rsidP="00A208A7">
      <w:pPr>
        <w:keepNext/>
        <w:keepLines/>
        <w:autoSpaceDE w:val="0"/>
        <w:autoSpaceDN w:val="0"/>
        <w:adjustRightInd w:val="0"/>
        <w:ind w:left="720"/>
        <w:jc w:val="both"/>
        <w:rPr>
          <w:bCs/>
          <w:color w:val="000000"/>
          <w:sz w:val="20"/>
          <w:szCs w:val="20"/>
        </w:rPr>
      </w:pPr>
      <w:r w:rsidRPr="00D430D9">
        <w:rPr>
          <w:bCs/>
          <w:color w:val="000000"/>
          <w:sz w:val="20"/>
          <w:szCs w:val="20"/>
        </w:rPr>
        <w:t xml:space="preserve">              </w:t>
      </w:r>
      <w:r w:rsidR="00316F54" w:rsidRPr="00D430D9">
        <w:rPr>
          <w:bCs/>
          <w:color w:val="000000"/>
          <w:sz w:val="20"/>
          <w:szCs w:val="20"/>
        </w:rPr>
        <w:t xml:space="preserve"> __________________________________</w:t>
      </w:r>
    </w:p>
    <w:p w14:paraId="1A946E94" w14:textId="77777777" w:rsidR="00316F54" w:rsidRPr="00D430D9" w:rsidRDefault="00316F54" w:rsidP="00A208A7">
      <w:pPr>
        <w:keepNext/>
        <w:keepLines/>
        <w:autoSpaceDE w:val="0"/>
        <w:autoSpaceDN w:val="0"/>
        <w:adjustRightInd w:val="0"/>
        <w:ind w:left="720"/>
        <w:jc w:val="both"/>
        <w:rPr>
          <w:bCs/>
          <w:color w:val="000000"/>
          <w:sz w:val="20"/>
          <w:szCs w:val="20"/>
        </w:rPr>
      </w:pPr>
      <w:r w:rsidRPr="00D430D9">
        <w:rPr>
          <w:bCs/>
          <w:color w:val="000000"/>
          <w:sz w:val="20"/>
          <w:szCs w:val="20"/>
        </w:rPr>
        <w:t>Attention: _________________________________</w:t>
      </w:r>
    </w:p>
    <w:p w14:paraId="4B62F463" w14:textId="59017E5B" w:rsidR="00316F54" w:rsidRPr="00D430D9" w:rsidRDefault="00316F54" w:rsidP="00A208A7">
      <w:pPr>
        <w:keepNext/>
        <w:keepLines/>
        <w:autoSpaceDE w:val="0"/>
        <w:autoSpaceDN w:val="0"/>
        <w:adjustRightInd w:val="0"/>
        <w:ind w:left="720"/>
        <w:jc w:val="both"/>
        <w:rPr>
          <w:bCs/>
          <w:color w:val="000000"/>
          <w:sz w:val="20"/>
          <w:szCs w:val="20"/>
        </w:rPr>
      </w:pPr>
      <w:r w:rsidRPr="00D430D9">
        <w:rPr>
          <w:bCs/>
          <w:color w:val="000000"/>
          <w:sz w:val="20"/>
          <w:szCs w:val="20"/>
        </w:rPr>
        <w:t>Fax: _________________________________</w:t>
      </w:r>
    </w:p>
    <w:p w14:paraId="2E4664E4" w14:textId="77777777" w:rsidR="00316F54" w:rsidRPr="00D430D9" w:rsidRDefault="00316F54" w:rsidP="00A208A7">
      <w:pPr>
        <w:autoSpaceDE w:val="0"/>
        <w:autoSpaceDN w:val="0"/>
        <w:adjustRightInd w:val="0"/>
        <w:ind w:left="720"/>
        <w:jc w:val="both"/>
        <w:rPr>
          <w:bCs/>
          <w:color w:val="000000"/>
          <w:sz w:val="20"/>
          <w:szCs w:val="20"/>
        </w:rPr>
      </w:pPr>
    </w:p>
    <w:p w14:paraId="5D993A05" w14:textId="77777777" w:rsidR="00316F54" w:rsidRPr="00D430D9" w:rsidRDefault="00316F54" w:rsidP="008950C4">
      <w:pPr>
        <w:autoSpaceDE w:val="0"/>
        <w:autoSpaceDN w:val="0"/>
        <w:adjustRightInd w:val="0"/>
        <w:jc w:val="both"/>
        <w:rPr>
          <w:bCs/>
          <w:color w:val="000000"/>
          <w:sz w:val="20"/>
          <w:szCs w:val="20"/>
        </w:rPr>
      </w:pPr>
      <w:r w:rsidRPr="00D430D9">
        <w:rPr>
          <w:bCs/>
          <w:color w:val="000000"/>
          <w:sz w:val="20"/>
          <w:szCs w:val="20"/>
        </w:rPr>
        <w:t>or to such different address and/or representative as either party may designate from time to time.</w:t>
      </w:r>
    </w:p>
    <w:p w14:paraId="5A53BEB0" w14:textId="77777777" w:rsidR="00316F54" w:rsidRPr="00D430D9" w:rsidRDefault="00316F54" w:rsidP="004561F1">
      <w:pPr>
        <w:autoSpaceDE w:val="0"/>
        <w:autoSpaceDN w:val="0"/>
        <w:adjustRightInd w:val="0"/>
        <w:ind w:left="360"/>
        <w:jc w:val="both"/>
        <w:rPr>
          <w:bCs/>
          <w:color w:val="000000"/>
          <w:sz w:val="20"/>
          <w:szCs w:val="20"/>
        </w:rPr>
      </w:pPr>
    </w:p>
    <w:p w14:paraId="59C73CDA" w14:textId="5546EECA" w:rsidR="00316F54" w:rsidRPr="00D430D9" w:rsidRDefault="00316F54" w:rsidP="008950C4">
      <w:pPr>
        <w:autoSpaceDE w:val="0"/>
        <w:autoSpaceDN w:val="0"/>
        <w:adjustRightInd w:val="0"/>
        <w:jc w:val="both"/>
        <w:rPr>
          <w:bCs/>
          <w:color w:val="000000"/>
          <w:sz w:val="20"/>
          <w:szCs w:val="20"/>
        </w:rPr>
      </w:pPr>
      <w:r w:rsidRPr="00D430D9">
        <w:rPr>
          <w:bCs/>
          <w:color w:val="000000"/>
          <w:sz w:val="20"/>
          <w:szCs w:val="20"/>
        </w:rPr>
        <w:t xml:space="preserve">Notwithstanding the foregoing, </w:t>
      </w:r>
      <w:r w:rsidR="00B042C5">
        <w:rPr>
          <w:bCs/>
          <w:color w:val="000000"/>
          <w:sz w:val="20"/>
          <w:szCs w:val="20"/>
        </w:rPr>
        <w:t>non-legal notices</w:t>
      </w:r>
      <w:r w:rsidRPr="00D430D9">
        <w:rPr>
          <w:bCs/>
          <w:color w:val="000000"/>
          <w:sz w:val="20"/>
          <w:szCs w:val="20"/>
        </w:rPr>
        <w:t xml:space="preserve"> will be deemed effective upon delivery by electronic mail to a party’s main contact as </w:t>
      </w:r>
      <w:r w:rsidR="00EB14BD">
        <w:rPr>
          <w:bCs/>
          <w:color w:val="000000"/>
          <w:sz w:val="20"/>
          <w:szCs w:val="20"/>
        </w:rPr>
        <w:t>provided in writing by each party</w:t>
      </w:r>
      <w:r w:rsidRPr="00D430D9">
        <w:rPr>
          <w:bCs/>
          <w:color w:val="000000"/>
          <w:sz w:val="20"/>
          <w:szCs w:val="20"/>
        </w:rPr>
        <w:t>.</w:t>
      </w:r>
    </w:p>
    <w:p w14:paraId="343DB81C" w14:textId="77777777" w:rsidR="00D430D9" w:rsidRDefault="00D430D9" w:rsidP="004561F1">
      <w:pPr>
        <w:autoSpaceDE w:val="0"/>
        <w:autoSpaceDN w:val="0"/>
        <w:adjustRightInd w:val="0"/>
        <w:jc w:val="both"/>
        <w:rPr>
          <w:b/>
          <w:bCs/>
          <w:color w:val="000000"/>
          <w:sz w:val="20"/>
          <w:szCs w:val="20"/>
        </w:rPr>
        <w:sectPr w:rsidR="00D430D9" w:rsidSect="00D430D9">
          <w:type w:val="continuous"/>
          <w:pgSz w:w="12240" w:h="15840" w:code="1"/>
          <w:pgMar w:top="1440" w:right="1440" w:bottom="720" w:left="1440" w:header="720" w:footer="274" w:gutter="0"/>
          <w:cols w:num="2" w:space="720"/>
          <w:docGrid w:linePitch="360"/>
        </w:sectPr>
      </w:pPr>
    </w:p>
    <w:p w14:paraId="4B766C02" w14:textId="51513A7D" w:rsidR="00316F54" w:rsidRPr="00D430D9" w:rsidRDefault="00316F54" w:rsidP="004561F1">
      <w:pPr>
        <w:autoSpaceDE w:val="0"/>
        <w:autoSpaceDN w:val="0"/>
        <w:adjustRightInd w:val="0"/>
        <w:jc w:val="both"/>
        <w:rPr>
          <w:b/>
          <w:bCs/>
          <w:color w:val="000000"/>
          <w:sz w:val="20"/>
          <w:szCs w:val="20"/>
        </w:rPr>
      </w:pPr>
    </w:p>
    <w:p w14:paraId="1FC6F507" w14:textId="77777777" w:rsidR="00D430D9" w:rsidRDefault="00D430D9" w:rsidP="004561F1">
      <w:pPr>
        <w:autoSpaceDE w:val="0"/>
        <w:autoSpaceDN w:val="0"/>
        <w:adjustRightInd w:val="0"/>
        <w:jc w:val="both"/>
        <w:rPr>
          <w:b/>
          <w:bCs/>
          <w:color w:val="000000"/>
          <w:sz w:val="20"/>
          <w:szCs w:val="20"/>
        </w:rPr>
        <w:sectPr w:rsidR="00D430D9" w:rsidSect="00C82719">
          <w:type w:val="continuous"/>
          <w:pgSz w:w="12240" w:h="15840" w:code="1"/>
          <w:pgMar w:top="1440" w:right="1440" w:bottom="720" w:left="1440" w:header="720" w:footer="274" w:gutter="0"/>
          <w:cols w:space="720"/>
          <w:docGrid w:linePitch="360"/>
        </w:sectPr>
      </w:pPr>
    </w:p>
    <w:p w14:paraId="191A6963" w14:textId="3A31B3AE" w:rsidR="00316F54" w:rsidRPr="00D430D9" w:rsidRDefault="00316F54" w:rsidP="004561F1">
      <w:pPr>
        <w:autoSpaceDE w:val="0"/>
        <w:autoSpaceDN w:val="0"/>
        <w:adjustRightInd w:val="0"/>
        <w:jc w:val="both"/>
        <w:rPr>
          <w:b/>
          <w:bCs/>
          <w:color w:val="000000"/>
          <w:sz w:val="20"/>
          <w:szCs w:val="20"/>
        </w:rPr>
      </w:pPr>
    </w:p>
    <w:p w14:paraId="2549BA95" w14:textId="77777777" w:rsidR="00316F54" w:rsidRPr="00D430D9" w:rsidRDefault="00316F54" w:rsidP="00C92C11">
      <w:pPr>
        <w:autoSpaceDE w:val="0"/>
        <w:autoSpaceDN w:val="0"/>
        <w:adjustRightInd w:val="0"/>
        <w:jc w:val="both"/>
        <w:rPr>
          <w:sz w:val="20"/>
          <w:szCs w:val="20"/>
        </w:rPr>
      </w:pPr>
    </w:p>
    <w:p w14:paraId="1887A1C6" w14:textId="77777777" w:rsidR="00316F54" w:rsidRPr="00D430D9" w:rsidRDefault="00316F54" w:rsidP="00AA275A">
      <w:pPr>
        <w:autoSpaceDE w:val="0"/>
        <w:autoSpaceDN w:val="0"/>
        <w:adjustRightInd w:val="0"/>
        <w:jc w:val="center"/>
        <w:rPr>
          <w:sz w:val="20"/>
          <w:szCs w:val="20"/>
        </w:rPr>
      </w:pPr>
      <w:r w:rsidRPr="00D430D9">
        <w:rPr>
          <w:b/>
          <w:i/>
          <w:sz w:val="20"/>
          <w:szCs w:val="20"/>
        </w:rPr>
        <w:t>[SIGNATURES APPEAR ON FOLLOWING PAGE]</w:t>
      </w:r>
      <w:r w:rsidRPr="00D430D9">
        <w:rPr>
          <w:sz w:val="20"/>
          <w:szCs w:val="20"/>
        </w:rPr>
        <w:t xml:space="preserve"> </w:t>
      </w:r>
    </w:p>
    <w:p w14:paraId="2655F2E3" w14:textId="77777777" w:rsidR="00316F54" w:rsidRPr="00D430D9" w:rsidRDefault="00316F54" w:rsidP="00C92C11">
      <w:pPr>
        <w:autoSpaceDE w:val="0"/>
        <w:autoSpaceDN w:val="0"/>
        <w:adjustRightInd w:val="0"/>
        <w:jc w:val="both"/>
        <w:rPr>
          <w:sz w:val="20"/>
          <w:szCs w:val="20"/>
        </w:rPr>
        <w:sectPr w:rsidR="00316F54" w:rsidRPr="00D430D9" w:rsidSect="00C82719">
          <w:type w:val="continuous"/>
          <w:pgSz w:w="12240" w:h="15840" w:code="1"/>
          <w:pgMar w:top="1440" w:right="1440" w:bottom="720" w:left="1440" w:header="720" w:footer="274" w:gutter="0"/>
          <w:cols w:space="720"/>
          <w:docGrid w:linePitch="360"/>
        </w:sectPr>
      </w:pPr>
    </w:p>
    <w:p w14:paraId="071379BC" w14:textId="15917D69" w:rsidR="00316F54" w:rsidRPr="00D430D9" w:rsidRDefault="00316F54" w:rsidP="00C92C11">
      <w:pPr>
        <w:autoSpaceDE w:val="0"/>
        <w:autoSpaceDN w:val="0"/>
        <w:adjustRightInd w:val="0"/>
        <w:rPr>
          <w:sz w:val="20"/>
          <w:szCs w:val="20"/>
        </w:rPr>
      </w:pPr>
      <w:r w:rsidRPr="00D430D9">
        <w:rPr>
          <w:sz w:val="20"/>
          <w:szCs w:val="20"/>
        </w:rPr>
        <w:br w:type="page"/>
      </w:r>
      <w:r w:rsidRPr="00D430D9">
        <w:rPr>
          <w:sz w:val="20"/>
          <w:szCs w:val="20"/>
        </w:rPr>
        <w:lastRenderedPageBreak/>
        <w:t>IN WITNESS WHEREOF, the parties have executed this Reseller Agreement as of the Effective Date</w:t>
      </w:r>
      <w:r w:rsidR="00D80980" w:rsidRPr="00D430D9">
        <w:rPr>
          <w:sz w:val="20"/>
          <w:szCs w:val="20"/>
        </w:rPr>
        <w:t>:</w:t>
      </w:r>
    </w:p>
    <w:p w14:paraId="1131C677" w14:textId="77777777" w:rsidR="00316F54" w:rsidRPr="00D430D9" w:rsidRDefault="00316F54" w:rsidP="00C92C11">
      <w:pPr>
        <w:autoSpaceDE w:val="0"/>
        <w:autoSpaceDN w:val="0"/>
        <w:adjustRightInd w:val="0"/>
        <w:rPr>
          <w:sz w:val="20"/>
          <w:szCs w:val="20"/>
        </w:rPr>
      </w:pPr>
    </w:p>
    <w:p w14:paraId="3D977A4E" w14:textId="77777777" w:rsidR="00316F54" w:rsidRPr="00D430D9" w:rsidRDefault="00316F54" w:rsidP="00C92C11">
      <w:pPr>
        <w:autoSpaceDE w:val="0"/>
        <w:autoSpaceDN w:val="0"/>
        <w:adjustRightInd w:val="0"/>
        <w:rPr>
          <w:sz w:val="20"/>
          <w:szCs w:val="20"/>
        </w:rPr>
      </w:pPr>
    </w:p>
    <w:p w14:paraId="773BC937" w14:textId="77777777" w:rsidR="00316F54" w:rsidRPr="00D430D9" w:rsidRDefault="00316F54" w:rsidP="00C92C11">
      <w:pPr>
        <w:autoSpaceDE w:val="0"/>
        <w:autoSpaceDN w:val="0"/>
        <w:adjustRightInd w:val="0"/>
        <w:rPr>
          <w:sz w:val="20"/>
          <w:szCs w:val="20"/>
        </w:rPr>
        <w:sectPr w:rsidR="00316F54" w:rsidRPr="00D430D9" w:rsidSect="00C82719">
          <w:headerReference w:type="default" r:id="rId11"/>
          <w:footerReference w:type="default" r:id="rId12"/>
          <w:type w:val="continuous"/>
          <w:pgSz w:w="12240" w:h="15840" w:code="1"/>
          <w:pgMar w:top="1440" w:right="1800" w:bottom="245" w:left="1080" w:header="720" w:footer="270" w:gutter="0"/>
          <w:cols w:space="720"/>
          <w:docGrid w:linePitch="360"/>
        </w:sectPr>
      </w:pPr>
    </w:p>
    <w:p w14:paraId="4BA33CBD" w14:textId="77777777" w:rsidR="00316F54" w:rsidRPr="00D430D9" w:rsidRDefault="00D3387B" w:rsidP="00832438">
      <w:pPr>
        <w:autoSpaceDE w:val="0"/>
        <w:autoSpaceDN w:val="0"/>
        <w:adjustRightInd w:val="0"/>
        <w:spacing w:after="120"/>
        <w:rPr>
          <w:b/>
          <w:bCs/>
          <w:sz w:val="20"/>
          <w:szCs w:val="20"/>
        </w:rPr>
      </w:pPr>
      <w:r w:rsidRPr="00D430D9">
        <w:rPr>
          <w:b/>
          <w:bCs/>
          <w:sz w:val="20"/>
          <w:szCs w:val="20"/>
        </w:rPr>
        <w:t>FIDELIS CYBERSECURITY, INC.</w:t>
      </w:r>
      <w:r w:rsidR="00316F54" w:rsidRPr="00D430D9">
        <w:rPr>
          <w:b/>
          <w:bCs/>
          <w:sz w:val="20"/>
          <w:szCs w:val="20"/>
        </w:rPr>
        <w:t xml:space="preserve"> </w:t>
      </w:r>
    </w:p>
    <w:p w14:paraId="505DFEF1" w14:textId="77777777" w:rsidR="00316F54" w:rsidRPr="00D430D9" w:rsidRDefault="00316F54" w:rsidP="00757059">
      <w:pPr>
        <w:autoSpaceDE w:val="0"/>
        <w:autoSpaceDN w:val="0"/>
        <w:adjustRightInd w:val="0"/>
        <w:rPr>
          <w:sz w:val="20"/>
          <w:szCs w:val="20"/>
        </w:rPr>
      </w:pPr>
    </w:p>
    <w:p w14:paraId="410A4D0D" w14:textId="77777777" w:rsidR="00316F54" w:rsidRPr="00D430D9" w:rsidRDefault="00316F54" w:rsidP="00757059">
      <w:pPr>
        <w:autoSpaceDE w:val="0"/>
        <w:autoSpaceDN w:val="0"/>
        <w:adjustRightInd w:val="0"/>
        <w:rPr>
          <w:sz w:val="20"/>
          <w:szCs w:val="20"/>
        </w:rPr>
      </w:pPr>
    </w:p>
    <w:p w14:paraId="433ABBF9" w14:textId="77777777" w:rsidR="00316F54" w:rsidRPr="00D430D9" w:rsidRDefault="00316F54" w:rsidP="005B11F2">
      <w:pPr>
        <w:autoSpaceDE w:val="0"/>
        <w:autoSpaceDN w:val="0"/>
        <w:adjustRightInd w:val="0"/>
        <w:spacing w:after="120"/>
        <w:rPr>
          <w:sz w:val="20"/>
          <w:szCs w:val="20"/>
        </w:rPr>
      </w:pPr>
      <w:r w:rsidRPr="00D430D9">
        <w:rPr>
          <w:sz w:val="20"/>
          <w:szCs w:val="20"/>
        </w:rPr>
        <w:t>By: _____________________________________________</w:t>
      </w:r>
    </w:p>
    <w:p w14:paraId="3F4A078A" w14:textId="77777777" w:rsidR="00316F54" w:rsidRPr="00D430D9" w:rsidRDefault="00316F54" w:rsidP="005B11F2">
      <w:pPr>
        <w:autoSpaceDE w:val="0"/>
        <w:autoSpaceDN w:val="0"/>
        <w:adjustRightInd w:val="0"/>
        <w:spacing w:after="120"/>
        <w:rPr>
          <w:sz w:val="20"/>
          <w:szCs w:val="20"/>
        </w:rPr>
      </w:pPr>
      <w:r w:rsidRPr="00D430D9">
        <w:rPr>
          <w:sz w:val="20"/>
          <w:szCs w:val="20"/>
        </w:rPr>
        <w:t xml:space="preserve">Name: ___________________________________________ </w:t>
      </w:r>
    </w:p>
    <w:p w14:paraId="161008EF" w14:textId="77777777" w:rsidR="00316F54" w:rsidRPr="00D430D9" w:rsidRDefault="00316F54" w:rsidP="005B11F2">
      <w:pPr>
        <w:autoSpaceDE w:val="0"/>
        <w:autoSpaceDN w:val="0"/>
        <w:adjustRightInd w:val="0"/>
        <w:spacing w:after="120"/>
        <w:rPr>
          <w:sz w:val="20"/>
          <w:szCs w:val="20"/>
        </w:rPr>
      </w:pPr>
      <w:r w:rsidRPr="00D430D9">
        <w:rPr>
          <w:sz w:val="20"/>
          <w:szCs w:val="20"/>
        </w:rPr>
        <w:t>Title: ____________________________________________</w:t>
      </w:r>
    </w:p>
    <w:p w14:paraId="5260DA07" w14:textId="645DE26B" w:rsidR="00316F54" w:rsidRPr="00D430D9" w:rsidRDefault="00316F54" w:rsidP="000E739E">
      <w:pPr>
        <w:autoSpaceDE w:val="0"/>
        <w:autoSpaceDN w:val="0"/>
        <w:adjustRightInd w:val="0"/>
        <w:spacing w:after="120"/>
        <w:rPr>
          <w:sz w:val="20"/>
          <w:szCs w:val="20"/>
        </w:rPr>
      </w:pPr>
      <w:r w:rsidRPr="00D430D9">
        <w:rPr>
          <w:sz w:val="20"/>
          <w:szCs w:val="20"/>
        </w:rPr>
        <w:t>Date: ____________________________________________</w:t>
      </w:r>
      <w:r w:rsidRPr="00D430D9">
        <w:rPr>
          <w:b/>
          <w:bCs/>
          <w:sz w:val="20"/>
          <w:szCs w:val="20"/>
        </w:rPr>
        <w:br w:type="column"/>
      </w:r>
      <w:r w:rsidR="003D10D9" w:rsidRPr="00D430D9">
        <w:rPr>
          <w:b/>
          <w:bCs/>
          <w:sz w:val="20"/>
          <w:szCs w:val="20"/>
        </w:rPr>
        <w:t>RESELLER</w:t>
      </w:r>
      <w:r w:rsidRPr="00D430D9">
        <w:rPr>
          <w:b/>
          <w:bCs/>
          <w:sz w:val="20"/>
          <w:szCs w:val="20"/>
        </w:rPr>
        <w:t xml:space="preserve">: </w:t>
      </w:r>
    </w:p>
    <w:p w14:paraId="6899274B" w14:textId="77777777" w:rsidR="00316F54" w:rsidRPr="00D430D9" w:rsidRDefault="00316F54" w:rsidP="005B11F2">
      <w:pPr>
        <w:autoSpaceDE w:val="0"/>
        <w:autoSpaceDN w:val="0"/>
        <w:adjustRightInd w:val="0"/>
        <w:rPr>
          <w:sz w:val="20"/>
          <w:szCs w:val="20"/>
        </w:rPr>
      </w:pPr>
    </w:p>
    <w:p w14:paraId="1B935706" w14:textId="77777777" w:rsidR="000E739E" w:rsidRDefault="000E739E" w:rsidP="005B11F2">
      <w:pPr>
        <w:autoSpaceDE w:val="0"/>
        <w:autoSpaceDN w:val="0"/>
        <w:adjustRightInd w:val="0"/>
        <w:spacing w:after="120"/>
        <w:rPr>
          <w:sz w:val="20"/>
          <w:szCs w:val="20"/>
        </w:rPr>
      </w:pPr>
    </w:p>
    <w:p w14:paraId="56854DEC" w14:textId="199245FA" w:rsidR="00316F54" w:rsidRPr="00D430D9" w:rsidRDefault="00316F54" w:rsidP="005B11F2">
      <w:pPr>
        <w:autoSpaceDE w:val="0"/>
        <w:autoSpaceDN w:val="0"/>
        <w:adjustRightInd w:val="0"/>
        <w:spacing w:after="120"/>
        <w:rPr>
          <w:sz w:val="20"/>
          <w:szCs w:val="20"/>
        </w:rPr>
      </w:pPr>
      <w:r w:rsidRPr="00D430D9">
        <w:rPr>
          <w:sz w:val="20"/>
          <w:szCs w:val="20"/>
        </w:rPr>
        <w:t>By: _____________</w:t>
      </w:r>
      <w:r w:rsidR="002C11CD">
        <w:rPr>
          <w:sz w:val="20"/>
          <w:szCs w:val="20"/>
        </w:rPr>
        <w:t>__________________________</w:t>
      </w:r>
    </w:p>
    <w:p w14:paraId="530B433B" w14:textId="0D799A26" w:rsidR="00316F54" w:rsidRPr="00D430D9" w:rsidRDefault="00316F54" w:rsidP="005B11F2">
      <w:pPr>
        <w:autoSpaceDE w:val="0"/>
        <w:autoSpaceDN w:val="0"/>
        <w:adjustRightInd w:val="0"/>
        <w:spacing w:after="120"/>
        <w:rPr>
          <w:sz w:val="20"/>
          <w:szCs w:val="20"/>
        </w:rPr>
      </w:pPr>
      <w:r w:rsidRPr="00D430D9">
        <w:rPr>
          <w:sz w:val="20"/>
          <w:szCs w:val="20"/>
        </w:rPr>
        <w:t>Name: __________</w:t>
      </w:r>
      <w:r w:rsidR="002C11CD">
        <w:rPr>
          <w:sz w:val="20"/>
          <w:szCs w:val="20"/>
        </w:rPr>
        <w:t>_____________________________</w:t>
      </w:r>
    </w:p>
    <w:p w14:paraId="721F08DF" w14:textId="47AADDD6" w:rsidR="00316F54" w:rsidRPr="00D430D9" w:rsidRDefault="00316F54" w:rsidP="005B11F2">
      <w:pPr>
        <w:autoSpaceDE w:val="0"/>
        <w:autoSpaceDN w:val="0"/>
        <w:adjustRightInd w:val="0"/>
        <w:spacing w:after="120"/>
        <w:rPr>
          <w:sz w:val="20"/>
          <w:szCs w:val="20"/>
        </w:rPr>
      </w:pPr>
      <w:r w:rsidRPr="00D430D9">
        <w:rPr>
          <w:sz w:val="20"/>
          <w:szCs w:val="20"/>
        </w:rPr>
        <w:t>Title: ___________</w:t>
      </w:r>
      <w:r w:rsidR="002C11CD">
        <w:rPr>
          <w:sz w:val="20"/>
          <w:szCs w:val="20"/>
        </w:rPr>
        <w:t>____________________________</w:t>
      </w:r>
    </w:p>
    <w:p w14:paraId="2BA43612" w14:textId="6B2685AE" w:rsidR="00316F54" w:rsidRPr="00D430D9" w:rsidRDefault="00316F54" w:rsidP="005B11F2">
      <w:pPr>
        <w:autoSpaceDE w:val="0"/>
        <w:autoSpaceDN w:val="0"/>
        <w:adjustRightInd w:val="0"/>
        <w:spacing w:after="120"/>
        <w:rPr>
          <w:sz w:val="20"/>
          <w:szCs w:val="20"/>
        </w:rPr>
      </w:pPr>
      <w:r w:rsidRPr="00D430D9">
        <w:rPr>
          <w:sz w:val="20"/>
          <w:szCs w:val="20"/>
        </w:rPr>
        <w:t>Date: ___________</w:t>
      </w:r>
      <w:r w:rsidR="002C11CD">
        <w:rPr>
          <w:sz w:val="20"/>
          <w:szCs w:val="20"/>
        </w:rPr>
        <w:t>____________________________</w:t>
      </w:r>
    </w:p>
    <w:p w14:paraId="55BB091C" w14:textId="77777777" w:rsidR="00316F54" w:rsidRPr="00D430D9" w:rsidRDefault="00316F54" w:rsidP="005B11F2">
      <w:pPr>
        <w:autoSpaceDE w:val="0"/>
        <w:autoSpaceDN w:val="0"/>
        <w:adjustRightInd w:val="0"/>
        <w:spacing w:after="120"/>
        <w:rPr>
          <w:sz w:val="20"/>
          <w:szCs w:val="20"/>
        </w:rPr>
      </w:pPr>
    </w:p>
    <w:p w14:paraId="03595656" w14:textId="77777777" w:rsidR="00316F54" w:rsidRPr="00D430D9" w:rsidRDefault="00316F54" w:rsidP="00FA36AC">
      <w:pPr>
        <w:jc w:val="center"/>
        <w:rPr>
          <w:sz w:val="20"/>
          <w:szCs w:val="20"/>
        </w:rPr>
        <w:sectPr w:rsidR="00316F54" w:rsidRPr="00D430D9" w:rsidSect="00C82719">
          <w:type w:val="continuous"/>
          <w:pgSz w:w="12240" w:h="15840" w:code="1"/>
          <w:pgMar w:top="1170" w:right="1800" w:bottom="245" w:left="1080" w:header="720" w:footer="270" w:gutter="0"/>
          <w:cols w:num="2" w:space="720" w:equalWidth="0">
            <w:col w:w="4680" w:space="720"/>
            <w:col w:w="3960"/>
          </w:cols>
          <w:docGrid w:linePitch="360"/>
        </w:sectPr>
      </w:pPr>
      <w:r w:rsidRPr="00D430D9">
        <w:rPr>
          <w:sz w:val="20"/>
          <w:szCs w:val="20"/>
        </w:rPr>
        <w:br w:type="page"/>
      </w:r>
    </w:p>
    <w:p w14:paraId="1551C895" w14:textId="77777777" w:rsidR="00316F54" w:rsidRPr="00D430D9" w:rsidRDefault="00316F54" w:rsidP="00FA36AC">
      <w:pPr>
        <w:jc w:val="center"/>
        <w:rPr>
          <w:b/>
          <w:sz w:val="20"/>
          <w:szCs w:val="20"/>
        </w:rPr>
      </w:pPr>
      <w:r w:rsidRPr="00D430D9">
        <w:rPr>
          <w:b/>
          <w:sz w:val="20"/>
          <w:szCs w:val="20"/>
        </w:rPr>
        <w:lastRenderedPageBreak/>
        <w:t>Exhibit A</w:t>
      </w:r>
    </w:p>
    <w:p w14:paraId="7D88BD77" w14:textId="77777777" w:rsidR="00316F54" w:rsidRPr="00D430D9" w:rsidRDefault="00316F54" w:rsidP="00FA36AC">
      <w:pPr>
        <w:tabs>
          <w:tab w:val="right" w:pos="8460"/>
        </w:tabs>
        <w:jc w:val="center"/>
        <w:rPr>
          <w:b/>
          <w:sz w:val="20"/>
          <w:szCs w:val="20"/>
        </w:rPr>
      </w:pPr>
    </w:p>
    <w:p w14:paraId="01D9670F" w14:textId="77777777" w:rsidR="00316F54" w:rsidRPr="00D430D9" w:rsidRDefault="00316F54" w:rsidP="00FA36AC">
      <w:pPr>
        <w:jc w:val="center"/>
        <w:rPr>
          <w:b/>
          <w:sz w:val="20"/>
          <w:szCs w:val="20"/>
        </w:rPr>
      </w:pPr>
      <w:r w:rsidRPr="00D430D9">
        <w:rPr>
          <w:b/>
          <w:sz w:val="20"/>
          <w:szCs w:val="20"/>
        </w:rPr>
        <w:t>Contacts</w:t>
      </w:r>
    </w:p>
    <w:p w14:paraId="0C53626D" w14:textId="77777777" w:rsidR="00316F54" w:rsidRPr="00D430D9" w:rsidRDefault="00316F54" w:rsidP="00FA36AC">
      <w:pPr>
        <w:tabs>
          <w:tab w:val="right" w:pos="8460"/>
        </w:tabs>
        <w:jc w:val="center"/>
        <w:rPr>
          <w:sz w:val="20"/>
          <w:szCs w:val="20"/>
        </w:rPr>
      </w:pPr>
    </w:p>
    <w:p w14:paraId="75F39702" w14:textId="77777777" w:rsidR="00316F54" w:rsidRPr="00D430D9" w:rsidRDefault="00316F54" w:rsidP="00FA36AC">
      <w:pPr>
        <w:tabs>
          <w:tab w:val="right" w:pos="8460"/>
        </w:tabs>
        <w:jc w:val="center"/>
        <w:rPr>
          <w:sz w:val="20"/>
          <w:szCs w:val="20"/>
        </w:rPr>
      </w:pPr>
      <w:r w:rsidRPr="00D430D9">
        <w:rPr>
          <w:sz w:val="20"/>
          <w:szCs w:val="20"/>
        </w:rPr>
        <w:t>(Please enter name, title, phone and email for each)</w:t>
      </w:r>
    </w:p>
    <w:p w14:paraId="1CF52D64" w14:textId="77777777" w:rsidR="00316F54" w:rsidRPr="00D430D9" w:rsidRDefault="00316F54" w:rsidP="00FA36AC">
      <w:pPr>
        <w:jc w:val="both"/>
        <w:rPr>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60"/>
        <w:gridCol w:w="1849"/>
        <w:gridCol w:w="2290"/>
        <w:gridCol w:w="1829"/>
        <w:gridCol w:w="1414"/>
      </w:tblGrid>
      <w:tr w:rsidR="00316F54" w:rsidRPr="00D430D9" w14:paraId="7609AE77"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04DB21D5" w14:textId="77777777" w:rsidR="00316F54" w:rsidRPr="00D430D9" w:rsidRDefault="00316F54" w:rsidP="00C31263">
            <w:pPr>
              <w:jc w:val="center"/>
              <w:rPr>
                <w:b/>
                <w:sz w:val="20"/>
                <w:szCs w:val="20"/>
              </w:rPr>
            </w:pPr>
            <w:r w:rsidRPr="00D430D9">
              <w:rPr>
                <w:b/>
                <w:sz w:val="20"/>
                <w:szCs w:val="20"/>
              </w:rPr>
              <w:t>Type</w:t>
            </w:r>
          </w:p>
        </w:tc>
        <w:tc>
          <w:tcPr>
            <w:tcW w:w="1922" w:type="dxa"/>
            <w:tcBorders>
              <w:top w:val="single" w:sz="4" w:space="0" w:color="000000"/>
              <w:left w:val="single" w:sz="4" w:space="0" w:color="000000"/>
              <w:bottom w:val="single" w:sz="4" w:space="0" w:color="000000"/>
              <w:right w:val="single" w:sz="4" w:space="0" w:color="000000"/>
            </w:tcBorders>
            <w:vAlign w:val="center"/>
          </w:tcPr>
          <w:p w14:paraId="65ADAD50" w14:textId="77777777" w:rsidR="00316F54" w:rsidRPr="00D430D9" w:rsidRDefault="00316F54" w:rsidP="00C31263">
            <w:pPr>
              <w:jc w:val="center"/>
              <w:rPr>
                <w:b/>
                <w:sz w:val="20"/>
                <w:szCs w:val="20"/>
              </w:rPr>
            </w:pPr>
            <w:r w:rsidRPr="00D430D9">
              <w:rPr>
                <w:b/>
                <w:sz w:val="20"/>
                <w:szCs w:val="20"/>
              </w:rPr>
              <w:t>Name</w:t>
            </w:r>
          </w:p>
        </w:tc>
        <w:tc>
          <w:tcPr>
            <w:tcW w:w="2398" w:type="dxa"/>
            <w:tcBorders>
              <w:top w:val="single" w:sz="4" w:space="0" w:color="000000"/>
              <w:left w:val="single" w:sz="4" w:space="0" w:color="000000"/>
              <w:bottom w:val="single" w:sz="4" w:space="0" w:color="000000"/>
              <w:right w:val="single" w:sz="4" w:space="0" w:color="000000"/>
            </w:tcBorders>
            <w:vAlign w:val="center"/>
          </w:tcPr>
          <w:p w14:paraId="52DEB419" w14:textId="77777777" w:rsidR="00316F54" w:rsidRPr="00D430D9" w:rsidRDefault="00316F54" w:rsidP="00C31263">
            <w:pPr>
              <w:jc w:val="center"/>
              <w:rPr>
                <w:b/>
                <w:sz w:val="20"/>
                <w:szCs w:val="20"/>
              </w:rPr>
            </w:pPr>
            <w:r w:rsidRPr="00D430D9">
              <w:rPr>
                <w:b/>
                <w:sz w:val="20"/>
                <w:szCs w:val="20"/>
              </w:rPr>
              <w:t>Title</w:t>
            </w:r>
          </w:p>
        </w:tc>
        <w:tc>
          <w:tcPr>
            <w:tcW w:w="1890" w:type="dxa"/>
            <w:tcBorders>
              <w:top w:val="single" w:sz="4" w:space="0" w:color="000000"/>
              <w:left w:val="single" w:sz="4" w:space="0" w:color="000000"/>
              <w:bottom w:val="single" w:sz="4" w:space="0" w:color="000000"/>
              <w:right w:val="single" w:sz="4" w:space="0" w:color="000000"/>
            </w:tcBorders>
            <w:vAlign w:val="center"/>
          </w:tcPr>
          <w:p w14:paraId="44AFFB59" w14:textId="77777777" w:rsidR="00316F54" w:rsidRPr="00D430D9" w:rsidRDefault="00316F54" w:rsidP="00C31263">
            <w:pPr>
              <w:jc w:val="center"/>
              <w:rPr>
                <w:b/>
                <w:sz w:val="20"/>
                <w:szCs w:val="20"/>
              </w:rPr>
            </w:pPr>
            <w:r w:rsidRPr="00D430D9">
              <w:rPr>
                <w:b/>
                <w:sz w:val="20"/>
                <w:szCs w:val="20"/>
              </w:rPr>
              <w:t>Phone (w/ country code)</w:t>
            </w:r>
          </w:p>
        </w:tc>
        <w:tc>
          <w:tcPr>
            <w:tcW w:w="1458" w:type="dxa"/>
            <w:tcBorders>
              <w:top w:val="single" w:sz="4" w:space="0" w:color="000000"/>
              <w:left w:val="single" w:sz="4" w:space="0" w:color="000000"/>
              <w:bottom w:val="single" w:sz="4" w:space="0" w:color="000000"/>
              <w:right w:val="single" w:sz="4" w:space="0" w:color="000000"/>
            </w:tcBorders>
            <w:vAlign w:val="center"/>
          </w:tcPr>
          <w:p w14:paraId="2E4A5E20" w14:textId="77777777" w:rsidR="00316F54" w:rsidRPr="00D430D9" w:rsidRDefault="00316F54" w:rsidP="00C31263">
            <w:pPr>
              <w:jc w:val="center"/>
              <w:rPr>
                <w:b/>
                <w:sz w:val="20"/>
                <w:szCs w:val="20"/>
              </w:rPr>
            </w:pPr>
            <w:r w:rsidRPr="00D430D9">
              <w:rPr>
                <w:b/>
                <w:sz w:val="20"/>
                <w:szCs w:val="20"/>
              </w:rPr>
              <w:t>Email</w:t>
            </w:r>
          </w:p>
        </w:tc>
      </w:tr>
      <w:tr w:rsidR="00316F54" w:rsidRPr="00D430D9" w14:paraId="2A7A42AA"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6C76F7F3" w14:textId="77777777" w:rsidR="00316F54" w:rsidRPr="00D430D9" w:rsidRDefault="00316F54" w:rsidP="00C31263">
            <w:pPr>
              <w:jc w:val="center"/>
              <w:rPr>
                <w:sz w:val="20"/>
                <w:szCs w:val="20"/>
              </w:rPr>
            </w:pPr>
            <w:r w:rsidRPr="00D430D9">
              <w:rPr>
                <w:sz w:val="20"/>
                <w:szCs w:val="20"/>
              </w:rPr>
              <w:t>Chief Executive (CEO)</w:t>
            </w:r>
          </w:p>
        </w:tc>
        <w:tc>
          <w:tcPr>
            <w:tcW w:w="1922" w:type="dxa"/>
            <w:tcBorders>
              <w:top w:val="single" w:sz="4" w:space="0" w:color="000000"/>
              <w:left w:val="single" w:sz="4" w:space="0" w:color="000000"/>
              <w:bottom w:val="single" w:sz="4" w:space="0" w:color="000000"/>
              <w:right w:val="single" w:sz="4" w:space="0" w:color="000000"/>
            </w:tcBorders>
            <w:vAlign w:val="center"/>
          </w:tcPr>
          <w:p w14:paraId="2B1314B3"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160DCE67"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2AB401D0"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56B64B79" w14:textId="77777777" w:rsidR="00316F54" w:rsidRPr="00D430D9" w:rsidRDefault="00316F54" w:rsidP="00C31263">
            <w:pPr>
              <w:jc w:val="center"/>
              <w:rPr>
                <w:sz w:val="20"/>
                <w:szCs w:val="20"/>
              </w:rPr>
            </w:pPr>
          </w:p>
        </w:tc>
      </w:tr>
      <w:tr w:rsidR="00316F54" w:rsidRPr="00D430D9" w14:paraId="3C7972B5"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2F5C4834" w14:textId="77777777" w:rsidR="00316F54" w:rsidRPr="00D430D9" w:rsidRDefault="00316F54" w:rsidP="00C31263">
            <w:pPr>
              <w:jc w:val="center"/>
              <w:rPr>
                <w:sz w:val="20"/>
                <w:szCs w:val="20"/>
              </w:rPr>
            </w:pPr>
            <w:r w:rsidRPr="00D430D9">
              <w:rPr>
                <w:sz w:val="20"/>
                <w:szCs w:val="20"/>
              </w:rPr>
              <w:t>Chief Financial (CFO)</w:t>
            </w:r>
          </w:p>
        </w:tc>
        <w:tc>
          <w:tcPr>
            <w:tcW w:w="1922" w:type="dxa"/>
            <w:tcBorders>
              <w:top w:val="single" w:sz="4" w:space="0" w:color="000000"/>
              <w:left w:val="single" w:sz="4" w:space="0" w:color="000000"/>
              <w:bottom w:val="single" w:sz="4" w:space="0" w:color="000000"/>
              <w:right w:val="single" w:sz="4" w:space="0" w:color="000000"/>
            </w:tcBorders>
            <w:vAlign w:val="center"/>
          </w:tcPr>
          <w:p w14:paraId="024AC192"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08F0A6E1"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133EB8FF"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684BBC08" w14:textId="77777777" w:rsidR="00316F54" w:rsidRPr="00D430D9" w:rsidRDefault="00316F54" w:rsidP="00C31263">
            <w:pPr>
              <w:jc w:val="center"/>
              <w:rPr>
                <w:sz w:val="20"/>
                <w:szCs w:val="20"/>
              </w:rPr>
            </w:pPr>
          </w:p>
        </w:tc>
      </w:tr>
      <w:tr w:rsidR="00316F54" w:rsidRPr="00D430D9" w14:paraId="6E68B6D5"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1A326C36" w14:textId="77777777" w:rsidR="00316F54" w:rsidRPr="00D430D9" w:rsidRDefault="00316F54" w:rsidP="00C31263">
            <w:pPr>
              <w:jc w:val="center"/>
              <w:rPr>
                <w:sz w:val="20"/>
                <w:szCs w:val="20"/>
              </w:rPr>
            </w:pPr>
            <w:r w:rsidRPr="00D430D9">
              <w:rPr>
                <w:sz w:val="20"/>
                <w:szCs w:val="20"/>
              </w:rPr>
              <w:t>Main Sales / Business Dev.</w:t>
            </w:r>
          </w:p>
        </w:tc>
        <w:tc>
          <w:tcPr>
            <w:tcW w:w="1922" w:type="dxa"/>
            <w:tcBorders>
              <w:top w:val="single" w:sz="4" w:space="0" w:color="000000"/>
              <w:left w:val="single" w:sz="4" w:space="0" w:color="000000"/>
              <w:bottom w:val="single" w:sz="4" w:space="0" w:color="000000"/>
              <w:right w:val="single" w:sz="4" w:space="0" w:color="000000"/>
            </w:tcBorders>
            <w:vAlign w:val="center"/>
          </w:tcPr>
          <w:p w14:paraId="1B6E2105"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6AF588A4"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6887F4E3"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42CA854D" w14:textId="77777777" w:rsidR="00316F54" w:rsidRPr="00D430D9" w:rsidRDefault="00316F54" w:rsidP="00C31263">
            <w:pPr>
              <w:jc w:val="center"/>
              <w:rPr>
                <w:sz w:val="20"/>
                <w:szCs w:val="20"/>
              </w:rPr>
            </w:pPr>
          </w:p>
        </w:tc>
      </w:tr>
      <w:tr w:rsidR="00316F54" w:rsidRPr="00D430D9" w14:paraId="38D9ABF8"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423AFDBE" w14:textId="77777777" w:rsidR="00316F54" w:rsidRPr="00D430D9" w:rsidRDefault="00316F54" w:rsidP="00C31263">
            <w:pPr>
              <w:jc w:val="center"/>
              <w:rPr>
                <w:sz w:val="20"/>
                <w:szCs w:val="20"/>
              </w:rPr>
            </w:pPr>
            <w:r w:rsidRPr="00D430D9">
              <w:rPr>
                <w:sz w:val="20"/>
                <w:szCs w:val="20"/>
              </w:rPr>
              <w:t>Main Pre-Sales Technical</w:t>
            </w:r>
          </w:p>
        </w:tc>
        <w:tc>
          <w:tcPr>
            <w:tcW w:w="1922" w:type="dxa"/>
            <w:tcBorders>
              <w:top w:val="single" w:sz="4" w:space="0" w:color="000000"/>
              <w:left w:val="single" w:sz="4" w:space="0" w:color="000000"/>
              <w:bottom w:val="single" w:sz="4" w:space="0" w:color="000000"/>
              <w:right w:val="single" w:sz="4" w:space="0" w:color="000000"/>
            </w:tcBorders>
            <w:vAlign w:val="center"/>
          </w:tcPr>
          <w:p w14:paraId="6C253F4F"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6BFA9901"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07CCBD5E"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54897851" w14:textId="77777777" w:rsidR="00316F54" w:rsidRPr="00D430D9" w:rsidRDefault="00316F54" w:rsidP="00C31263">
            <w:pPr>
              <w:jc w:val="center"/>
              <w:rPr>
                <w:sz w:val="20"/>
                <w:szCs w:val="20"/>
              </w:rPr>
            </w:pPr>
          </w:p>
        </w:tc>
      </w:tr>
      <w:tr w:rsidR="00316F54" w:rsidRPr="00D430D9" w14:paraId="6C3D4AAF"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11A71C31" w14:textId="77777777" w:rsidR="00316F54" w:rsidRPr="00D430D9" w:rsidRDefault="00316F54" w:rsidP="00C31263">
            <w:pPr>
              <w:jc w:val="center"/>
              <w:rPr>
                <w:sz w:val="20"/>
                <w:szCs w:val="20"/>
              </w:rPr>
            </w:pPr>
            <w:r w:rsidRPr="00D430D9">
              <w:rPr>
                <w:sz w:val="20"/>
                <w:szCs w:val="20"/>
              </w:rPr>
              <w:t>Marketing</w:t>
            </w:r>
          </w:p>
        </w:tc>
        <w:tc>
          <w:tcPr>
            <w:tcW w:w="1922" w:type="dxa"/>
            <w:tcBorders>
              <w:top w:val="single" w:sz="4" w:space="0" w:color="000000"/>
              <w:left w:val="single" w:sz="4" w:space="0" w:color="000000"/>
              <w:bottom w:val="single" w:sz="4" w:space="0" w:color="000000"/>
              <w:right w:val="single" w:sz="4" w:space="0" w:color="000000"/>
            </w:tcBorders>
            <w:vAlign w:val="center"/>
          </w:tcPr>
          <w:p w14:paraId="52F14822"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0D69335F"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17E47006"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31AA459C" w14:textId="77777777" w:rsidR="00316F54" w:rsidRPr="00D430D9" w:rsidRDefault="00316F54" w:rsidP="00C31263">
            <w:pPr>
              <w:jc w:val="center"/>
              <w:rPr>
                <w:sz w:val="20"/>
                <w:szCs w:val="20"/>
              </w:rPr>
            </w:pPr>
          </w:p>
        </w:tc>
      </w:tr>
      <w:tr w:rsidR="00316F54" w:rsidRPr="00D430D9" w14:paraId="66F56DB5"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066713B0" w14:textId="77777777" w:rsidR="00316F54" w:rsidRPr="00D430D9" w:rsidRDefault="00316F54" w:rsidP="00C31263">
            <w:pPr>
              <w:jc w:val="center"/>
              <w:rPr>
                <w:sz w:val="20"/>
                <w:szCs w:val="20"/>
              </w:rPr>
            </w:pPr>
            <w:r w:rsidRPr="00D430D9">
              <w:rPr>
                <w:sz w:val="20"/>
                <w:szCs w:val="20"/>
              </w:rPr>
              <w:t>Purchasing / Ordering</w:t>
            </w:r>
          </w:p>
        </w:tc>
        <w:tc>
          <w:tcPr>
            <w:tcW w:w="1922" w:type="dxa"/>
            <w:tcBorders>
              <w:top w:val="single" w:sz="4" w:space="0" w:color="000000"/>
              <w:left w:val="single" w:sz="4" w:space="0" w:color="000000"/>
              <w:bottom w:val="single" w:sz="4" w:space="0" w:color="000000"/>
              <w:right w:val="single" w:sz="4" w:space="0" w:color="000000"/>
            </w:tcBorders>
            <w:vAlign w:val="center"/>
          </w:tcPr>
          <w:p w14:paraId="3B6B0102"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13127ACD"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46FDD27B"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12808184" w14:textId="77777777" w:rsidR="00316F54" w:rsidRPr="00D430D9" w:rsidRDefault="00316F54" w:rsidP="00C31263">
            <w:pPr>
              <w:jc w:val="center"/>
              <w:rPr>
                <w:sz w:val="20"/>
                <w:szCs w:val="20"/>
              </w:rPr>
            </w:pPr>
          </w:p>
        </w:tc>
      </w:tr>
      <w:tr w:rsidR="00316F54" w:rsidRPr="00D430D9" w14:paraId="3919870F"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707EA0E7" w14:textId="77777777" w:rsidR="00316F54" w:rsidRPr="00D430D9" w:rsidRDefault="00316F54" w:rsidP="00C31263">
            <w:pPr>
              <w:jc w:val="center"/>
              <w:rPr>
                <w:sz w:val="20"/>
                <w:szCs w:val="20"/>
              </w:rPr>
            </w:pPr>
            <w:r w:rsidRPr="00D430D9">
              <w:rPr>
                <w:sz w:val="20"/>
                <w:szCs w:val="20"/>
              </w:rPr>
              <w:t>Other*</w:t>
            </w:r>
          </w:p>
        </w:tc>
        <w:tc>
          <w:tcPr>
            <w:tcW w:w="1922" w:type="dxa"/>
            <w:tcBorders>
              <w:top w:val="single" w:sz="4" w:space="0" w:color="000000"/>
              <w:left w:val="single" w:sz="4" w:space="0" w:color="000000"/>
              <w:bottom w:val="single" w:sz="4" w:space="0" w:color="000000"/>
              <w:right w:val="single" w:sz="4" w:space="0" w:color="000000"/>
            </w:tcBorders>
            <w:vAlign w:val="center"/>
          </w:tcPr>
          <w:p w14:paraId="44EFAA30"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3960DF69"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54678F2B"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23EC3E2A" w14:textId="77777777" w:rsidR="00316F54" w:rsidRPr="00D430D9" w:rsidRDefault="00316F54" w:rsidP="00C31263">
            <w:pPr>
              <w:jc w:val="center"/>
              <w:rPr>
                <w:sz w:val="20"/>
                <w:szCs w:val="20"/>
              </w:rPr>
            </w:pPr>
          </w:p>
        </w:tc>
      </w:tr>
      <w:tr w:rsidR="00316F54" w:rsidRPr="00D430D9" w14:paraId="28590EDC"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235F0DF6" w14:textId="77777777" w:rsidR="00316F54" w:rsidRPr="00D430D9" w:rsidRDefault="00316F54" w:rsidP="00C31263">
            <w:pPr>
              <w:jc w:val="center"/>
              <w:rPr>
                <w:sz w:val="20"/>
                <w:szCs w:val="20"/>
              </w:rPr>
            </w:pPr>
            <w:r w:rsidRPr="00D430D9">
              <w:rPr>
                <w:sz w:val="20"/>
                <w:szCs w:val="20"/>
              </w:rPr>
              <w:t>Other*</w:t>
            </w:r>
          </w:p>
        </w:tc>
        <w:tc>
          <w:tcPr>
            <w:tcW w:w="1922" w:type="dxa"/>
            <w:tcBorders>
              <w:top w:val="single" w:sz="4" w:space="0" w:color="000000"/>
              <w:left w:val="single" w:sz="4" w:space="0" w:color="000000"/>
              <w:bottom w:val="single" w:sz="4" w:space="0" w:color="000000"/>
              <w:right w:val="single" w:sz="4" w:space="0" w:color="000000"/>
            </w:tcBorders>
            <w:vAlign w:val="center"/>
          </w:tcPr>
          <w:p w14:paraId="10A76319"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00916990"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658B649E"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2FA00127" w14:textId="77777777" w:rsidR="00316F54" w:rsidRPr="00D430D9" w:rsidRDefault="00316F54" w:rsidP="00C31263">
            <w:pPr>
              <w:jc w:val="center"/>
              <w:rPr>
                <w:sz w:val="20"/>
                <w:szCs w:val="20"/>
              </w:rPr>
            </w:pPr>
          </w:p>
        </w:tc>
      </w:tr>
      <w:tr w:rsidR="00316F54" w:rsidRPr="00D430D9" w14:paraId="69E3EF55" w14:textId="77777777" w:rsidTr="00C31263">
        <w:trPr>
          <w:trHeight w:val="326"/>
        </w:trPr>
        <w:tc>
          <w:tcPr>
            <w:tcW w:w="1908" w:type="dxa"/>
            <w:tcBorders>
              <w:top w:val="single" w:sz="4" w:space="0" w:color="000000"/>
              <w:left w:val="single" w:sz="4" w:space="0" w:color="000000"/>
              <w:bottom w:val="single" w:sz="4" w:space="0" w:color="000000"/>
              <w:right w:val="single" w:sz="4" w:space="0" w:color="000000"/>
            </w:tcBorders>
            <w:vAlign w:val="center"/>
          </w:tcPr>
          <w:p w14:paraId="7B9BD1A7" w14:textId="77777777" w:rsidR="00316F54" w:rsidRPr="00D430D9" w:rsidRDefault="00316F54" w:rsidP="00C31263">
            <w:pPr>
              <w:jc w:val="center"/>
              <w:rPr>
                <w:sz w:val="20"/>
                <w:szCs w:val="20"/>
              </w:rPr>
            </w:pPr>
            <w:r w:rsidRPr="00D430D9">
              <w:rPr>
                <w:sz w:val="20"/>
                <w:szCs w:val="20"/>
              </w:rPr>
              <w:t>Other*</w:t>
            </w:r>
          </w:p>
        </w:tc>
        <w:tc>
          <w:tcPr>
            <w:tcW w:w="1922" w:type="dxa"/>
            <w:tcBorders>
              <w:top w:val="single" w:sz="4" w:space="0" w:color="000000"/>
              <w:left w:val="single" w:sz="4" w:space="0" w:color="000000"/>
              <w:bottom w:val="single" w:sz="4" w:space="0" w:color="000000"/>
              <w:right w:val="single" w:sz="4" w:space="0" w:color="000000"/>
            </w:tcBorders>
            <w:vAlign w:val="center"/>
          </w:tcPr>
          <w:p w14:paraId="23C6FBAA" w14:textId="77777777" w:rsidR="00316F54" w:rsidRPr="00D430D9" w:rsidRDefault="00316F54" w:rsidP="00C31263">
            <w:pPr>
              <w:jc w:val="center"/>
              <w:rPr>
                <w:sz w:val="20"/>
                <w:szCs w:val="20"/>
              </w:rPr>
            </w:pPr>
          </w:p>
        </w:tc>
        <w:tc>
          <w:tcPr>
            <w:tcW w:w="2398" w:type="dxa"/>
            <w:tcBorders>
              <w:top w:val="single" w:sz="4" w:space="0" w:color="000000"/>
              <w:left w:val="single" w:sz="4" w:space="0" w:color="000000"/>
              <w:bottom w:val="single" w:sz="4" w:space="0" w:color="000000"/>
              <w:right w:val="single" w:sz="4" w:space="0" w:color="000000"/>
            </w:tcBorders>
            <w:vAlign w:val="center"/>
          </w:tcPr>
          <w:p w14:paraId="23B17650" w14:textId="77777777" w:rsidR="00316F54" w:rsidRPr="00D430D9" w:rsidRDefault="00316F54" w:rsidP="00C31263">
            <w:pPr>
              <w:jc w:val="center"/>
              <w:rPr>
                <w:sz w:val="20"/>
                <w:szCs w:val="20"/>
              </w:rPr>
            </w:pPr>
          </w:p>
        </w:tc>
        <w:tc>
          <w:tcPr>
            <w:tcW w:w="1890" w:type="dxa"/>
            <w:tcBorders>
              <w:top w:val="single" w:sz="4" w:space="0" w:color="000000"/>
              <w:left w:val="single" w:sz="4" w:space="0" w:color="000000"/>
              <w:bottom w:val="single" w:sz="4" w:space="0" w:color="000000"/>
              <w:right w:val="single" w:sz="4" w:space="0" w:color="000000"/>
            </w:tcBorders>
            <w:vAlign w:val="center"/>
          </w:tcPr>
          <w:p w14:paraId="6A148E76" w14:textId="77777777" w:rsidR="00316F54" w:rsidRPr="00D430D9" w:rsidRDefault="00316F54" w:rsidP="00C31263">
            <w:pPr>
              <w:jc w:val="center"/>
              <w:rPr>
                <w:sz w:val="20"/>
                <w:szCs w:val="20"/>
              </w:rPr>
            </w:pPr>
          </w:p>
        </w:tc>
        <w:tc>
          <w:tcPr>
            <w:tcW w:w="1458" w:type="dxa"/>
            <w:tcBorders>
              <w:top w:val="single" w:sz="4" w:space="0" w:color="000000"/>
              <w:left w:val="single" w:sz="4" w:space="0" w:color="000000"/>
              <w:bottom w:val="single" w:sz="4" w:space="0" w:color="000000"/>
              <w:right w:val="single" w:sz="4" w:space="0" w:color="000000"/>
            </w:tcBorders>
            <w:vAlign w:val="center"/>
          </w:tcPr>
          <w:p w14:paraId="31AA35EF" w14:textId="77777777" w:rsidR="00316F54" w:rsidRPr="00D430D9" w:rsidRDefault="00316F54" w:rsidP="00C31263">
            <w:pPr>
              <w:jc w:val="center"/>
              <w:rPr>
                <w:sz w:val="20"/>
                <w:szCs w:val="20"/>
              </w:rPr>
            </w:pPr>
          </w:p>
        </w:tc>
      </w:tr>
    </w:tbl>
    <w:p w14:paraId="68618417" w14:textId="77777777" w:rsidR="00316F54" w:rsidRPr="00D430D9" w:rsidRDefault="00316F54" w:rsidP="00FA36AC">
      <w:pPr>
        <w:jc w:val="both"/>
        <w:rPr>
          <w:sz w:val="20"/>
          <w:szCs w:val="20"/>
        </w:rPr>
      </w:pPr>
    </w:p>
    <w:p w14:paraId="00155BFF" w14:textId="77777777" w:rsidR="00316F54" w:rsidRPr="00D430D9" w:rsidRDefault="00316F54" w:rsidP="00FA36AC">
      <w:pPr>
        <w:jc w:val="both"/>
        <w:rPr>
          <w:sz w:val="20"/>
          <w:szCs w:val="20"/>
        </w:rPr>
      </w:pPr>
    </w:p>
    <w:p w14:paraId="4E76FFDB" w14:textId="77777777" w:rsidR="00316F54" w:rsidRPr="00D430D9" w:rsidRDefault="00316F54" w:rsidP="005C24F6">
      <w:pPr>
        <w:rPr>
          <w:b/>
          <w:i/>
          <w:sz w:val="20"/>
          <w:szCs w:val="20"/>
        </w:rPr>
      </w:pPr>
    </w:p>
    <w:p w14:paraId="46425392" w14:textId="77777777" w:rsidR="00316F54" w:rsidRPr="00D430D9" w:rsidRDefault="00316F54" w:rsidP="005C24F6">
      <w:pPr>
        <w:rPr>
          <w:i/>
          <w:sz w:val="20"/>
          <w:szCs w:val="20"/>
        </w:rPr>
      </w:pPr>
      <w:r w:rsidRPr="00D430D9">
        <w:rPr>
          <w:i/>
          <w:sz w:val="20"/>
          <w:szCs w:val="20"/>
        </w:rPr>
        <w:t>*If/as applicable.  May include technical support, marketing and/or other appropriate contacts</w:t>
      </w:r>
    </w:p>
    <w:p w14:paraId="798CD570" w14:textId="77777777" w:rsidR="00B6172E" w:rsidRPr="00D430D9" w:rsidRDefault="00316F54" w:rsidP="00B6172E">
      <w:pPr>
        <w:jc w:val="center"/>
        <w:rPr>
          <w:b/>
          <w:sz w:val="20"/>
          <w:szCs w:val="20"/>
        </w:rPr>
      </w:pPr>
      <w:r w:rsidRPr="00D430D9">
        <w:rPr>
          <w:sz w:val="20"/>
          <w:szCs w:val="20"/>
        </w:rPr>
        <w:br w:type="page"/>
      </w:r>
    </w:p>
    <w:p w14:paraId="2AE51BE1" w14:textId="77777777" w:rsidR="00B6172E" w:rsidRPr="00D430D9" w:rsidRDefault="00B6172E" w:rsidP="00B6172E">
      <w:pPr>
        <w:jc w:val="center"/>
        <w:rPr>
          <w:b/>
          <w:sz w:val="20"/>
          <w:szCs w:val="20"/>
        </w:rPr>
      </w:pPr>
      <w:r w:rsidRPr="00D430D9">
        <w:rPr>
          <w:b/>
          <w:sz w:val="20"/>
          <w:szCs w:val="20"/>
        </w:rPr>
        <w:lastRenderedPageBreak/>
        <w:t>Exhibit B</w:t>
      </w:r>
    </w:p>
    <w:p w14:paraId="326B59AF" w14:textId="77777777" w:rsidR="00B6172E" w:rsidRPr="00D430D9" w:rsidRDefault="00B6172E" w:rsidP="00B6172E">
      <w:pPr>
        <w:jc w:val="center"/>
        <w:rPr>
          <w:b/>
          <w:sz w:val="20"/>
          <w:szCs w:val="20"/>
        </w:rPr>
      </w:pPr>
    </w:p>
    <w:p w14:paraId="5B5C6B56" w14:textId="77777777" w:rsidR="00B6172E" w:rsidRPr="00D430D9" w:rsidRDefault="00B6172E" w:rsidP="00B6172E">
      <w:pPr>
        <w:jc w:val="center"/>
        <w:rPr>
          <w:b/>
          <w:sz w:val="20"/>
          <w:szCs w:val="20"/>
        </w:rPr>
      </w:pPr>
      <w:r w:rsidRPr="00D430D9">
        <w:rPr>
          <w:b/>
          <w:sz w:val="20"/>
          <w:szCs w:val="20"/>
        </w:rPr>
        <w:t>1.  Discount Schedule</w:t>
      </w:r>
    </w:p>
    <w:p w14:paraId="038E9724" w14:textId="77777777" w:rsidR="00B6172E" w:rsidRPr="00D430D9" w:rsidRDefault="00B6172E" w:rsidP="00E22081">
      <w:pPr>
        <w:rPr>
          <w:b/>
          <w:sz w:val="20"/>
          <w:szCs w:val="20"/>
        </w:rPr>
      </w:pPr>
    </w:p>
    <w:p w14:paraId="1048EBD7" w14:textId="77777777" w:rsidR="00B6172E" w:rsidRPr="00D430D9" w:rsidRDefault="00B6172E" w:rsidP="00E22081">
      <w:pPr>
        <w:rPr>
          <w:sz w:val="20"/>
          <w:szCs w:val="20"/>
        </w:rPr>
      </w:pPr>
      <w:r w:rsidRPr="00D430D9">
        <w:rPr>
          <w:sz w:val="20"/>
          <w:szCs w:val="20"/>
        </w:rPr>
        <w:t>The following discounts will be applied to the Price List, based on the following Reseller categories and Classes of Products and Services as designated on the Price List</w:t>
      </w:r>
      <w:r w:rsidR="001142A2" w:rsidRPr="00D430D9">
        <w:rPr>
          <w:sz w:val="20"/>
          <w:szCs w:val="20"/>
        </w:rPr>
        <w:t>.  In the event that Fidelis refers an End User to Reseller for fulfillment purposes only, then the Discount Schedule relating to the Price List applicable to such opportunity shall be as mutually determined between the parties on a case by case basis</w:t>
      </w:r>
      <w:r w:rsidRPr="00D430D9">
        <w:rPr>
          <w:sz w:val="20"/>
          <w:szCs w:val="20"/>
        </w:rPr>
        <w:t>:</w:t>
      </w:r>
    </w:p>
    <w:p w14:paraId="588C4D94" w14:textId="77777777" w:rsidR="00B6172E" w:rsidRPr="00D430D9" w:rsidRDefault="00B6172E" w:rsidP="00B6172E">
      <w:pPr>
        <w:jc w:val="center"/>
        <w:rPr>
          <w:b/>
          <w:sz w:val="20"/>
          <w:szCs w:val="20"/>
        </w:rPr>
      </w:pPr>
    </w:p>
    <w:tbl>
      <w:tblPr>
        <w:tblW w:w="0" w:type="auto"/>
        <w:jc w:val="center"/>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CellMar>
          <w:left w:w="0" w:type="dxa"/>
          <w:right w:w="0" w:type="dxa"/>
        </w:tblCellMar>
        <w:tblLook w:val="01E0" w:firstRow="1" w:lastRow="1" w:firstColumn="1" w:lastColumn="1" w:noHBand="0" w:noVBand="0"/>
      </w:tblPr>
      <w:tblGrid>
        <w:gridCol w:w="902"/>
        <w:gridCol w:w="2750"/>
        <w:gridCol w:w="1963"/>
        <w:gridCol w:w="2078"/>
      </w:tblGrid>
      <w:tr w:rsidR="00367614" w:rsidRPr="00367614" w14:paraId="4F5EF8A4" w14:textId="77777777" w:rsidTr="00367614">
        <w:trPr>
          <w:trHeight w:val="760"/>
          <w:jc w:val="center"/>
        </w:trPr>
        <w:tc>
          <w:tcPr>
            <w:tcW w:w="902" w:type="dxa"/>
            <w:vMerge w:val="restart"/>
            <w:shd w:val="clear" w:color="auto" w:fill="E7E7E7"/>
          </w:tcPr>
          <w:p w14:paraId="7E69ACAE" w14:textId="77777777" w:rsidR="00367614" w:rsidRPr="00367614" w:rsidRDefault="00367614" w:rsidP="00367614">
            <w:pPr>
              <w:widowControl w:val="0"/>
              <w:autoSpaceDE w:val="0"/>
              <w:autoSpaceDN w:val="0"/>
              <w:rPr>
                <w:sz w:val="22"/>
                <w:szCs w:val="22"/>
              </w:rPr>
            </w:pPr>
          </w:p>
          <w:p w14:paraId="371299E7" w14:textId="77777777" w:rsidR="00367614" w:rsidRPr="00367614" w:rsidRDefault="00367614" w:rsidP="00367614">
            <w:pPr>
              <w:widowControl w:val="0"/>
              <w:autoSpaceDE w:val="0"/>
              <w:autoSpaceDN w:val="0"/>
              <w:spacing w:before="8"/>
              <w:rPr>
                <w:sz w:val="29"/>
                <w:szCs w:val="22"/>
              </w:rPr>
            </w:pPr>
          </w:p>
          <w:p w14:paraId="5FA71526" w14:textId="77777777" w:rsidR="00367614" w:rsidRPr="00367614" w:rsidRDefault="00367614" w:rsidP="00367614">
            <w:pPr>
              <w:widowControl w:val="0"/>
              <w:autoSpaceDE w:val="0"/>
              <w:autoSpaceDN w:val="0"/>
              <w:ind w:left="213"/>
              <w:rPr>
                <w:b/>
                <w:sz w:val="19"/>
                <w:szCs w:val="22"/>
              </w:rPr>
            </w:pPr>
            <w:r w:rsidRPr="00367614">
              <w:rPr>
                <w:b/>
                <w:w w:val="105"/>
                <w:sz w:val="19"/>
                <w:szCs w:val="22"/>
              </w:rPr>
              <w:t>Class</w:t>
            </w:r>
          </w:p>
        </w:tc>
        <w:tc>
          <w:tcPr>
            <w:tcW w:w="2750" w:type="dxa"/>
            <w:vMerge w:val="restart"/>
            <w:shd w:val="clear" w:color="auto" w:fill="E7E7E7"/>
          </w:tcPr>
          <w:p w14:paraId="27E331AA" w14:textId="77777777" w:rsidR="00367614" w:rsidRPr="00367614" w:rsidRDefault="00367614" w:rsidP="00367614">
            <w:pPr>
              <w:widowControl w:val="0"/>
              <w:autoSpaceDE w:val="0"/>
              <w:autoSpaceDN w:val="0"/>
              <w:rPr>
                <w:szCs w:val="22"/>
              </w:rPr>
            </w:pPr>
          </w:p>
          <w:p w14:paraId="51F51EF3" w14:textId="77777777" w:rsidR="00367614" w:rsidRPr="00367614" w:rsidRDefault="00367614" w:rsidP="00367614">
            <w:pPr>
              <w:widowControl w:val="0"/>
              <w:autoSpaceDE w:val="0"/>
              <w:autoSpaceDN w:val="0"/>
              <w:spacing w:before="9"/>
              <w:rPr>
                <w:szCs w:val="22"/>
              </w:rPr>
            </w:pPr>
          </w:p>
          <w:p w14:paraId="43B12219" w14:textId="77777777" w:rsidR="00367614" w:rsidRPr="00367614" w:rsidRDefault="00367614" w:rsidP="00367614">
            <w:pPr>
              <w:widowControl w:val="0"/>
              <w:autoSpaceDE w:val="0"/>
              <w:autoSpaceDN w:val="0"/>
              <w:ind w:left="835"/>
              <w:rPr>
                <w:b/>
                <w:sz w:val="13"/>
                <w:szCs w:val="22"/>
              </w:rPr>
            </w:pPr>
            <w:r w:rsidRPr="00367614">
              <w:rPr>
                <w:b/>
                <w:w w:val="105"/>
                <w:sz w:val="19"/>
                <w:szCs w:val="22"/>
              </w:rPr>
              <w:t>Description</w:t>
            </w:r>
            <w:r w:rsidRPr="00367614">
              <w:rPr>
                <w:b/>
                <w:w w:val="105"/>
                <w:position w:val="9"/>
                <w:sz w:val="13"/>
                <w:szCs w:val="22"/>
              </w:rPr>
              <w:t>1</w:t>
            </w:r>
          </w:p>
        </w:tc>
        <w:tc>
          <w:tcPr>
            <w:tcW w:w="1963" w:type="dxa"/>
            <w:shd w:val="clear" w:color="auto" w:fill="E7E7E7"/>
          </w:tcPr>
          <w:p w14:paraId="7D760068" w14:textId="77777777" w:rsidR="00367614" w:rsidRPr="00367614" w:rsidRDefault="00367614" w:rsidP="00367614">
            <w:pPr>
              <w:widowControl w:val="0"/>
              <w:autoSpaceDE w:val="0"/>
              <w:autoSpaceDN w:val="0"/>
              <w:spacing w:before="192" w:line="218" w:lineRule="auto"/>
              <w:ind w:left="595" w:right="471" w:hanging="107"/>
              <w:rPr>
                <w:b/>
                <w:sz w:val="13"/>
                <w:szCs w:val="22"/>
              </w:rPr>
            </w:pPr>
            <w:r w:rsidRPr="00367614">
              <w:rPr>
                <w:b/>
                <w:w w:val="105"/>
                <w:sz w:val="19"/>
                <w:szCs w:val="22"/>
              </w:rPr>
              <w:t>Authorized Reseller</w:t>
            </w:r>
            <w:r w:rsidRPr="00367614">
              <w:rPr>
                <w:b/>
                <w:w w:val="105"/>
                <w:position w:val="9"/>
                <w:sz w:val="13"/>
                <w:szCs w:val="22"/>
              </w:rPr>
              <w:t>6</w:t>
            </w:r>
          </w:p>
        </w:tc>
        <w:tc>
          <w:tcPr>
            <w:tcW w:w="2078" w:type="dxa"/>
            <w:shd w:val="clear" w:color="auto" w:fill="E7E7E7"/>
          </w:tcPr>
          <w:p w14:paraId="32FA8221" w14:textId="59E3BCB6" w:rsidR="00367614" w:rsidRPr="00367614" w:rsidRDefault="00367614" w:rsidP="00367614">
            <w:pPr>
              <w:widowControl w:val="0"/>
              <w:autoSpaceDE w:val="0"/>
              <w:autoSpaceDN w:val="0"/>
              <w:spacing w:before="192" w:line="218" w:lineRule="auto"/>
              <w:ind w:left="399" w:right="377" w:firstLine="314"/>
              <w:rPr>
                <w:b/>
                <w:sz w:val="13"/>
                <w:szCs w:val="22"/>
              </w:rPr>
            </w:pPr>
            <w:r w:rsidRPr="00367614">
              <w:rPr>
                <w:b/>
                <w:w w:val="105"/>
                <w:sz w:val="19"/>
                <w:szCs w:val="22"/>
              </w:rPr>
              <w:t xml:space="preserve">US Fed </w:t>
            </w:r>
            <w:proofErr w:type="spellStart"/>
            <w:r w:rsidRPr="00367614">
              <w:rPr>
                <w:b/>
                <w:w w:val="105"/>
                <w:sz w:val="19"/>
                <w:szCs w:val="22"/>
              </w:rPr>
              <w:t>Gov</w:t>
            </w:r>
            <w:proofErr w:type="spellEnd"/>
            <w:r w:rsidRPr="00367614">
              <w:rPr>
                <w:b/>
                <w:w w:val="105"/>
                <w:sz w:val="19"/>
                <w:szCs w:val="22"/>
              </w:rPr>
              <w:t xml:space="preserve"> Reseller</w:t>
            </w:r>
            <w:r>
              <w:rPr>
                <w:b/>
                <w:w w:val="105"/>
                <w:position w:val="9"/>
                <w:sz w:val="13"/>
                <w:szCs w:val="22"/>
              </w:rPr>
              <w:t>3,4</w:t>
            </w:r>
          </w:p>
        </w:tc>
      </w:tr>
      <w:tr w:rsidR="00367614" w:rsidRPr="00367614" w14:paraId="24660ABD" w14:textId="77777777" w:rsidTr="00367614">
        <w:trPr>
          <w:trHeight w:val="580"/>
          <w:jc w:val="center"/>
        </w:trPr>
        <w:tc>
          <w:tcPr>
            <w:tcW w:w="902" w:type="dxa"/>
            <w:vMerge/>
            <w:tcBorders>
              <w:top w:val="nil"/>
            </w:tcBorders>
            <w:shd w:val="clear" w:color="auto" w:fill="E7E7E7"/>
          </w:tcPr>
          <w:p w14:paraId="09757E74" w14:textId="77777777" w:rsidR="00367614" w:rsidRPr="00367614" w:rsidRDefault="00367614" w:rsidP="00367614">
            <w:pPr>
              <w:widowControl w:val="0"/>
              <w:autoSpaceDE w:val="0"/>
              <w:autoSpaceDN w:val="0"/>
              <w:rPr>
                <w:sz w:val="2"/>
                <w:szCs w:val="2"/>
              </w:rPr>
            </w:pPr>
          </w:p>
        </w:tc>
        <w:tc>
          <w:tcPr>
            <w:tcW w:w="2750" w:type="dxa"/>
            <w:vMerge/>
            <w:tcBorders>
              <w:top w:val="nil"/>
            </w:tcBorders>
            <w:shd w:val="clear" w:color="auto" w:fill="E7E7E7"/>
          </w:tcPr>
          <w:p w14:paraId="7B80D791" w14:textId="77777777" w:rsidR="00367614" w:rsidRPr="00367614" w:rsidRDefault="00367614" w:rsidP="00367614">
            <w:pPr>
              <w:widowControl w:val="0"/>
              <w:autoSpaceDE w:val="0"/>
              <w:autoSpaceDN w:val="0"/>
              <w:rPr>
                <w:sz w:val="2"/>
                <w:szCs w:val="2"/>
              </w:rPr>
            </w:pPr>
          </w:p>
        </w:tc>
        <w:tc>
          <w:tcPr>
            <w:tcW w:w="1963" w:type="dxa"/>
          </w:tcPr>
          <w:p w14:paraId="18DAD50E" w14:textId="14F103C0" w:rsidR="00367614" w:rsidRPr="00367614" w:rsidRDefault="00367614" w:rsidP="00367614">
            <w:pPr>
              <w:widowControl w:val="0"/>
              <w:autoSpaceDE w:val="0"/>
              <w:autoSpaceDN w:val="0"/>
              <w:spacing w:before="162"/>
              <w:ind w:left="407" w:right="407"/>
              <w:jc w:val="center"/>
              <w:rPr>
                <w:b/>
                <w:sz w:val="13"/>
                <w:szCs w:val="22"/>
              </w:rPr>
            </w:pPr>
            <w:proofErr w:type="spellStart"/>
            <w:r w:rsidRPr="00367614">
              <w:rPr>
                <w:b/>
                <w:w w:val="105"/>
                <w:sz w:val="19"/>
                <w:szCs w:val="22"/>
              </w:rPr>
              <w:t>Unreg</w:t>
            </w:r>
            <w:proofErr w:type="spellEnd"/>
            <w:r w:rsidRPr="00367614">
              <w:rPr>
                <w:b/>
                <w:w w:val="105"/>
                <w:sz w:val="19"/>
                <w:szCs w:val="22"/>
              </w:rPr>
              <w:t xml:space="preserve"> / Reg</w:t>
            </w:r>
            <w:r>
              <w:rPr>
                <w:b/>
                <w:w w:val="105"/>
                <w:position w:val="9"/>
                <w:sz w:val="13"/>
                <w:szCs w:val="22"/>
              </w:rPr>
              <w:t>2</w:t>
            </w:r>
          </w:p>
        </w:tc>
        <w:tc>
          <w:tcPr>
            <w:tcW w:w="2078" w:type="dxa"/>
          </w:tcPr>
          <w:p w14:paraId="1E2C4BD6" w14:textId="65F63023" w:rsidR="00367614" w:rsidRPr="00367614" w:rsidRDefault="00367614" w:rsidP="00367614">
            <w:pPr>
              <w:widowControl w:val="0"/>
              <w:autoSpaceDE w:val="0"/>
              <w:autoSpaceDN w:val="0"/>
              <w:spacing w:before="162"/>
              <w:ind w:left="465" w:right="465"/>
              <w:jc w:val="center"/>
              <w:rPr>
                <w:b/>
                <w:sz w:val="13"/>
                <w:szCs w:val="22"/>
              </w:rPr>
            </w:pPr>
            <w:proofErr w:type="spellStart"/>
            <w:r w:rsidRPr="00367614">
              <w:rPr>
                <w:b/>
                <w:w w:val="105"/>
                <w:sz w:val="19"/>
                <w:szCs w:val="22"/>
              </w:rPr>
              <w:t>Unreg</w:t>
            </w:r>
            <w:proofErr w:type="spellEnd"/>
            <w:r w:rsidRPr="00367614">
              <w:rPr>
                <w:b/>
                <w:w w:val="105"/>
                <w:sz w:val="19"/>
                <w:szCs w:val="22"/>
              </w:rPr>
              <w:t xml:space="preserve"> / Reg</w:t>
            </w:r>
            <w:r>
              <w:rPr>
                <w:b/>
                <w:w w:val="105"/>
                <w:position w:val="9"/>
                <w:sz w:val="13"/>
                <w:szCs w:val="22"/>
              </w:rPr>
              <w:t>2</w:t>
            </w:r>
          </w:p>
        </w:tc>
      </w:tr>
      <w:tr w:rsidR="00367614" w:rsidRPr="00367614" w14:paraId="2BBA99A8" w14:textId="77777777" w:rsidTr="00367614">
        <w:trPr>
          <w:trHeight w:val="580"/>
          <w:jc w:val="center"/>
        </w:trPr>
        <w:tc>
          <w:tcPr>
            <w:tcW w:w="902" w:type="dxa"/>
            <w:shd w:val="clear" w:color="auto" w:fill="E7E7E7"/>
          </w:tcPr>
          <w:p w14:paraId="79B6BEC3" w14:textId="77777777" w:rsidR="00367614" w:rsidRPr="00367614" w:rsidRDefault="00367614" w:rsidP="00367614">
            <w:pPr>
              <w:widowControl w:val="0"/>
              <w:autoSpaceDE w:val="0"/>
              <w:autoSpaceDN w:val="0"/>
              <w:spacing w:before="196"/>
              <w:jc w:val="center"/>
              <w:rPr>
                <w:b/>
                <w:sz w:val="19"/>
                <w:szCs w:val="22"/>
              </w:rPr>
            </w:pPr>
            <w:r w:rsidRPr="00367614">
              <w:rPr>
                <w:b/>
                <w:w w:val="103"/>
                <w:sz w:val="19"/>
                <w:szCs w:val="22"/>
              </w:rPr>
              <w:t>A</w:t>
            </w:r>
          </w:p>
        </w:tc>
        <w:tc>
          <w:tcPr>
            <w:tcW w:w="2750" w:type="dxa"/>
            <w:shd w:val="clear" w:color="auto" w:fill="E7E7E7"/>
          </w:tcPr>
          <w:p w14:paraId="72C13154" w14:textId="77777777" w:rsidR="00367614" w:rsidRPr="00367614" w:rsidRDefault="00367614" w:rsidP="00367614">
            <w:pPr>
              <w:widowControl w:val="0"/>
              <w:autoSpaceDE w:val="0"/>
              <w:autoSpaceDN w:val="0"/>
              <w:spacing w:before="196"/>
              <w:ind w:left="293" w:right="298"/>
              <w:jc w:val="center"/>
              <w:rPr>
                <w:b/>
                <w:sz w:val="19"/>
                <w:szCs w:val="22"/>
              </w:rPr>
            </w:pPr>
            <w:r w:rsidRPr="00367614">
              <w:rPr>
                <w:b/>
                <w:w w:val="105"/>
                <w:sz w:val="19"/>
                <w:szCs w:val="22"/>
              </w:rPr>
              <w:t>Physical Appliances</w:t>
            </w:r>
          </w:p>
        </w:tc>
        <w:tc>
          <w:tcPr>
            <w:tcW w:w="1963" w:type="dxa"/>
            <w:shd w:val="clear" w:color="auto" w:fill="E7E7E7"/>
          </w:tcPr>
          <w:p w14:paraId="788E5255" w14:textId="4D49B722" w:rsidR="00367614" w:rsidRPr="00367614" w:rsidRDefault="00367614" w:rsidP="00367614">
            <w:pPr>
              <w:widowControl w:val="0"/>
              <w:autoSpaceDE w:val="0"/>
              <w:autoSpaceDN w:val="0"/>
              <w:spacing w:before="162"/>
              <w:ind w:left="407" w:right="407"/>
              <w:jc w:val="center"/>
              <w:rPr>
                <w:b/>
                <w:sz w:val="13"/>
                <w:szCs w:val="22"/>
              </w:rPr>
            </w:pPr>
            <w:r w:rsidRPr="00367614">
              <w:rPr>
                <w:b/>
                <w:w w:val="105"/>
                <w:sz w:val="19"/>
                <w:szCs w:val="22"/>
              </w:rPr>
              <w:t>15/25</w:t>
            </w:r>
            <w:r>
              <w:rPr>
                <w:b/>
                <w:w w:val="105"/>
                <w:position w:val="9"/>
                <w:sz w:val="13"/>
                <w:szCs w:val="22"/>
              </w:rPr>
              <w:t>5</w:t>
            </w:r>
          </w:p>
        </w:tc>
        <w:tc>
          <w:tcPr>
            <w:tcW w:w="2078" w:type="dxa"/>
            <w:shd w:val="clear" w:color="auto" w:fill="E7E7E7"/>
          </w:tcPr>
          <w:p w14:paraId="06F97999" w14:textId="77777777" w:rsidR="00367614" w:rsidRPr="00367614" w:rsidRDefault="00367614" w:rsidP="00367614">
            <w:pPr>
              <w:widowControl w:val="0"/>
              <w:autoSpaceDE w:val="0"/>
              <w:autoSpaceDN w:val="0"/>
              <w:spacing w:before="196"/>
              <w:ind w:left="464" w:right="465"/>
              <w:jc w:val="center"/>
              <w:rPr>
                <w:b/>
                <w:sz w:val="19"/>
                <w:szCs w:val="22"/>
              </w:rPr>
            </w:pPr>
            <w:r w:rsidRPr="00367614">
              <w:rPr>
                <w:b/>
                <w:w w:val="105"/>
                <w:sz w:val="19"/>
                <w:szCs w:val="22"/>
              </w:rPr>
              <w:t>30/40</w:t>
            </w:r>
          </w:p>
        </w:tc>
      </w:tr>
      <w:tr w:rsidR="00367614" w:rsidRPr="00367614" w14:paraId="660EB030" w14:textId="77777777" w:rsidTr="00367614">
        <w:trPr>
          <w:trHeight w:val="700"/>
          <w:jc w:val="center"/>
        </w:trPr>
        <w:tc>
          <w:tcPr>
            <w:tcW w:w="902" w:type="dxa"/>
          </w:tcPr>
          <w:p w14:paraId="30A588EA" w14:textId="77777777" w:rsidR="00367614" w:rsidRPr="00367614" w:rsidRDefault="00367614" w:rsidP="00367614">
            <w:pPr>
              <w:widowControl w:val="0"/>
              <w:autoSpaceDE w:val="0"/>
              <w:autoSpaceDN w:val="0"/>
              <w:spacing w:before="7"/>
              <w:rPr>
                <w:sz w:val="21"/>
                <w:szCs w:val="22"/>
              </w:rPr>
            </w:pPr>
          </w:p>
          <w:p w14:paraId="59824C67" w14:textId="77777777" w:rsidR="00367614" w:rsidRPr="00367614" w:rsidRDefault="00367614" w:rsidP="00367614">
            <w:pPr>
              <w:widowControl w:val="0"/>
              <w:autoSpaceDE w:val="0"/>
              <w:autoSpaceDN w:val="0"/>
              <w:spacing w:before="1"/>
              <w:jc w:val="center"/>
              <w:rPr>
                <w:b/>
                <w:sz w:val="19"/>
                <w:szCs w:val="22"/>
              </w:rPr>
            </w:pPr>
            <w:r w:rsidRPr="00367614">
              <w:rPr>
                <w:b/>
                <w:w w:val="103"/>
                <w:sz w:val="19"/>
                <w:szCs w:val="22"/>
              </w:rPr>
              <w:t>B</w:t>
            </w:r>
          </w:p>
        </w:tc>
        <w:tc>
          <w:tcPr>
            <w:tcW w:w="2750" w:type="dxa"/>
          </w:tcPr>
          <w:p w14:paraId="76B9EB9F" w14:textId="77777777" w:rsidR="00367614" w:rsidRPr="00367614" w:rsidRDefault="00367614" w:rsidP="00367614">
            <w:pPr>
              <w:widowControl w:val="0"/>
              <w:autoSpaceDE w:val="0"/>
              <w:autoSpaceDN w:val="0"/>
              <w:spacing w:before="24" w:line="247" w:lineRule="auto"/>
              <w:ind w:left="292" w:right="298"/>
              <w:jc w:val="center"/>
              <w:rPr>
                <w:b/>
                <w:sz w:val="19"/>
                <w:szCs w:val="22"/>
              </w:rPr>
            </w:pPr>
            <w:r w:rsidRPr="00367614">
              <w:rPr>
                <w:b/>
                <w:w w:val="105"/>
                <w:sz w:val="19"/>
                <w:szCs w:val="22"/>
              </w:rPr>
              <w:t>Device Only (Unlicensed Spares, Hardware for</w:t>
            </w:r>
          </w:p>
          <w:p w14:paraId="55913BA8" w14:textId="77777777" w:rsidR="00367614" w:rsidRPr="00367614" w:rsidRDefault="00367614" w:rsidP="00367614">
            <w:pPr>
              <w:widowControl w:val="0"/>
              <w:autoSpaceDE w:val="0"/>
              <w:autoSpaceDN w:val="0"/>
              <w:spacing w:before="5" w:line="205" w:lineRule="exact"/>
              <w:ind w:left="294" w:right="298"/>
              <w:jc w:val="center"/>
              <w:rPr>
                <w:b/>
                <w:sz w:val="19"/>
                <w:szCs w:val="22"/>
              </w:rPr>
            </w:pPr>
            <w:r w:rsidRPr="00367614">
              <w:rPr>
                <w:b/>
                <w:w w:val="105"/>
                <w:sz w:val="19"/>
                <w:szCs w:val="22"/>
              </w:rPr>
              <w:t>Subscriptions)</w:t>
            </w:r>
          </w:p>
        </w:tc>
        <w:tc>
          <w:tcPr>
            <w:tcW w:w="1963" w:type="dxa"/>
          </w:tcPr>
          <w:p w14:paraId="3FAA707A" w14:textId="77777777" w:rsidR="00367614" w:rsidRPr="00367614" w:rsidRDefault="00367614" w:rsidP="00367614">
            <w:pPr>
              <w:widowControl w:val="0"/>
              <w:autoSpaceDE w:val="0"/>
              <w:autoSpaceDN w:val="0"/>
              <w:spacing w:before="7"/>
              <w:rPr>
                <w:sz w:val="21"/>
                <w:szCs w:val="22"/>
              </w:rPr>
            </w:pPr>
          </w:p>
          <w:p w14:paraId="08A9C700" w14:textId="77777777" w:rsidR="00367614" w:rsidRPr="00367614" w:rsidRDefault="00367614" w:rsidP="00367614">
            <w:pPr>
              <w:widowControl w:val="0"/>
              <w:autoSpaceDE w:val="0"/>
              <w:autoSpaceDN w:val="0"/>
              <w:spacing w:before="1"/>
              <w:ind w:left="407" w:right="407"/>
              <w:jc w:val="center"/>
              <w:rPr>
                <w:b/>
                <w:sz w:val="19"/>
                <w:szCs w:val="22"/>
              </w:rPr>
            </w:pPr>
            <w:r w:rsidRPr="00367614">
              <w:rPr>
                <w:b/>
                <w:w w:val="105"/>
                <w:sz w:val="19"/>
                <w:szCs w:val="22"/>
              </w:rPr>
              <w:t>10</w:t>
            </w:r>
          </w:p>
        </w:tc>
        <w:tc>
          <w:tcPr>
            <w:tcW w:w="2078" w:type="dxa"/>
          </w:tcPr>
          <w:p w14:paraId="7443F3D5" w14:textId="77777777" w:rsidR="00367614" w:rsidRPr="00367614" w:rsidRDefault="00367614" w:rsidP="00367614">
            <w:pPr>
              <w:widowControl w:val="0"/>
              <w:autoSpaceDE w:val="0"/>
              <w:autoSpaceDN w:val="0"/>
              <w:spacing w:before="7"/>
              <w:rPr>
                <w:sz w:val="21"/>
                <w:szCs w:val="22"/>
              </w:rPr>
            </w:pPr>
          </w:p>
          <w:p w14:paraId="6DEE325B" w14:textId="77777777" w:rsidR="00367614" w:rsidRPr="00367614" w:rsidRDefault="00367614" w:rsidP="00367614">
            <w:pPr>
              <w:widowControl w:val="0"/>
              <w:autoSpaceDE w:val="0"/>
              <w:autoSpaceDN w:val="0"/>
              <w:spacing w:before="1"/>
              <w:ind w:left="465" w:right="465"/>
              <w:jc w:val="center"/>
              <w:rPr>
                <w:b/>
                <w:sz w:val="19"/>
                <w:szCs w:val="22"/>
              </w:rPr>
            </w:pPr>
            <w:r w:rsidRPr="00367614">
              <w:rPr>
                <w:b/>
                <w:w w:val="105"/>
                <w:sz w:val="19"/>
                <w:szCs w:val="22"/>
              </w:rPr>
              <w:t>10</w:t>
            </w:r>
          </w:p>
        </w:tc>
      </w:tr>
      <w:tr w:rsidR="00367614" w:rsidRPr="00367614" w14:paraId="09FA9FB5" w14:textId="77777777" w:rsidTr="00367614">
        <w:trPr>
          <w:trHeight w:val="580"/>
          <w:jc w:val="center"/>
        </w:trPr>
        <w:tc>
          <w:tcPr>
            <w:tcW w:w="902" w:type="dxa"/>
            <w:shd w:val="clear" w:color="auto" w:fill="E7E7E7"/>
          </w:tcPr>
          <w:p w14:paraId="5C8A0743" w14:textId="77777777" w:rsidR="00367614" w:rsidRPr="00367614" w:rsidRDefault="00367614" w:rsidP="00367614">
            <w:pPr>
              <w:widowControl w:val="0"/>
              <w:autoSpaceDE w:val="0"/>
              <w:autoSpaceDN w:val="0"/>
              <w:spacing w:before="196"/>
              <w:jc w:val="center"/>
              <w:rPr>
                <w:b/>
                <w:sz w:val="19"/>
                <w:szCs w:val="22"/>
              </w:rPr>
            </w:pPr>
            <w:r w:rsidRPr="00367614">
              <w:rPr>
                <w:b/>
                <w:w w:val="103"/>
                <w:sz w:val="19"/>
                <w:szCs w:val="22"/>
              </w:rPr>
              <w:t>C</w:t>
            </w:r>
          </w:p>
        </w:tc>
        <w:tc>
          <w:tcPr>
            <w:tcW w:w="2750" w:type="dxa"/>
            <w:shd w:val="clear" w:color="auto" w:fill="E7E7E7"/>
          </w:tcPr>
          <w:p w14:paraId="36458FC6" w14:textId="77777777" w:rsidR="00367614" w:rsidRPr="00367614" w:rsidRDefault="00367614" w:rsidP="00367614">
            <w:pPr>
              <w:widowControl w:val="0"/>
              <w:autoSpaceDE w:val="0"/>
              <w:autoSpaceDN w:val="0"/>
              <w:spacing w:before="81" w:line="252" w:lineRule="auto"/>
              <w:ind w:left="778" w:right="539" w:hanging="231"/>
              <w:rPr>
                <w:b/>
                <w:sz w:val="19"/>
                <w:szCs w:val="22"/>
              </w:rPr>
            </w:pPr>
            <w:r w:rsidRPr="00367614">
              <w:rPr>
                <w:b/>
                <w:w w:val="105"/>
                <w:sz w:val="19"/>
                <w:szCs w:val="22"/>
              </w:rPr>
              <w:t>Physical Appliance Subscriptions</w:t>
            </w:r>
          </w:p>
        </w:tc>
        <w:tc>
          <w:tcPr>
            <w:tcW w:w="1963" w:type="dxa"/>
            <w:shd w:val="clear" w:color="auto" w:fill="E7E7E7"/>
          </w:tcPr>
          <w:p w14:paraId="25A97121" w14:textId="0E446F76" w:rsidR="00367614" w:rsidRPr="00367614" w:rsidRDefault="00367614" w:rsidP="00367614">
            <w:pPr>
              <w:widowControl w:val="0"/>
              <w:autoSpaceDE w:val="0"/>
              <w:autoSpaceDN w:val="0"/>
              <w:spacing w:before="162"/>
              <w:ind w:left="407" w:right="407"/>
              <w:jc w:val="center"/>
              <w:rPr>
                <w:b/>
                <w:sz w:val="13"/>
                <w:szCs w:val="22"/>
              </w:rPr>
            </w:pPr>
            <w:r w:rsidRPr="00367614">
              <w:rPr>
                <w:b/>
                <w:w w:val="105"/>
                <w:sz w:val="19"/>
                <w:szCs w:val="22"/>
              </w:rPr>
              <w:t>13/23</w:t>
            </w:r>
            <w:r>
              <w:rPr>
                <w:b/>
                <w:w w:val="105"/>
                <w:position w:val="9"/>
                <w:sz w:val="13"/>
                <w:szCs w:val="22"/>
              </w:rPr>
              <w:t>5</w:t>
            </w:r>
          </w:p>
        </w:tc>
        <w:tc>
          <w:tcPr>
            <w:tcW w:w="2078" w:type="dxa"/>
            <w:shd w:val="clear" w:color="auto" w:fill="E7E7E7"/>
          </w:tcPr>
          <w:p w14:paraId="7065BC6D" w14:textId="77777777" w:rsidR="00367614" w:rsidRPr="00367614" w:rsidRDefault="00367614" w:rsidP="00367614">
            <w:pPr>
              <w:widowControl w:val="0"/>
              <w:autoSpaceDE w:val="0"/>
              <w:autoSpaceDN w:val="0"/>
              <w:spacing w:before="196"/>
              <w:ind w:left="465" w:right="465"/>
              <w:jc w:val="center"/>
              <w:rPr>
                <w:b/>
                <w:sz w:val="19"/>
                <w:szCs w:val="22"/>
              </w:rPr>
            </w:pPr>
            <w:r w:rsidRPr="00367614">
              <w:rPr>
                <w:b/>
                <w:w w:val="105"/>
                <w:sz w:val="19"/>
                <w:szCs w:val="22"/>
              </w:rPr>
              <w:t>13/35</w:t>
            </w:r>
          </w:p>
        </w:tc>
      </w:tr>
      <w:tr w:rsidR="00367614" w:rsidRPr="00367614" w14:paraId="118D3B45" w14:textId="77777777" w:rsidTr="00367614">
        <w:trPr>
          <w:trHeight w:val="700"/>
          <w:jc w:val="center"/>
        </w:trPr>
        <w:tc>
          <w:tcPr>
            <w:tcW w:w="902" w:type="dxa"/>
          </w:tcPr>
          <w:p w14:paraId="6ECD8AD7" w14:textId="77777777" w:rsidR="00367614" w:rsidRPr="00367614" w:rsidRDefault="00367614" w:rsidP="00367614">
            <w:pPr>
              <w:widowControl w:val="0"/>
              <w:autoSpaceDE w:val="0"/>
              <w:autoSpaceDN w:val="0"/>
              <w:spacing w:before="7"/>
              <w:rPr>
                <w:sz w:val="21"/>
                <w:szCs w:val="22"/>
              </w:rPr>
            </w:pPr>
          </w:p>
          <w:p w14:paraId="5E543AC3" w14:textId="77777777" w:rsidR="00367614" w:rsidRPr="00367614" w:rsidRDefault="00367614" w:rsidP="00367614">
            <w:pPr>
              <w:widowControl w:val="0"/>
              <w:autoSpaceDE w:val="0"/>
              <w:autoSpaceDN w:val="0"/>
              <w:spacing w:before="1"/>
              <w:jc w:val="center"/>
              <w:rPr>
                <w:b/>
                <w:sz w:val="19"/>
                <w:szCs w:val="22"/>
              </w:rPr>
            </w:pPr>
            <w:r w:rsidRPr="00367614">
              <w:rPr>
                <w:b/>
                <w:w w:val="103"/>
                <w:sz w:val="19"/>
                <w:szCs w:val="22"/>
              </w:rPr>
              <w:t>D</w:t>
            </w:r>
          </w:p>
        </w:tc>
        <w:tc>
          <w:tcPr>
            <w:tcW w:w="2750" w:type="dxa"/>
          </w:tcPr>
          <w:p w14:paraId="605F30F7" w14:textId="77777777" w:rsidR="00367614" w:rsidRPr="00367614" w:rsidRDefault="00367614" w:rsidP="00367614">
            <w:pPr>
              <w:widowControl w:val="0"/>
              <w:autoSpaceDE w:val="0"/>
              <w:autoSpaceDN w:val="0"/>
              <w:spacing w:before="7" w:line="230" w:lineRule="atLeast"/>
              <w:ind w:left="292" w:right="298"/>
              <w:jc w:val="center"/>
              <w:rPr>
                <w:b/>
                <w:sz w:val="19"/>
                <w:szCs w:val="22"/>
              </w:rPr>
            </w:pPr>
            <w:r w:rsidRPr="00367614">
              <w:rPr>
                <w:b/>
                <w:w w:val="105"/>
                <w:sz w:val="19"/>
                <w:szCs w:val="22"/>
              </w:rPr>
              <w:t>Virtual Appliances and Virtual Appliance Subscriptions</w:t>
            </w:r>
          </w:p>
        </w:tc>
        <w:tc>
          <w:tcPr>
            <w:tcW w:w="1963" w:type="dxa"/>
          </w:tcPr>
          <w:p w14:paraId="3EE663AC" w14:textId="0872FFE7" w:rsidR="00367614" w:rsidRPr="00367614" w:rsidRDefault="00367614" w:rsidP="00367614">
            <w:pPr>
              <w:widowControl w:val="0"/>
              <w:autoSpaceDE w:val="0"/>
              <w:autoSpaceDN w:val="0"/>
              <w:spacing w:before="215"/>
              <w:ind w:left="407" w:right="407"/>
              <w:jc w:val="center"/>
              <w:rPr>
                <w:b/>
                <w:sz w:val="13"/>
                <w:szCs w:val="22"/>
              </w:rPr>
            </w:pPr>
            <w:r w:rsidRPr="00367614">
              <w:rPr>
                <w:b/>
                <w:w w:val="105"/>
                <w:sz w:val="19"/>
                <w:szCs w:val="22"/>
              </w:rPr>
              <w:t>15/25</w:t>
            </w:r>
            <w:r>
              <w:rPr>
                <w:b/>
                <w:w w:val="105"/>
                <w:position w:val="9"/>
                <w:sz w:val="13"/>
                <w:szCs w:val="22"/>
              </w:rPr>
              <w:t>5</w:t>
            </w:r>
          </w:p>
        </w:tc>
        <w:tc>
          <w:tcPr>
            <w:tcW w:w="2078" w:type="dxa"/>
          </w:tcPr>
          <w:p w14:paraId="278AA590" w14:textId="77777777" w:rsidR="00367614" w:rsidRPr="00367614" w:rsidRDefault="00367614" w:rsidP="00367614">
            <w:pPr>
              <w:widowControl w:val="0"/>
              <w:autoSpaceDE w:val="0"/>
              <w:autoSpaceDN w:val="0"/>
              <w:spacing w:before="7"/>
              <w:rPr>
                <w:sz w:val="21"/>
                <w:szCs w:val="22"/>
              </w:rPr>
            </w:pPr>
          </w:p>
          <w:p w14:paraId="0CFE4441" w14:textId="77777777" w:rsidR="00367614" w:rsidRPr="00367614" w:rsidRDefault="00367614" w:rsidP="00367614">
            <w:pPr>
              <w:widowControl w:val="0"/>
              <w:autoSpaceDE w:val="0"/>
              <w:autoSpaceDN w:val="0"/>
              <w:spacing w:before="1"/>
              <w:ind w:left="464" w:right="465"/>
              <w:jc w:val="center"/>
              <w:rPr>
                <w:b/>
                <w:sz w:val="19"/>
                <w:szCs w:val="22"/>
              </w:rPr>
            </w:pPr>
            <w:r w:rsidRPr="00367614">
              <w:rPr>
                <w:b/>
                <w:w w:val="105"/>
                <w:sz w:val="19"/>
                <w:szCs w:val="22"/>
              </w:rPr>
              <w:t>30/40</w:t>
            </w:r>
          </w:p>
        </w:tc>
      </w:tr>
      <w:tr w:rsidR="00367614" w:rsidRPr="00367614" w14:paraId="756CD55D" w14:textId="77777777" w:rsidTr="00367614">
        <w:trPr>
          <w:trHeight w:val="580"/>
          <w:jc w:val="center"/>
        </w:trPr>
        <w:tc>
          <w:tcPr>
            <w:tcW w:w="902" w:type="dxa"/>
            <w:shd w:val="clear" w:color="auto" w:fill="E7E7E7"/>
          </w:tcPr>
          <w:p w14:paraId="72278EBE" w14:textId="77777777" w:rsidR="00367614" w:rsidRPr="00367614" w:rsidRDefault="00367614" w:rsidP="00367614">
            <w:pPr>
              <w:widowControl w:val="0"/>
              <w:autoSpaceDE w:val="0"/>
              <w:autoSpaceDN w:val="0"/>
              <w:spacing w:before="196"/>
              <w:jc w:val="center"/>
              <w:rPr>
                <w:b/>
                <w:sz w:val="19"/>
                <w:szCs w:val="22"/>
              </w:rPr>
            </w:pPr>
            <w:r w:rsidRPr="00367614">
              <w:rPr>
                <w:b/>
                <w:w w:val="103"/>
                <w:sz w:val="19"/>
                <w:szCs w:val="22"/>
              </w:rPr>
              <w:t>E</w:t>
            </w:r>
          </w:p>
        </w:tc>
        <w:tc>
          <w:tcPr>
            <w:tcW w:w="2750" w:type="dxa"/>
            <w:shd w:val="clear" w:color="auto" w:fill="E7E7E7"/>
          </w:tcPr>
          <w:p w14:paraId="729C1691" w14:textId="77777777" w:rsidR="00367614" w:rsidRPr="00367614" w:rsidRDefault="00367614" w:rsidP="00367614">
            <w:pPr>
              <w:widowControl w:val="0"/>
              <w:autoSpaceDE w:val="0"/>
              <w:autoSpaceDN w:val="0"/>
              <w:spacing w:before="196"/>
              <w:ind w:left="293" w:right="298"/>
              <w:jc w:val="center"/>
              <w:rPr>
                <w:b/>
                <w:sz w:val="19"/>
                <w:szCs w:val="22"/>
              </w:rPr>
            </w:pPr>
            <w:r w:rsidRPr="00367614">
              <w:rPr>
                <w:b/>
                <w:w w:val="105"/>
                <w:sz w:val="19"/>
                <w:szCs w:val="22"/>
              </w:rPr>
              <w:t>Network TAPs</w:t>
            </w:r>
          </w:p>
        </w:tc>
        <w:tc>
          <w:tcPr>
            <w:tcW w:w="1963" w:type="dxa"/>
            <w:shd w:val="clear" w:color="auto" w:fill="E7E7E7"/>
          </w:tcPr>
          <w:p w14:paraId="691AA924" w14:textId="77777777" w:rsidR="00367614" w:rsidRPr="00367614" w:rsidRDefault="00367614" w:rsidP="00367614">
            <w:pPr>
              <w:widowControl w:val="0"/>
              <w:autoSpaceDE w:val="0"/>
              <w:autoSpaceDN w:val="0"/>
              <w:spacing w:before="196"/>
              <w:ind w:left="407" w:right="407"/>
              <w:jc w:val="center"/>
              <w:rPr>
                <w:b/>
                <w:sz w:val="19"/>
                <w:szCs w:val="22"/>
              </w:rPr>
            </w:pPr>
            <w:r w:rsidRPr="00367614">
              <w:rPr>
                <w:b/>
                <w:w w:val="105"/>
                <w:sz w:val="19"/>
                <w:szCs w:val="22"/>
              </w:rPr>
              <w:t>10</w:t>
            </w:r>
          </w:p>
        </w:tc>
        <w:tc>
          <w:tcPr>
            <w:tcW w:w="2078" w:type="dxa"/>
            <w:shd w:val="clear" w:color="auto" w:fill="E7E7E7"/>
          </w:tcPr>
          <w:p w14:paraId="3ED7BCA5" w14:textId="77777777" w:rsidR="00367614" w:rsidRPr="00367614" w:rsidRDefault="00367614" w:rsidP="00367614">
            <w:pPr>
              <w:widowControl w:val="0"/>
              <w:autoSpaceDE w:val="0"/>
              <w:autoSpaceDN w:val="0"/>
              <w:spacing w:before="196"/>
              <w:ind w:left="465" w:right="465"/>
              <w:jc w:val="center"/>
              <w:rPr>
                <w:b/>
                <w:sz w:val="19"/>
                <w:szCs w:val="22"/>
              </w:rPr>
            </w:pPr>
            <w:r w:rsidRPr="00367614">
              <w:rPr>
                <w:b/>
                <w:w w:val="105"/>
                <w:sz w:val="19"/>
                <w:szCs w:val="22"/>
              </w:rPr>
              <w:t>10</w:t>
            </w:r>
          </w:p>
        </w:tc>
      </w:tr>
      <w:tr w:rsidR="00367614" w:rsidRPr="00367614" w14:paraId="31E67E72" w14:textId="77777777" w:rsidTr="00367614">
        <w:trPr>
          <w:trHeight w:val="700"/>
          <w:jc w:val="center"/>
        </w:trPr>
        <w:tc>
          <w:tcPr>
            <w:tcW w:w="902" w:type="dxa"/>
          </w:tcPr>
          <w:p w14:paraId="6B423F4D" w14:textId="77777777" w:rsidR="00367614" w:rsidRPr="00367614" w:rsidRDefault="00367614" w:rsidP="00367614">
            <w:pPr>
              <w:widowControl w:val="0"/>
              <w:autoSpaceDE w:val="0"/>
              <w:autoSpaceDN w:val="0"/>
              <w:spacing w:before="1"/>
              <w:rPr>
                <w:sz w:val="22"/>
                <w:szCs w:val="22"/>
              </w:rPr>
            </w:pPr>
          </w:p>
          <w:p w14:paraId="67836A2D" w14:textId="77777777" w:rsidR="00367614" w:rsidRPr="00367614" w:rsidRDefault="00367614" w:rsidP="00367614">
            <w:pPr>
              <w:widowControl w:val="0"/>
              <w:autoSpaceDE w:val="0"/>
              <w:autoSpaceDN w:val="0"/>
              <w:jc w:val="center"/>
              <w:rPr>
                <w:b/>
                <w:sz w:val="19"/>
                <w:szCs w:val="22"/>
              </w:rPr>
            </w:pPr>
            <w:r w:rsidRPr="00367614">
              <w:rPr>
                <w:b/>
                <w:w w:val="103"/>
                <w:sz w:val="19"/>
                <w:szCs w:val="22"/>
              </w:rPr>
              <w:t>F</w:t>
            </w:r>
          </w:p>
        </w:tc>
        <w:tc>
          <w:tcPr>
            <w:tcW w:w="2750" w:type="dxa"/>
          </w:tcPr>
          <w:p w14:paraId="378D2E45" w14:textId="219C5E01" w:rsidR="00367614" w:rsidRPr="00367614" w:rsidRDefault="00367614" w:rsidP="00367614">
            <w:pPr>
              <w:widowControl w:val="0"/>
              <w:autoSpaceDE w:val="0"/>
              <w:autoSpaceDN w:val="0"/>
              <w:spacing w:before="12" w:line="230" w:lineRule="atLeast"/>
              <w:ind w:left="462" w:right="467" w:hanging="1"/>
              <w:jc w:val="center"/>
              <w:rPr>
                <w:b/>
                <w:sz w:val="19"/>
                <w:szCs w:val="22"/>
              </w:rPr>
            </w:pPr>
            <w:r w:rsidRPr="00367614">
              <w:rPr>
                <w:b/>
                <w:w w:val="105"/>
                <w:sz w:val="19"/>
                <w:szCs w:val="22"/>
              </w:rPr>
              <w:t>Professional Services (Installation, On-Site Support, etc</w:t>
            </w:r>
            <w:r>
              <w:rPr>
                <w:b/>
                <w:w w:val="105"/>
                <w:sz w:val="19"/>
                <w:szCs w:val="22"/>
              </w:rPr>
              <w:t>.</w:t>
            </w:r>
            <w:r w:rsidRPr="00367614">
              <w:rPr>
                <w:b/>
                <w:w w:val="105"/>
                <w:sz w:val="19"/>
                <w:szCs w:val="22"/>
              </w:rPr>
              <w:t>)</w:t>
            </w:r>
          </w:p>
        </w:tc>
        <w:tc>
          <w:tcPr>
            <w:tcW w:w="1963" w:type="dxa"/>
          </w:tcPr>
          <w:p w14:paraId="3E34D273" w14:textId="77777777" w:rsidR="00367614" w:rsidRPr="00367614" w:rsidRDefault="00367614" w:rsidP="00367614">
            <w:pPr>
              <w:widowControl w:val="0"/>
              <w:autoSpaceDE w:val="0"/>
              <w:autoSpaceDN w:val="0"/>
              <w:spacing w:before="1"/>
              <w:rPr>
                <w:sz w:val="22"/>
                <w:szCs w:val="22"/>
              </w:rPr>
            </w:pPr>
          </w:p>
          <w:p w14:paraId="0B7A6743" w14:textId="77777777" w:rsidR="00367614" w:rsidRPr="00367614" w:rsidRDefault="00367614" w:rsidP="00367614">
            <w:pPr>
              <w:widowControl w:val="0"/>
              <w:autoSpaceDE w:val="0"/>
              <w:autoSpaceDN w:val="0"/>
              <w:ind w:left="407" w:right="407"/>
              <w:jc w:val="center"/>
              <w:rPr>
                <w:b/>
                <w:sz w:val="19"/>
                <w:szCs w:val="22"/>
              </w:rPr>
            </w:pPr>
            <w:r w:rsidRPr="00367614">
              <w:rPr>
                <w:b/>
                <w:w w:val="105"/>
                <w:sz w:val="19"/>
                <w:szCs w:val="22"/>
              </w:rPr>
              <w:t>10</w:t>
            </w:r>
          </w:p>
        </w:tc>
        <w:tc>
          <w:tcPr>
            <w:tcW w:w="2078" w:type="dxa"/>
          </w:tcPr>
          <w:p w14:paraId="71D834E0" w14:textId="77777777" w:rsidR="00367614" w:rsidRPr="00367614" w:rsidRDefault="00367614" w:rsidP="00367614">
            <w:pPr>
              <w:widowControl w:val="0"/>
              <w:autoSpaceDE w:val="0"/>
              <w:autoSpaceDN w:val="0"/>
              <w:spacing w:before="1"/>
              <w:rPr>
                <w:sz w:val="22"/>
                <w:szCs w:val="22"/>
              </w:rPr>
            </w:pPr>
          </w:p>
          <w:p w14:paraId="0E7176C8" w14:textId="77777777" w:rsidR="00367614" w:rsidRPr="00367614" w:rsidRDefault="00367614" w:rsidP="00367614">
            <w:pPr>
              <w:widowControl w:val="0"/>
              <w:autoSpaceDE w:val="0"/>
              <w:autoSpaceDN w:val="0"/>
              <w:ind w:left="465" w:right="465"/>
              <w:jc w:val="center"/>
              <w:rPr>
                <w:b/>
                <w:sz w:val="19"/>
                <w:szCs w:val="22"/>
              </w:rPr>
            </w:pPr>
            <w:r w:rsidRPr="00367614">
              <w:rPr>
                <w:b/>
                <w:w w:val="105"/>
                <w:sz w:val="19"/>
                <w:szCs w:val="22"/>
              </w:rPr>
              <w:t>10</w:t>
            </w:r>
          </w:p>
        </w:tc>
      </w:tr>
      <w:tr w:rsidR="00367614" w:rsidRPr="00367614" w14:paraId="324C72F8" w14:textId="77777777" w:rsidTr="00367614">
        <w:trPr>
          <w:trHeight w:val="580"/>
          <w:jc w:val="center"/>
        </w:trPr>
        <w:tc>
          <w:tcPr>
            <w:tcW w:w="902" w:type="dxa"/>
            <w:shd w:val="clear" w:color="auto" w:fill="E7E7E7"/>
          </w:tcPr>
          <w:p w14:paraId="728DA032" w14:textId="77777777" w:rsidR="00367614" w:rsidRPr="00367614" w:rsidRDefault="00367614" w:rsidP="00367614">
            <w:pPr>
              <w:widowControl w:val="0"/>
              <w:autoSpaceDE w:val="0"/>
              <w:autoSpaceDN w:val="0"/>
              <w:spacing w:before="196"/>
              <w:jc w:val="center"/>
              <w:rPr>
                <w:b/>
                <w:sz w:val="19"/>
                <w:szCs w:val="22"/>
              </w:rPr>
            </w:pPr>
            <w:r w:rsidRPr="00367614">
              <w:rPr>
                <w:b/>
                <w:w w:val="103"/>
                <w:sz w:val="19"/>
                <w:szCs w:val="22"/>
              </w:rPr>
              <w:t>G</w:t>
            </w:r>
          </w:p>
        </w:tc>
        <w:tc>
          <w:tcPr>
            <w:tcW w:w="2750" w:type="dxa"/>
            <w:shd w:val="clear" w:color="auto" w:fill="E7E7E7"/>
          </w:tcPr>
          <w:p w14:paraId="3E4794A0" w14:textId="31F51ECE" w:rsidR="00367614" w:rsidRPr="00367614" w:rsidRDefault="00367614" w:rsidP="00367614">
            <w:pPr>
              <w:widowControl w:val="0"/>
              <w:autoSpaceDE w:val="0"/>
              <w:autoSpaceDN w:val="0"/>
              <w:spacing w:before="162"/>
              <w:ind w:left="295" w:right="298"/>
              <w:jc w:val="center"/>
              <w:rPr>
                <w:b/>
                <w:sz w:val="13"/>
                <w:szCs w:val="22"/>
              </w:rPr>
            </w:pPr>
            <w:r w:rsidRPr="00367614">
              <w:rPr>
                <w:b/>
                <w:w w:val="105"/>
                <w:sz w:val="19"/>
                <w:szCs w:val="22"/>
              </w:rPr>
              <w:t>SSL Inspector Products</w:t>
            </w:r>
            <w:r>
              <w:rPr>
                <w:b/>
                <w:w w:val="105"/>
                <w:position w:val="9"/>
                <w:sz w:val="13"/>
                <w:szCs w:val="22"/>
              </w:rPr>
              <w:t>6</w:t>
            </w:r>
          </w:p>
        </w:tc>
        <w:tc>
          <w:tcPr>
            <w:tcW w:w="1963" w:type="dxa"/>
            <w:shd w:val="clear" w:color="auto" w:fill="E7E7E7"/>
          </w:tcPr>
          <w:p w14:paraId="5B1D9EB5" w14:textId="2AECCE6C" w:rsidR="00367614" w:rsidRPr="00367614" w:rsidRDefault="00367614" w:rsidP="00367614">
            <w:pPr>
              <w:widowControl w:val="0"/>
              <w:autoSpaceDE w:val="0"/>
              <w:autoSpaceDN w:val="0"/>
              <w:spacing w:before="162"/>
              <w:ind w:left="407" w:right="407"/>
              <w:jc w:val="center"/>
              <w:rPr>
                <w:b/>
                <w:sz w:val="13"/>
                <w:szCs w:val="22"/>
              </w:rPr>
            </w:pPr>
            <w:r w:rsidRPr="00367614">
              <w:rPr>
                <w:b/>
                <w:w w:val="105"/>
                <w:sz w:val="19"/>
                <w:szCs w:val="22"/>
              </w:rPr>
              <w:t>5/15</w:t>
            </w:r>
            <w:r>
              <w:rPr>
                <w:b/>
                <w:w w:val="105"/>
                <w:position w:val="9"/>
                <w:sz w:val="13"/>
                <w:szCs w:val="22"/>
              </w:rPr>
              <w:t>5</w:t>
            </w:r>
          </w:p>
        </w:tc>
        <w:tc>
          <w:tcPr>
            <w:tcW w:w="2078" w:type="dxa"/>
            <w:shd w:val="clear" w:color="auto" w:fill="E7E7E7"/>
          </w:tcPr>
          <w:p w14:paraId="1A5E64C4" w14:textId="77777777" w:rsidR="00367614" w:rsidRPr="00367614" w:rsidRDefault="00367614" w:rsidP="00367614">
            <w:pPr>
              <w:widowControl w:val="0"/>
              <w:autoSpaceDE w:val="0"/>
              <w:autoSpaceDN w:val="0"/>
              <w:spacing w:before="196"/>
              <w:ind w:left="465" w:right="465"/>
              <w:jc w:val="center"/>
              <w:rPr>
                <w:b/>
                <w:sz w:val="19"/>
                <w:szCs w:val="22"/>
              </w:rPr>
            </w:pPr>
            <w:r w:rsidRPr="00367614">
              <w:rPr>
                <w:b/>
                <w:w w:val="105"/>
                <w:sz w:val="19"/>
                <w:szCs w:val="22"/>
              </w:rPr>
              <w:t>10/20</w:t>
            </w:r>
          </w:p>
        </w:tc>
      </w:tr>
      <w:tr w:rsidR="00367614" w:rsidRPr="00367614" w14:paraId="6345A8BF" w14:textId="77777777" w:rsidTr="00367614">
        <w:trPr>
          <w:trHeight w:val="580"/>
          <w:jc w:val="center"/>
        </w:trPr>
        <w:tc>
          <w:tcPr>
            <w:tcW w:w="902" w:type="dxa"/>
          </w:tcPr>
          <w:p w14:paraId="39E35DAD" w14:textId="77777777" w:rsidR="00367614" w:rsidRPr="00367614" w:rsidRDefault="00367614" w:rsidP="00367614">
            <w:pPr>
              <w:widowControl w:val="0"/>
              <w:autoSpaceDE w:val="0"/>
              <w:autoSpaceDN w:val="0"/>
              <w:spacing w:before="196"/>
              <w:jc w:val="center"/>
              <w:rPr>
                <w:b/>
                <w:sz w:val="19"/>
                <w:szCs w:val="22"/>
              </w:rPr>
            </w:pPr>
            <w:r w:rsidRPr="00367614">
              <w:rPr>
                <w:b/>
                <w:w w:val="103"/>
                <w:sz w:val="19"/>
                <w:szCs w:val="22"/>
              </w:rPr>
              <w:t>H</w:t>
            </w:r>
          </w:p>
        </w:tc>
        <w:tc>
          <w:tcPr>
            <w:tcW w:w="2750" w:type="dxa"/>
          </w:tcPr>
          <w:p w14:paraId="628D778F" w14:textId="77777777" w:rsidR="00367614" w:rsidRPr="00367614" w:rsidRDefault="00367614" w:rsidP="00367614">
            <w:pPr>
              <w:widowControl w:val="0"/>
              <w:autoSpaceDE w:val="0"/>
              <w:autoSpaceDN w:val="0"/>
              <w:spacing w:before="196"/>
              <w:ind w:left="294" w:right="298"/>
              <w:jc w:val="center"/>
              <w:rPr>
                <w:b/>
                <w:sz w:val="19"/>
                <w:szCs w:val="22"/>
              </w:rPr>
            </w:pPr>
            <w:r w:rsidRPr="00367614">
              <w:rPr>
                <w:b/>
                <w:w w:val="105"/>
                <w:sz w:val="19"/>
                <w:szCs w:val="22"/>
              </w:rPr>
              <w:t>Miscellaneous</w:t>
            </w:r>
          </w:p>
        </w:tc>
        <w:tc>
          <w:tcPr>
            <w:tcW w:w="1963" w:type="dxa"/>
          </w:tcPr>
          <w:p w14:paraId="68308E40" w14:textId="17037B63" w:rsidR="00367614" w:rsidRPr="00367614" w:rsidRDefault="00367614" w:rsidP="00367614">
            <w:pPr>
              <w:widowControl w:val="0"/>
              <w:autoSpaceDE w:val="0"/>
              <w:autoSpaceDN w:val="0"/>
              <w:spacing w:before="162"/>
              <w:ind w:left="407" w:right="407"/>
              <w:jc w:val="center"/>
              <w:rPr>
                <w:b/>
                <w:sz w:val="13"/>
                <w:szCs w:val="22"/>
              </w:rPr>
            </w:pPr>
            <w:r w:rsidRPr="00367614">
              <w:rPr>
                <w:b/>
                <w:w w:val="105"/>
                <w:sz w:val="19"/>
                <w:szCs w:val="22"/>
              </w:rPr>
              <w:t>5/15</w:t>
            </w:r>
            <w:r>
              <w:rPr>
                <w:b/>
                <w:w w:val="105"/>
                <w:position w:val="9"/>
                <w:sz w:val="13"/>
                <w:szCs w:val="22"/>
              </w:rPr>
              <w:t>5</w:t>
            </w:r>
          </w:p>
        </w:tc>
        <w:tc>
          <w:tcPr>
            <w:tcW w:w="2078" w:type="dxa"/>
          </w:tcPr>
          <w:p w14:paraId="29CE1D45" w14:textId="77777777" w:rsidR="00367614" w:rsidRPr="00367614" w:rsidRDefault="00367614" w:rsidP="00367614">
            <w:pPr>
              <w:widowControl w:val="0"/>
              <w:autoSpaceDE w:val="0"/>
              <w:autoSpaceDN w:val="0"/>
              <w:spacing w:before="196"/>
              <w:ind w:left="465" w:right="465"/>
              <w:jc w:val="center"/>
              <w:rPr>
                <w:b/>
                <w:sz w:val="19"/>
                <w:szCs w:val="22"/>
              </w:rPr>
            </w:pPr>
            <w:r w:rsidRPr="00367614">
              <w:rPr>
                <w:b/>
                <w:w w:val="105"/>
                <w:sz w:val="19"/>
                <w:szCs w:val="22"/>
              </w:rPr>
              <w:t>20/30</w:t>
            </w:r>
          </w:p>
        </w:tc>
      </w:tr>
      <w:tr w:rsidR="00367614" w:rsidRPr="00367614" w14:paraId="7D180F81" w14:textId="77777777" w:rsidTr="00367614">
        <w:trPr>
          <w:trHeight w:val="580"/>
          <w:jc w:val="center"/>
        </w:trPr>
        <w:tc>
          <w:tcPr>
            <w:tcW w:w="902" w:type="dxa"/>
            <w:shd w:val="clear" w:color="auto" w:fill="E5E5E5"/>
          </w:tcPr>
          <w:p w14:paraId="02678893" w14:textId="77777777" w:rsidR="00367614" w:rsidRPr="00367614" w:rsidRDefault="00367614" w:rsidP="00367614">
            <w:pPr>
              <w:widowControl w:val="0"/>
              <w:autoSpaceDE w:val="0"/>
              <w:autoSpaceDN w:val="0"/>
              <w:spacing w:before="192"/>
              <w:ind w:left="67"/>
              <w:jc w:val="center"/>
              <w:rPr>
                <w:b/>
                <w:sz w:val="19"/>
                <w:szCs w:val="22"/>
              </w:rPr>
            </w:pPr>
            <w:r w:rsidRPr="00367614">
              <w:rPr>
                <w:b/>
                <w:w w:val="106"/>
                <w:sz w:val="19"/>
                <w:szCs w:val="22"/>
              </w:rPr>
              <w:t>N</w:t>
            </w:r>
          </w:p>
        </w:tc>
        <w:tc>
          <w:tcPr>
            <w:tcW w:w="2750" w:type="dxa"/>
            <w:shd w:val="clear" w:color="auto" w:fill="E5E5E5"/>
          </w:tcPr>
          <w:p w14:paraId="58EF1311" w14:textId="77777777" w:rsidR="00367614" w:rsidRPr="00367614" w:rsidRDefault="00367614" w:rsidP="00367614">
            <w:pPr>
              <w:widowControl w:val="0"/>
              <w:autoSpaceDE w:val="0"/>
              <w:autoSpaceDN w:val="0"/>
              <w:spacing w:before="49"/>
              <w:ind w:left="294" w:right="298"/>
              <w:jc w:val="center"/>
              <w:rPr>
                <w:b/>
                <w:sz w:val="19"/>
                <w:szCs w:val="22"/>
              </w:rPr>
            </w:pPr>
            <w:r w:rsidRPr="00367614">
              <w:rPr>
                <w:b/>
                <w:sz w:val="19"/>
                <w:szCs w:val="22"/>
              </w:rPr>
              <w:t>Fidelis Network Cloud</w:t>
            </w:r>
          </w:p>
        </w:tc>
        <w:tc>
          <w:tcPr>
            <w:tcW w:w="1963" w:type="dxa"/>
            <w:shd w:val="clear" w:color="auto" w:fill="E5E5E5"/>
          </w:tcPr>
          <w:p w14:paraId="66BB5EB3" w14:textId="77777777" w:rsidR="00367614" w:rsidRPr="00367614" w:rsidRDefault="00367614" w:rsidP="00367614">
            <w:pPr>
              <w:widowControl w:val="0"/>
              <w:autoSpaceDE w:val="0"/>
              <w:autoSpaceDN w:val="0"/>
              <w:spacing w:before="192"/>
              <w:ind w:left="311" w:right="407"/>
              <w:jc w:val="center"/>
              <w:rPr>
                <w:b/>
                <w:sz w:val="19"/>
                <w:szCs w:val="22"/>
              </w:rPr>
            </w:pPr>
            <w:r w:rsidRPr="00367614">
              <w:rPr>
                <w:b/>
                <w:w w:val="105"/>
                <w:sz w:val="19"/>
                <w:szCs w:val="22"/>
              </w:rPr>
              <w:t>5/25</w:t>
            </w:r>
          </w:p>
        </w:tc>
        <w:tc>
          <w:tcPr>
            <w:tcW w:w="2078" w:type="dxa"/>
            <w:shd w:val="clear" w:color="auto" w:fill="E5E5E5"/>
          </w:tcPr>
          <w:p w14:paraId="3D2CDC9C" w14:textId="77777777" w:rsidR="00367614" w:rsidRPr="00367614" w:rsidRDefault="00367614" w:rsidP="00367614">
            <w:pPr>
              <w:widowControl w:val="0"/>
              <w:autoSpaceDE w:val="0"/>
              <w:autoSpaceDN w:val="0"/>
              <w:spacing w:before="191"/>
              <w:ind w:left="382" w:right="465"/>
              <w:jc w:val="center"/>
              <w:rPr>
                <w:b/>
                <w:sz w:val="19"/>
                <w:szCs w:val="22"/>
              </w:rPr>
            </w:pPr>
            <w:r w:rsidRPr="00367614">
              <w:rPr>
                <w:b/>
                <w:w w:val="105"/>
                <w:sz w:val="19"/>
                <w:szCs w:val="22"/>
              </w:rPr>
              <w:t>5/25</w:t>
            </w:r>
          </w:p>
        </w:tc>
      </w:tr>
      <w:tr w:rsidR="00367614" w:rsidRPr="00367614" w14:paraId="09B9A3F4" w14:textId="77777777" w:rsidTr="00367614">
        <w:trPr>
          <w:trHeight w:val="580"/>
          <w:jc w:val="center"/>
        </w:trPr>
        <w:tc>
          <w:tcPr>
            <w:tcW w:w="902" w:type="dxa"/>
          </w:tcPr>
          <w:p w14:paraId="1F17C8F8" w14:textId="77777777" w:rsidR="00367614" w:rsidRPr="00367614" w:rsidRDefault="00367614" w:rsidP="00367614">
            <w:pPr>
              <w:widowControl w:val="0"/>
              <w:autoSpaceDE w:val="0"/>
              <w:autoSpaceDN w:val="0"/>
              <w:spacing w:before="196"/>
              <w:ind w:right="13"/>
              <w:jc w:val="center"/>
              <w:rPr>
                <w:b/>
                <w:sz w:val="19"/>
                <w:szCs w:val="22"/>
              </w:rPr>
            </w:pPr>
            <w:r w:rsidRPr="00367614">
              <w:rPr>
                <w:b/>
                <w:w w:val="101"/>
                <w:sz w:val="19"/>
                <w:szCs w:val="22"/>
              </w:rPr>
              <w:t>P</w:t>
            </w:r>
          </w:p>
        </w:tc>
        <w:tc>
          <w:tcPr>
            <w:tcW w:w="2750" w:type="dxa"/>
          </w:tcPr>
          <w:p w14:paraId="6E85845E" w14:textId="3D73402B" w:rsidR="00367614" w:rsidRPr="00367614" w:rsidRDefault="00367614" w:rsidP="00367614">
            <w:pPr>
              <w:widowControl w:val="0"/>
              <w:autoSpaceDE w:val="0"/>
              <w:autoSpaceDN w:val="0"/>
              <w:spacing w:before="49" w:line="252" w:lineRule="auto"/>
              <w:ind w:left="1109" w:right="539" w:hanging="434"/>
              <w:rPr>
                <w:b/>
                <w:sz w:val="19"/>
                <w:szCs w:val="22"/>
              </w:rPr>
            </w:pPr>
            <w:r w:rsidRPr="00367614">
              <w:rPr>
                <w:b/>
                <w:sz w:val="19"/>
                <w:szCs w:val="22"/>
              </w:rPr>
              <w:t>Fidelis Endpoint Clou</w:t>
            </w:r>
            <w:r>
              <w:rPr>
                <w:b/>
                <w:sz w:val="19"/>
                <w:szCs w:val="22"/>
              </w:rPr>
              <w:t>d</w:t>
            </w:r>
          </w:p>
        </w:tc>
        <w:tc>
          <w:tcPr>
            <w:tcW w:w="1963" w:type="dxa"/>
          </w:tcPr>
          <w:p w14:paraId="133405C8" w14:textId="77777777" w:rsidR="00367614" w:rsidRPr="00367614" w:rsidRDefault="00367614" w:rsidP="00367614">
            <w:pPr>
              <w:widowControl w:val="0"/>
              <w:autoSpaceDE w:val="0"/>
              <w:autoSpaceDN w:val="0"/>
              <w:spacing w:before="221"/>
              <w:ind w:left="331" w:right="407"/>
              <w:jc w:val="center"/>
              <w:rPr>
                <w:b/>
                <w:sz w:val="19"/>
                <w:szCs w:val="22"/>
              </w:rPr>
            </w:pPr>
            <w:r w:rsidRPr="00367614">
              <w:rPr>
                <w:b/>
                <w:w w:val="105"/>
                <w:sz w:val="19"/>
                <w:szCs w:val="22"/>
              </w:rPr>
              <w:t>5/25</w:t>
            </w:r>
          </w:p>
        </w:tc>
        <w:tc>
          <w:tcPr>
            <w:tcW w:w="2078" w:type="dxa"/>
          </w:tcPr>
          <w:p w14:paraId="4DCE9868" w14:textId="77777777" w:rsidR="00367614" w:rsidRPr="00367614" w:rsidRDefault="00367614" w:rsidP="00367614">
            <w:pPr>
              <w:widowControl w:val="0"/>
              <w:autoSpaceDE w:val="0"/>
              <w:autoSpaceDN w:val="0"/>
              <w:spacing w:before="172"/>
              <w:ind w:left="375" w:right="465"/>
              <w:jc w:val="center"/>
              <w:rPr>
                <w:b/>
                <w:sz w:val="19"/>
                <w:szCs w:val="22"/>
              </w:rPr>
            </w:pPr>
            <w:r w:rsidRPr="00367614">
              <w:rPr>
                <w:b/>
                <w:w w:val="105"/>
                <w:sz w:val="19"/>
                <w:szCs w:val="22"/>
              </w:rPr>
              <w:t>5/25</w:t>
            </w:r>
          </w:p>
        </w:tc>
      </w:tr>
      <w:tr w:rsidR="00367614" w:rsidRPr="00367614" w14:paraId="26D418CA" w14:textId="77777777" w:rsidTr="00367614">
        <w:trPr>
          <w:trHeight w:val="580"/>
          <w:jc w:val="center"/>
        </w:trPr>
        <w:tc>
          <w:tcPr>
            <w:tcW w:w="902" w:type="dxa"/>
            <w:shd w:val="clear" w:color="auto" w:fill="E5E5E5"/>
          </w:tcPr>
          <w:p w14:paraId="31D376C6" w14:textId="77777777" w:rsidR="00367614" w:rsidRPr="00367614" w:rsidRDefault="00367614" w:rsidP="00367614">
            <w:pPr>
              <w:widowControl w:val="0"/>
              <w:autoSpaceDE w:val="0"/>
              <w:autoSpaceDN w:val="0"/>
              <w:spacing w:before="192"/>
              <w:ind w:left="1"/>
              <w:jc w:val="center"/>
              <w:rPr>
                <w:b/>
                <w:sz w:val="19"/>
                <w:szCs w:val="22"/>
              </w:rPr>
            </w:pPr>
            <w:r w:rsidRPr="00367614">
              <w:rPr>
                <w:b/>
                <w:w w:val="103"/>
                <w:sz w:val="19"/>
                <w:szCs w:val="22"/>
              </w:rPr>
              <w:t>I</w:t>
            </w:r>
          </w:p>
        </w:tc>
        <w:tc>
          <w:tcPr>
            <w:tcW w:w="2750" w:type="dxa"/>
            <w:shd w:val="clear" w:color="auto" w:fill="E5E5E5"/>
          </w:tcPr>
          <w:p w14:paraId="18804713" w14:textId="77777777" w:rsidR="00367614" w:rsidRPr="00367614" w:rsidRDefault="00367614" w:rsidP="00367614">
            <w:pPr>
              <w:widowControl w:val="0"/>
              <w:autoSpaceDE w:val="0"/>
              <w:autoSpaceDN w:val="0"/>
              <w:spacing w:before="81" w:line="247" w:lineRule="auto"/>
              <w:ind w:left="880" w:right="159" w:hanging="712"/>
              <w:rPr>
                <w:b/>
                <w:sz w:val="19"/>
                <w:szCs w:val="22"/>
              </w:rPr>
            </w:pPr>
            <w:r w:rsidRPr="00367614">
              <w:rPr>
                <w:b/>
                <w:w w:val="105"/>
                <w:sz w:val="19"/>
                <w:szCs w:val="22"/>
              </w:rPr>
              <w:t>Endpoint Software Licenses (Perpetual)</w:t>
            </w:r>
          </w:p>
        </w:tc>
        <w:tc>
          <w:tcPr>
            <w:tcW w:w="1963" w:type="dxa"/>
            <w:shd w:val="clear" w:color="auto" w:fill="E5E5E5"/>
          </w:tcPr>
          <w:p w14:paraId="0C335FC6" w14:textId="77777777" w:rsidR="00367614" w:rsidRPr="00367614" w:rsidRDefault="00367614" w:rsidP="00367614">
            <w:pPr>
              <w:widowControl w:val="0"/>
              <w:autoSpaceDE w:val="0"/>
              <w:autoSpaceDN w:val="0"/>
              <w:spacing w:before="192"/>
              <w:ind w:left="407" w:right="404"/>
              <w:jc w:val="center"/>
              <w:rPr>
                <w:b/>
                <w:sz w:val="19"/>
                <w:szCs w:val="22"/>
              </w:rPr>
            </w:pPr>
            <w:r w:rsidRPr="00367614">
              <w:rPr>
                <w:b/>
                <w:w w:val="105"/>
                <w:sz w:val="19"/>
                <w:szCs w:val="22"/>
              </w:rPr>
              <w:t>15/25</w:t>
            </w:r>
          </w:p>
        </w:tc>
        <w:tc>
          <w:tcPr>
            <w:tcW w:w="2078" w:type="dxa"/>
            <w:shd w:val="clear" w:color="auto" w:fill="E5E5E5"/>
          </w:tcPr>
          <w:p w14:paraId="29EDE76D" w14:textId="77777777" w:rsidR="00367614" w:rsidRPr="00367614" w:rsidRDefault="00367614" w:rsidP="00367614">
            <w:pPr>
              <w:widowControl w:val="0"/>
              <w:autoSpaceDE w:val="0"/>
              <w:autoSpaceDN w:val="0"/>
              <w:spacing w:before="192"/>
              <w:ind w:left="464" w:right="465"/>
              <w:jc w:val="center"/>
              <w:rPr>
                <w:b/>
                <w:sz w:val="19"/>
                <w:szCs w:val="22"/>
              </w:rPr>
            </w:pPr>
            <w:r w:rsidRPr="00367614">
              <w:rPr>
                <w:b/>
                <w:w w:val="105"/>
                <w:sz w:val="19"/>
                <w:szCs w:val="22"/>
              </w:rPr>
              <w:t>15/40</w:t>
            </w:r>
          </w:p>
        </w:tc>
      </w:tr>
      <w:tr w:rsidR="00367614" w:rsidRPr="00367614" w14:paraId="4278EEC0" w14:textId="77777777" w:rsidTr="00367614">
        <w:trPr>
          <w:trHeight w:val="580"/>
          <w:jc w:val="center"/>
        </w:trPr>
        <w:tc>
          <w:tcPr>
            <w:tcW w:w="902" w:type="dxa"/>
          </w:tcPr>
          <w:p w14:paraId="31C7CF35" w14:textId="77777777" w:rsidR="00367614" w:rsidRPr="00367614" w:rsidRDefault="00367614" w:rsidP="00367614">
            <w:pPr>
              <w:widowControl w:val="0"/>
              <w:autoSpaceDE w:val="0"/>
              <w:autoSpaceDN w:val="0"/>
              <w:spacing w:before="196"/>
              <w:jc w:val="center"/>
              <w:rPr>
                <w:b/>
                <w:sz w:val="19"/>
                <w:szCs w:val="22"/>
              </w:rPr>
            </w:pPr>
            <w:r w:rsidRPr="00367614">
              <w:rPr>
                <w:b/>
                <w:w w:val="103"/>
                <w:sz w:val="19"/>
                <w:szCs w:val="22"/>
              </w:rPr>
              <w:t>Z</w:t>
            </w:r>
          </w:p>
        </w:tc>
        <w:tc>
          <w:tcPr>
            <w:tcW w:w="2750" w:type="dxa"/>
          </w:tcPr>
          <w:p w14:paraId="5964E537" w14:textId="77777777" w:rsidR="00367614" w:rsidRPr="00367614" w:rsidRDefault="00367614" w:rsidP="00367614">
            <w:pPr>
              <w:widowControl w:val="0"/>
              <w:autoSpaceDE w:val="0"/>
              <w:autoSpaceDN w:val="0"/>
              <w:spacing w:before="81" w:line="252" w:lineRule="auto"/>
              <w:ind w:left="980" w:right="427" w:hanging="542"/>
              <w:rPr>
                <w:b/>
                <w:sz w:val="19"/>
                <w:szCs w:val="22"/>
              </w:rPr>
            </w:pPr>
            <w:r w:rsidRPr="00367614">
              <w:rPr>
                <w:b/>
                <w:w w:val="105"/>
                <w:sz w:val="19"/>
                <w:szCs w:val="22"/>
              </w:rPr>
              <w:t>Not-for-Resale (NFR) Products</w:t>
            </w:r>
          </w:p>
        </w:tc>
        <w:tc>
          <w:tcPr>
            <w:tcW w:w="1963" w:type="dxa"/>
          </w:tcPr>
          <w:p w14:paraId="0EBA5B55" w14:textId="77777777" w:rsidR="00367614" w:rsidRPr="00367614" w:rsidRDefault="00367614" w:rsidP="00367614">
            <w:pPr>
              <w:widowControl w:val="0"/>
              <w:autoSpaceDE w:val="0"/>
              <w:autoSpaceDN w:val="0"/>
              <w:spacing w:before="196"/>
              <w:ind w:left="1"/>
              <w:jc w:val="center"/>
              <w:rPr>
                <w:b/>
                <w:sz w:val="19"/>
                <w:szCs w:val="22"/>
              </w:rPr>
            </w:pPr>
            <w:r w:rsidRPr="00367614">
              <w:rPr>
                <w:b/>
                <w:w w:val="103"/>
                <w:sz w:val="19"/>
                <w:szCs w:val="22"/>
              </w:rPr>
              <w:t>0</w:t>
            </w:r>
          </w:p>
        </w:tc>
        <w:tc>
          <w:tcPr>
            <w:tcW w:w="2078" w:type="dxa"/>
          </w:tcPr>
          <w:p w14:paraId="1E4E7205" w14:textId="77777777" w:rsidR="00367614" w:rsidRPr="00367614" w:rsidRDefault="00367614" w:rsidP="00367614">
            <w:pPr>
              <w:widowControl w:val="0"/>
              <w:autoSpaceDE w:val="0"/>
              <w:autoSpaceDN w:val="0"/>
              <w:spacing w:before="196"/>
              <w:ind w:right="1"/>
              <w:jc w:val="center"/>
              <w:rPr>
                <w:b/>
                <w:sz w:val="19"/>
                <w:szCs w:val="22"/>
              </w:rPr>
            </w:pPr>
            <w:r w:rsidRPr="00367614">
              <w:rPr>
                <w:b/>
                <w:w w:val="103"/>
                <w:sz w:val="19"/>
                <w:szCs w:val="22"/>
              </w:rPr>
              <w:t>0</w:t>
            </w:r>
          </w:p>
        </w:tc>
      </w:tr>
    </w:tbl>
    <w:p w14:paraId="3FEF68D7" w14:textId="77777777" w:rsidR="00B6172E" w:rsidRPr="00D430D9" w:rsidRDefault="00B6172E" w:rsidP="00367614">
      <w:pPr>
        <w:rPr>
          <w:b/>
          <w:sz w:val="20"/>
          <w:szCs w:val="20"/>
        </w:rPr>
      </w:pPr>
    </w:p>
    <w:p w14:paraId="6D93AEC9" w14:textId="77777777" w:rsidR="000645E8" w:rsidRPr="00D430D9" w:rsidRDefault="000645E8" w:rsidP="00E22081">
      <w:pPr>
        <w:rPr>
          <w:b/>
          <w:sz w:val="20"/>
          <w:szCs w:val="20"/>
        </w:rPr>
      </w:pPr>
    </w:p>
    <w:tbl>
      <w:tblPr>
        <w:tblW w:w="9710" w:type="dxa"/>
        <w:tblCellMar>
          <w:left w:w="0" w:type="dxa"/>
          <w:right w:w="0" w:type="dxa"/>
        </w:tblCellMar>
        <w:tblLook w:val="0400" w:firstRow="0" w:lastRow="0" w:firstColumn="0" w:lastColumn="0" w:noHBand="0" w:noVBand="1"/>
      </w:tblPr>
      <w:tblGrid>
        <w:gridCol w:w="904"/>
        <w:gridCol w:w="2747"/>
        <w:gridCol w:w="6059"/>
      </w:tblGrid>
      <w:tr w:rsidR="000645E8" w:rsidRPr="00D430D9" w14:paraId="5D62925C" w14:textId="77777777" w:rsidTr="000645E8">
        <w:trPr>
          <w:trHeight w:val="582"/>
        </w:trPr>
        <w:tc>
          <w:tcPr>
            <w:tcW w:w="904" w:type="dxa"/>
            <w:tcBorders>
              <w:top w:val="single" w:sz="8" w:space="0" w:color="7F7F7F"/>
              <w:left w:val="single" w:sz="8" w:space="0" w:color="7F7F7F"/>
              <w:bottom w:val="single" w:sz="8" w:space="0" w:color="7F7F7F"/>
              <w:right w:val="single" w:sz="8" w:space="0" w:color="7F7F7F"/>
            </w:tcBorders>
            <w:shd w:val="clear" w:color="auto" w:fill="E7E7E7"/>
            <w:tcMar>
              <w:top w:w="15" w:type="dxa"/>
              <w:left w:w="86" w:type="dxa"/>
              <w:bottom w:w="0" w:type="dxa"/>
              <w:right w:w="86" w:type="dxa"/>
            </w:tcMar>
            <w:vAlign w:val="center"/>
            <w:hideMark/>
          </w:tcPr>
          <w:p w14:paraId="07461A0D" w14:textId="49246C50" w:rsidR="000645E8" w:rsidRPr="00D430D9" w:rsidRDefault="0013660D" w:rsidP="0013660D">
            <w:pPr>
              <w:jc w:val="center"/>
              <w:rPr>
                <w:b/>
                <w:sz w:val="20"/>
                <w:szCs w:val="20"/>
              </w:rPr>
            </w:pPr>
            <w:r w:rsidRPr="00D430D9">
              <w:rPr>
                <w:b/>
                <w:sz w:val="20"/>
                <w:szCs w:val="20"/>
              </w:rPr>
              <w:t>M</w:t>
            </w:r>
          </w:p>
        </w:tc>
        <w:tc>
          <w:tcPr>
            <w:tcW w:w="2747" w:type="dxa"/>
            <w:tcBorders>
              <w:top w:val="single" w:sz="8" w:space="0" w:color="7F7F7F"/>
              <w:left w:val="single" w:sz="8" w:space="0" w:color="7F7F7F"/>
              <w:bottom w:val="single" w:sz="8" w:space="0" w:color="7F7F7F"/>
              <w:right w:val="single" w:sz="8" w:space="0" w:color="7F7F7F"/>
            </w:tcBorders>
            <w:shd w:val="clear" w:color="auto" w:fill="E7E7E7"/>
            <w:tcMar>
              <w:top w:w="15" w:type="dxa"/>
              <w:left w:w="86" w:type="dxa"/>
              <w:bottom w:w="0" w:type="dxa"/>
              <w:right w:w="86" w:type="dxa"/>
            </w:tcMar>
            <w:vAlign w:val="center"/>
            <w:hideMark/>
          </w:tcPr>
          <w:p w14:paraId="276225D6" w14:textId="5B51EE0E" w:rsidR="000645E8" w:rsidRPr="00D430D9" w:rsidRDefault="000645E8" w:rsidP="000645E8">
            <w:pPr>
              <w:jc w:val="center"/>
              <w:rPr>
                <w:b/>
                <w:sz w:val="20"/>
                <w:szCs w:val="20"/>
              </w:rPr>
            </w:pPr>
            <w:r w:rsidRPr="00D430D9">
              <w:rPr>
                <w:b/>
                <w:sz w:val="20"/>
                <w:szCs w:val="20"/>
                <w:lang w:val="fr-FR"/>
              </w:rPr>
              <w:t xml:space="preserve">Maintenance on Physical and Virtual </w:t>
            </w:r>
            <w:proofErr w:type="spellStart"/>
            <w:r w:rsidRPr="00D430D9">
              <w:rPr>
                <w:b/>
                <w:sz w:val="20"/>
                <w:szCs w:val="20"/>
                <w:lang w:val="fr-FR"/>
              </w:rPr>
              <w:t>Appliances</w:t>
            </w:r>
            <w:proofErr w:type="spellEnd"/>
            <w:r w:rsidRPr="00D430D9">
              <w:rPr>
                <w:b/>
                <w:sz w:val="20"/>
                <w:szCs w:val="20"/>
                <w:lang w:val="fr-FR"/>
              </w:rPr>
              <w:t xml:space="preserve"> and Endpoint</w:t>
            </w:r>
          </w:p>
        </w:tc>
        <w:tc>
          <w:tcPr>
            <w:tcW w:w="6059" w:type="dxa"/>
            <w:tcBorders>
              <w:top w:val="single" w:sz="8" w:space="0" w:color="7F7F7F"/>
              <w:left w:val="single" w:sz="8" w:space="0" w:color="7F7F7F"/>
              <w:bottom w:val="single" w:sz="8" w:space="0" w:color="7F7F7F"/>
              <w:right w:val="single" w:sz="8" w:space="0" w:color="7F7F7F"/>
            </w:tcBorders>
            <w:shd w:val="clear" w:color="auto" w:fill="E7E7E7"/>
            <w:tcMar>
              <w:top w:w="15" w:type="dxa"/>
              <w:left w:w="86" w:type="dxa"/>
              <w:bottom w:w="0" w:type="dxa"/>
              <w:right w:w="86" w:type="dxa"/>
            </w:tcMar>
            <w:vAlign w:val="center"/>
            <w:hideMark/>
          </w:tcPr>
          <w:p w14:paraId="7B5256A9" w14:textId="20150548" w:rsidR="000645E8" w:rsidRPr="00D430D9" w:rsidRDefault="000645E8" w:rsidP="0013660D">
            <w:pPr>
              <w:jc w:val="center"/>
              <w:rPr>
                <w:b/>
                <w:sz w:val="20"/>
                <w:szCs w:val="20"/>
              </w:rPr>
            </w:pPr>
            <w:r w:rsidRPr="00D430D9">
              <w:rPr>
                <w:b/>
                <w:sz w:val="20"/>
                <w:szCs w:val="20"/>
              </w:rPr>
              <w:t xml:space="preserve">Fidelis will charge Reseller maintenance fees as a percentage of the fees for licensing as listed below.  License fees shall be in accordance with the discount schedule above.  Fidelis recommends that Reseller utilize the same fee structure </w:t>
            </w:r>
            <w:r w:rsidR="0013660D" w:rsidRPr="00D430D9">
              <w:rPr>
                <w:b/>
                <w:sz w:val="20"/>
                <w:szCs w:val="20"/>
              </w:rPr>
              <w:t>when pricing maintenance to Reseller’s</w:t>
            </w:r>
            <w:r w:rsidRPr="00D430D9">
              <w:rPr>
                <w:b/>
                <w:sz w:val="20"/>
                <w:szCs w:val="20"/>
              </w:rPr>
              <w:t xml:space="preserve"> customers</w:t>
            </w:r>
          </w:p>
        </w:tc>
      </w:tr>
    </w:tbl>
    <w:tbl>
      <w:tblPr>
        <w:tblStyle w:val="TableGrid"/>
        <w:tblW w:w="6030" w:type="dxa"/>
        <w:tblInd w:w="3685" w:type="dxa"/>
        <w:tblLook w:val="04A0" w:firstRow="1" w:lastRow="0" w:firstColumn="1" w:lastColumn="0" w:noHBand="0" w:noVBand="1"/>
      </w:tblPr>
      <w:tblGrid>
        <w:gridCol w:w="3060"/>
        <w:gridCol w:w="2970"/>
      </w:tblGrid>
      <w:tr w:rsidR="000645E8" w:rsidRPr="00D430D9" w14:paraId="216AC4B6" w14:textId="77777777" w:rsidTr="0013660D">
        <w:trPr>
          <w:trHeight w:val="432"/>
        </w:trPr>
        <w:tc>
          <w:tcPr>
            <w:tcW w:w="3060" w:type="dxa"/>
            <w:vAlign w:val="center"/>
          </w:tcPr>
          <w:p w14:paraId="730BE445" w14:textId="684995CA" w:rsidR="000645E8" w:rsidRPr="00D430D9" w:rsidRDefault="000645E8" w:rsidP="00E22081">
            <w:pPr>
              <w:rPr>
                <w:sz w:val="20"/>
                <w:szCs w:val="20"/>
              </w:rPr>
            </w:pPr>
            <w:r w:rsidRPr="00D430D9">
              <w:rPr>
                <w:sz w:val="20"/>
                <w:szCs w:val="20"/>
              </w:rPr>
              <w:t>Standard Maintenance</w:t>
            </w:r>
            <w:r w:rsidRPr="00D430D9">
              <w:rPr>
                <w:sz w:val="20"/>
                <w:szCs w:val="20"/>
              </w:rPr>
              <w:tab/>
            </w:r>
          </w:p>
        </w:tc>
        <w:tc>
          <w:tcPr>
            <w:tcW w:w="2970" w:type="dxa"/>
            <w:vAlign w:val="center"/>
          </w:tcPr>
          <w:p w14:paraId="2A412D12" w14:textId="39747AC1" w:rsidR="000645E8" w:rsidRPr="00D430D9" w:rsidRDefault="000645E8" w:rsidP="00E22081">
            <w:pPr>
              <w:rPr>
                <w:sz w:val="20"/>
                <w:szCs w:val="20"/>
              </w:rPr>
            </w:pPr>
            <w:r w:rsidRPr="00D430D9">
              <w:rPr>
                <w:sz w:val="20"/>
                <w:szCs w:val="20"/>
              </w:rPr>
              <w:t>______% of License fee</w:t>
            </w:r>
          </w:p>
        </w:tc>
      </w:tr>
      <w:tr w:rsidR="000645E8" w:rsidRPr="00D430D9" w14:paraId="7D71E616" w14:textId="77777777" w:rsidTr="0013660D">
        <w:trPr>
          <w:trHeight w:val="432"/>
        </w:trPr>
        <w:tc>
          <w:tcPr>
            <w:tcW w:w="3060" w:type="dxa"/>
            <w:vAlign w:val="center"/>
          </w:tcPr>
          <w:p w14:paraId="1809444D" w14:textId="6A045CEB" w:rsidR="000645E8" w:rsidRPr="00D430D9" w:rsidRDefault="000645E8" w:rsidP="00E22081">
            <w:pPr>
              <w:rPr>
                <w:sz w:val="20"/>
                <w:szCs w:val="20"/>
              </w:rPr>
            </w:pPr>
            <w:r w:rsidRPr="00D430D9">
              <w:rPr>
                <w:sz w:val="20"/>
                <w:szCs w:val="20"/>
              </w:rPr>
              <w:t>Premium Maintenance</w:t>
            </w:r>
          </w:p>
        </w:tc>
        <w:tc>
          <w:tcPr>
            <w:tcW w:w="2970" w:type="dxa"/>
            <w:vAlign w:val="center"/>
          </w:tcPr>
          <w:p w14:paraId="368DEAB5" w14:textId="49E5E28F" w:rsidR="000645E8" w:rsidRPr="00D430D9" w:rsidRDefault="000645E8" w:rsidP="00E22081">
            <w:pPr>
              <w:rPr>
                <w:sz w:val="20"/>
                <w:szCs w:val="20"/>
              </w:rPr>
            </w:pPr>
            <w:r w:rsidRPr="00D430D9">
              <w:rPr>
                <w:sz w:val="20"/>
                <w:szCs w:val="20"/>
              </w:rPr>
              <w:t>______% of License fee</w:t>
            </w:r>
          </w:p>
        </w:tc>
      </w:tr>
      <w:tr w:rsidR="000645E8" w:rsidRPr="00D430D9" w14:paraId="21B2DB3F" w14:textId="77777777" w:rsidTr="0013660D">
        <w:trPr>
          <w:trHeight w:val="432"/>
        </w:trPr>
        <w:tc>
          <w:tcPr>
            <w:tcW w:w="3060" w:type="dxa"/>
            <w:vAlign w:val="center"/>
          </w:tcPr>
          <w:p w14:paraId="1594CD03" w14:textId="446D8AD9" w:rsidR="000645E8" w:rsidRPr="00D430D9" w:rsidRDefault="000645E8" w:rsidP="00E22081">
            <w:pPr>
              <w:rPr>
                <w:sz w:val="20"/>
                <w:szCs w:val="20"/>
              </w:rPr>
            </w:pPr>
            <w:r w:rsidRPr="00D430D9">
              <w:rPr>
                <w:sz w:val="20"/>
                <w:szCs w:val="20"/>
              </w:rPr>
              <w:t>Premium Plus Maintenance</w:t>
            </w:r>
          </w:p>
        </w:tc>
        <w:tc>
          <w:tcPr>
            <w:tcW w:w="2970" w:type="dxa"/>
            <w:vAlign w:val="center"/>
          </w:tcPr>
          <w:p w14:paraId="088998AD" w14:textId="13315EF2" w:rsidR="000645E8" w:rsidRPr="00D430D9" w:rsidRDefault="000645E8" w:rsidP="00E22081">
            <w:pPr>
              <w:rPr>
                <w:sz w:val="20"/>
                <w:szCs w:val="20"/>
              </w:rPr>
            </w:pPr>
            <w:r w:rsidRPr="00D430D9">
              <w:rPr>
                <w:sz w:val="20"/>
                <w:szCs w:val="20"/>
              </w:rPr>
              <w:t>______% of License fee</w:t>
            </w:r>
          </w:p>
        </w:tc>
      </w:tr>
    </w:tbl>
    <w:p w14:paraId="3B4E8A96" w14:textId="5419FEC7" w:rsidR="000645E8" w:rsidRPr="00D430D9" w:rsidRDefault="000645E8" w:rsidP="00E22081">
      <w:pPr>
        <w:rPr>
          <w:ins w:id="6" w:author="Howard" w:date="2016-02-19T13:30:00Z"/>
          <w:b/>
          <w:sz w:val="20"/>
          <w:szCs w:val="20"/>
        </w:rPr>
      </w:pPr>
    </w:p>
    <w:p w14:paraId="3C236784" w14:textId="17BB4DA2" w:rsidR="000645E8" w:rsidRDefault="000645E8" w:rsidP="00E22081">
      <w:pPr>
        <w:rPr>
          <w:b/>
          <w:sz w:val="20"/>
          <w:szCs w:val="20"/>
        </w:rPr>
      </w:pPr>
    </w:p>
    <w:p w14:paraId="640FF643" w14:textId="53675B6E" w:rsidR="00141BA7" w:rsidRDefault="00141BA7" w:rsidP="00E22081">
      <w:pPr>
        <w:rPr>
          <w:b/>
          <w:sz w:val="20"/>
          <w:szCs w:val="20"/>
        </w:rPr>
      </w:pPr>
    </w:p>
    <w:p w14:paraId="3F2B64CD" w14:textId="77777777" w:rsidR="00141BA7" w:rsidRPr="00D430D9" w:rsidRDefault="00141BA7" w:rsidP="00E22081">
      <w:pPr>
        <w:rPr>
          <w:ins w:id="7" w:author="Howard" w:date="2016-02-19T13:30:00Z"/>
          <w:b/>
          <w:sz w:val="20"/>
          <w:szCs w:val="20"/>
        </w:rPr>
      </w:pPr>
    </w:p>
    <w:p w14:paraId="5E95E1F6" w14:textId="77777777" w:rsidR="00B6172E" w:rsidRPr="00D430D9" w:rsidRDefault="00B6172E" w:rsidP="00E22081">
      <w:pPr>
        <w:rPr>
          <w:b/>
          <w:sz w:val="20"/>
          <w:szCs w:val="20"/>
        </w:rPr>
      </w:pPr>
      <w:r w:rsidRPr="00D430D9">
        <w:rPr>
          <w:b/>
          <w:sz w:val="20"/>
          <w:szCs w:val="20"/>
        </w:rPr>
        <w:t>NOTE:</w:t>
      </w:r>
    </w:p>
    <w:p w14:paraId="370A7CC0" w14:textId="77777777" w:rsidR="00B6172E" w:rsidRPr="00D430D9" w:rsidRDefault="00B6172E" w:rsidP="00E22081">
      <w:pPr>
        <w:rPr>
          <w:b/>
          <w:sz w:val="20"/>
          <w:szCs w:val="20"/>
        </w:rPr>
      </w:pPr>
    </w:p>
    <w:p w14:paraId="2860982F" w14:textId="77777777" w:rsidR="00B6172E" w:rsidRPr="00D430D9" w:rsidRDefault="00B6172E" w:rsidP="00E22081">
      <w:pPr>
        <w:numPr>
          <w:ilvl w:val="0"/>
          <w:numId w:val="42"/>
        </w:numPr>
        <w:rPr>
          <w:sz w:val="20"/>
          <w:szCs w:val="20"/>
        </w:rPr>
      </w:pPr>
      <w:r w:rsidRPr="00D430D9">
        <w:rPr>
          <w:sz w:val="20"/>
          <w:szCs w:val="20"/>
        </w:rPr>
        <w:t>Discounts are based on the Class of the Product as shown in the “Class” column.  The descriptions shown in the “Descriptions” column are for illustrative purposes only.  The assignment of products to discount Classes is at Fidelis’ discretion and is subject to change without notice.</w:t>
      </w:r>
    </w:p>
    <w:p w14:paraId="4FD59FC0" w14:textId="77777777" w:rsidR="00B6172E" w:rsidRPr="00D430D9" w:rsidRDefault="00B6172E" w:rsidP="00E22081">
      <w:pPr>
        <w:numPr>
          <w:ilvl w:val="0"/>
          <w:numId w:val="42"/>
        </w:numPr>
        <w:rPr>
          <w:sz w:val="20"/>
          <w:szCs w:val="20"/>
        </w:rPr>
      </w:pPr>
      <w:r w:rsidRPr="00D430D9">
        <w:rPr>
          <w:sz w:val="20"/>
          <w:szCs w:val="20"/>
        </w:rPr>
        <w:t>Product purchase will be subject to the registered opportunity discount only where the purchase has been made following compliance with the Fidelis opportunity registration process as set forth in the Channel Partner Program Materials.  Any determinations as to whether a purchase qualifies as a registered opportunity under such program will be made in the sole discretion of Fidelis.</w:t>
      </w:r>
    </w:p>
    <w:p w14:paraId="515E6908" w14:textId="047B68DC" w:rsidR="00B6172E" w:rsidRPr="00D430D9" w:rsidRDefault="00B6172E" w:rsidP="00E22081">
      <w:pPr>
        <w:numPr>
          <w:ilvl w:val="0"/>
          <w:numId w:val="42"/>
        </w:numPr>
        <w:rPr>
          <w:sz w:val="20"/>
          <w:szCs w:val="20"/>
        </w:rPr>
      </w:pPr>
      <w:r w:rsidRPr="00D430D9">
        <w:rPr>
          <w:sz w:val="20"/>
          <w:szCs w:val="20"/>
        </w:rPr>
        <w:t>Discounts shown in the “U.S. Federal Government Reseller” column are only applicable to U.S. Federal Government Resellers, and only apply to Products resold to End Users who are United States federal government entities purchasing Fidelis Products.  In the event that a U.S. Federal Government Reseller resells under this Agreement to other End Users, discounts applicable for such purchases will be base</w:t>
      </w:r>
      <w:r w:rsidR="00367614">
        <w:rPr>
          <w:sz w:val="20"/>
          <w:szCs w:val="20"/>
        </w:rPr>
        <w:t>d on Authorized Reseller status</w:t>
      </w:r>
      <w:r w:rsidRPr="00D430D9">
        <w:rPr>
          <w:sz w:val="20"/>
          <w:szCs w:val="20"/>
        </w:rPr>
        <w:t>.</w:t>
      </w:r>
    </w:p>
    <w:p w14:paraId="2DF04168" w14:textId="2126E766" w:rsidR="00B6172E" w:rsidRPr="00D430D9" w:rsidRDefault="00B6172E" w:rsidP="00E22081">
      <w:pPr>
        <w:numPr>
          <w:ilvl w:val="0"/>
          <w:numId w:val="42"/>
        </w:numPr>
        <w:rPr>
          <w:sz w:val="20"/>
          <w:szCs w:val="20"/>
        </w:rPr>
      </w:pPr>
      <w:r w:rsidRPr="00D430D9">
        <w:rPr>
          <w:sz w:val="20"/>
          <w:szCs w:val="20"/>
        </w:rPr>
        <w:t>U.S. Federal Government Resellers are not obligated to deliver Level 1 and Level 2 maintenance and support services.</w:t>
      </w:r>
    </w:p>
    <w:p w14:paraId="750A0307" w14:textId="77777777" w:rsidR="00B6172E" w:rsidRPr="00D430D9" w:rsidRDefault="00B6172E" w:rsidP="00E22081">
      <w:pPr>
        <w:numPr>
          <w:ilvl w:val="0"/>
          <w:numId w:val="42"/>
        </w:numPr>
        <w:rPr>
          <w:sz w:val="20"/>
          <w:szCs w:val="20"/>
        </w:rPr>
      </w:pPr>
      <w:r w:rsidRPr="00D430D9">
        <w:rPr>
          <w:sz w:val="20"/>
          <w:szCs w:val="20"/>
        </w:rPr>
        <w:t>Discounts shown are the default discounts for Authorized Resellers.  Authorized Resellers who complete the requirements in Exhibit C, Sections I.A, I.B and I.C, will be entitled to the discounts shown in the “U.S. Federal Government Reseller” column.</w:t>
      </w:r>
    </w:p>
    <w:p w14:paraId="1C2311FD" w14:textId="77777777" w:rsidR="001142A2" w:rsidRPr="00D430D9" w:rsidRDefault="004448D6" w:rsidP="001142A2">
      <w:pPr>
        <w:numPr>
          <w:ilvl w:val="0"/>
          <w:numId w:val="42"/>
        </w:numPr>
        <w:tabs>
          <w:tab w:val="num" w:pos="360"/>
        </w:tabs>
        <w:rPr>
          <w:bCs/>
          <w:color w:val="000000"/>
          <w:sz w:val="20"/>
          <w:szCs w:val="20"/>
        </w:rPr>
      </w:pPr>
      <w:r w:rsidRPr="00D430D9">
        <w:rPr>
          <w:bCs/>
          <w:color w:val="000000"/>
          <w:sz w:val="20"/>
          <w:szCs w:val="20"/>
        </w:rPr>
        <w:t>Blue Coat SSL Inspector Products are not sold directly by Fidelis under the Reseller Agreement; Reseller must enter into a separate reseller agreement with Blue Coat in order to resell Blue Coat SSL Inspector Products.</w:t>
      </w:r>
    </w:p>
    <w:p w14:paraId="0875E6DD" w14:textId="77777777" w:rsidR="005516B5" w:rsidRPr="00D430D9" w:rsidRDefault="005516B5" w:rsidP="00F848D9">
      <w:pPr>
        <w:rPr>
          <w:sz w:val="20"/>
          <w:szCs w:val="20"/>
        </w:rPr>
      </w:pPr>
    </w:p>
    <w:p w14:paraId="2E26587F" w14:textId="77777777" w:rsidR="00B6172E" w:rsidRPr="00D430D9" w:rsidRDefault="00B6172E" w:rsidP="00B6172E">
      <w:pPr>
        <w:jc w:val="center"/>
        <w:rPr>
          <w:b/>
          <w:sz w:val="20"/>
          <w:szCs w:val="20"/>
        </w:rPr>
      </w:pPr>
    </w:p>
    <w:p w14:paraId="101DBA0F" w14:textId="77777777" w:rsidR="00B6172E" w:rsidRPr="00D430D9" w:rsidRDefault="00B6172E" w:rsidP="00B6172E">
      <w:pPr>
        <w:jc w:val="center"/>
        <w:rPr>
          <w:b/>
          <w:sz w:val="20"/>
          <w:szCs w:val="20"/>
        </w:rPr>
      </w:pPr>
      <w:r w:rsidRPr="00D430D9">
        <w:rPr>
          <w:b/>
          <w:sz w:val="20"/>
          <w:szCs w:val="20"/>
        </w:rPr>
        <w:t>2.  NFR Pricing</w:t>
      </w:r>
    </w:p>
    <w:p w14:paraId="5E15FA66" w14:textId="77777777" w:rsidR="002C11CD" w:rsidRDefault="002C11CD" w:rsidP="00E22081">
      <w:pPr>
        <w:rPr>
          <w:sz w:val="20"/>
          <w:szCs w:val="20"/>
        </w:rPr>
      </w:pPr>
    </w:p>
    <w:p w14:paraId="098C0EBE" w14:textId="6CF03FC6" w:rsidR="00B6172E" w:rsidRPr="00D430D9" w:rsidRDefault="00B6172E" w:rsidP="00E22081">
      <w:pPr>
        <w:rPr>
          <w:sz w:val="20"/>
          <w:szCs w:val="20"/>
        </w:rPr>
      </w:pPr>
      <w:r w:rsidRPr="00D430D9">
        <w:rPr>
          <w:sz w:val="20"/>
          <w:szCs w:val="20"/>
        </w:rPr>
        <w:t>Reseller may purchase Products</w:t>
      </w:r>
      <w:r w:rsidR="002C11CD">
        <w:rPr>
          <w:sz w:val="20"/>
          <w:szCs w:val="20"/>
        </w:rPr>
        <w:t xml:space="preserve"> that are not for resale, solely for demonstrations purposes</w:t>
      </w:r>
      <w:r w:rsidR="00A249F3">
        <w:rPr>
          <w:sz w:val="20"/>
          <w:szCs w:val="20"/>
        </w:rPr>
        <w:t xml:space="preserve"> (“</w:t>
      </w:r>
      <w:r w:rsidR="00A249F3" w:rsidRPr="00A249F3">
        <w:rPr>
          <w:b/>
          <w:sz w:val="20"/>
          <w:szCs w:val="20"/>
        </w:rPr>
        <w:t>NFR Products</w:t>
      </w:r>
      <w:r w:rsidR="00A249F3">
        <w:rPr>
          <w:sz w:val="20"/>
          <w:szCs w:val="20"/>
        </w:rPr>
        <w:t>”)</w:t>
      </w:r>
      <w:r w:rsidRPr="00D430D9">
        <w:rPr>
          <w:sz w:val="20"/>
          <w:szCs w:val="20"/>
        </w:rPr>
        <w:t>, and support thereon, at the prices shown in the Channel Partner Program Materials.</w:t>
      </w:r>
    </w:p>
    <w:p w14:paraId="5D1E571A" w14:textId="77777777" w:rsidR="009B3A8D" w:rsidRPr="00D430D9" w:rsidRDefault="009B3A8D" w:rsidP="00E22081">
      <w:pPr>
        <w:rPr>
          <w:sz w:val="20"/>
          <w:szCs w:val="20"/>
        </w:rPr>
      </w:pPr>
    </w:p>
    <w:p w14:paraId="7000769B" w14:textId="77777777" w:rsidR="009B3A8D" w:rsidRPr="00D430D9" w:rsidRDefault="009B3A8D" w:rsidP="00E22081">
      <w:pPr>
        <w:rPr>
          <w:sz w:val="20"/>
          <w:szCs w:val="20"/>
        </w:rPr>
      </w:pPr>
    </w:p>
    <w:p w14:paraId="5CD3034E" w14:textId="77777777" w:rsidR="009B3A8D" w:rsidRPr="00D430D9" w:rsidRDefault="009B3A8D" w:rsidP="009B3A8D">
      <w:pPr>
        <w:jc w:val="center"/>
        <w:rPr>
          <w:b/>
          <w:sz w:val="20"/>
          <w:szCs w:val="20"/>
        </w:rPr>
      </w:pPr>
      <w:r w:rsidRPr="00D430D9">
        <w:rPr>
          <w:b/>
          <w:sz w:val="20"/>
          <w:szCs w:val="20"/>
        </w:rPr>
        <w:t>3.  Referral Terms</w:t>
      </w:r>
    </w:p>
    <w:p w14:paraId="2632AFDD" w14:textId="77777777" w:rsidR="009B3A8D" w:rsidRPr="00D430D9" w:rsidRDefault="009B3A8D" w:rsidP="009B3A8D">
      <w:pPr>
        <w:jc w:val="center"/>
        <w:rPr>
          <w:sz w:val="20"/>
          <w:szCs w:val="20"/>
        </w:rPr>
      </w:pPr>
    </w:p>
    <w:p w14:paraId="019173AD" w14:textId="77777777" w:rsidR="009B3A8D" w:rsidRPr="00D430D9" w:rsidRDefault="009B3A8D" w:rsidP="009C2099">
      <w:pPr>
        <w:pStyle w:val="ListParagraph"/>
        <w:numPr>
          <w:ilvl w:val="0"/>
          <w:numId w:val="43"/>
        </w:numPr>
        <w:ind w:left="360" w:hanging="450"/>
        <w:jc w:val="both"/>
        <w:rPr>
          <w:sz w:val="20"/>
          <w:szCs w:val="20"/>
        </w:rPr>
      </w:pPr>
      <w:r w:rsidRPr="00D430D9">
        <w:rPr>
          <w:sz w:val="20"/>
          <w:szCs w:val="20"/>
        </w:rPr>
        <w:t xml:space="preserve">The parties agree that under certain circumstances, Reseller may refer End Users to Fidelis.  In each such instance and promptly upon identification, the Reseller will provide Fidelis with such reasonable detail to enable Fidelis to pursue a EULA with a referred End User (the “Registration Referral Form”).  Upon receipt of a referred End User, Fidelis will use commercially reasonable efforts both to qualify the End User as a candidate for Products and Services and to secure a EULA with the End User as soon as reasonably practicable. </w:t>
      </w:r>
    </w:p>
    <w:p w14:paraId="440F64C7" w14:textId="21C45B0B" w:rsidR="009B3A8D" w:rsidRPr="00D430D9" w:rsidRDefault="009B3A8D" w:rsidP="009C2099">
      <w:pPr>
        <w:pStyle w:val="ListParagraph"/>
        <w:numPr>
          <w:ilvl w:val="0"/>
          <w:numId w:val="43"/>
        </w:numPr>
        <w:ind w:left="360" w:hanging="450"/>
        <w:jc w:val="both"/>
        <w:rPr>
          <w:sz w:val="20"/>
          <w:szCs w:val="20"/>
        </w:rPr>
      </w:pPr>
      <w:r w:rsidRPr="00D430D9">
        <w:rPr>
          <w:sz w:val="20"/>
          <w:szCs w:val="20"/>
        </w:rPr>
        <w:t>If, by not later than one-hundred and twenty (120) days after Fidelis’ receipt of a Registration Referral Form from Reseller, Fidelis enters into a EULA with an End User, then, in each such instance, by not later than thirty (30) days after the date Fidelis receives payment from the End User, Fidelis will pay Reseller a mutually determined percentage of the net license fee (that is, the gross license fee less Fidelis costs for third party reseller fees, third party products and services incorporated into or licensed in connection with the Products and/or Services, and sales tax and gross receipts tax amounts imposed by any competent taxing authority) that Fidelis collects under such EULA for the first 12 months of the term of the EULA (the “Referral Fee”).  The parties will determine the percentage which constitutes the Referral Fee on a case by case basis prior to the execution of the EULA.  Fidelis will have no obligation to pay the Reseller a Referral Fee in the event the End User is already a customer of Fidelis or has already been identified by a different partner or Fidelis’ internal sales as a prospective customer of the NFR Products.  Without limiting the foregoing, however, in each and any instance, Fidelis reserves the right to offset any and all such Referral Fees against any and all sums otherwise due and owing from the Reseller at the time Fidelis’ obligation to remit such Referral Fee to the Reseller arises.  In addition, in the event that Fidelis enters into a EULA with an End User which maintains several business units, subsidiaries, affiliates or other defined corporate forms (each a “Business Unit”), Fidelis shall have the discretion to limit the scope of such referral to the specific Business Unit at issue and may permit other referral partners to refer other, separate Business Units of the same End User without any obligation to the Reseller.  Notwithstanding the foregoing, Fidelis will have no obligation to enter into a EULA with an End User for any reason whatsoever</w:t>
      </w:r>
      <w:r w:rsidR="00B50A0D" w:rsidRPr="00D430D9">
        <w:rPr>
          <w:sz w:val="20"/>
          <w:szCs w:val="20"/>
        </w:rPr>
        <w:t>.</w:t>
      </w:r>
    </w:p>
    <w:p w14:paraId="1D99F13A" w14:textId="77777777" w:rsidR="009B3A8D" w:rsidRPr="00D430D9" w:rsidRDefault="009B3A8D">
      <w:pPr>
        <w:rPr>
          <w:sz w:val="20"/>
          <w:szCs w:val="20"/>
        </w:rPr>
      </w:pPr>
      <w:r w:rsidRPr="00D430D9">
        <w:rPr>
          <w:sz w:val="20"/>
          <w:szCs w:val="20"/>
        </w:rPr>
        <w:br w:type="page"/>
      </w:r>
    </w:p>
    <w:p w14:paraId="35C7EF39" w14:textId="77777777" w:rsidR="009B3A8D" w:rsidRPr="00D430D9" w:rsidDel="00ED5BCB" w:rsidRDefault="009B3A8D" w:rsidP="00E22081">
      <w:pPr>
        <w:rPr>
          <w:sz w:val="20"/>
          <w:szCs w:val="20"/>
        </w:rPr>
      </w:pPr>
    </w:p>
    <w:p w14:paraId="52313D8A" w14:textId="77777777" w:rsidR="00316F54" w:rsidRPr="00D430D9" w:rsidRDefault="00316F54" w:rsidP="00E22081">
      <w:pPr>
        <w:jc w:val="center"/>
        <w:rPr>
          <w:b/>
          <w:sz w:val="20"/>
          <w:szCs w:val="20"/>
        </w:rPr>
      </w:pPr>
      <w:r w:rsidRPr="00D430D9">
        <w:rPr>
          <w:b/>
          <w:sz w:val="20"/>
          <w:szCs w:val="20"/>
        </w:rPr>
        <w:t>Exhibit C</w:t>
      </w:r>
    </w:p>
    <w:p w14:paraId="4612BD2F" w14:textId="77777777" w:rsidR="00316F54" w:rsidRPr="00D430D9" w:rsidRDefault="00316F54" w:rsidP="00CF080C">
      <w:pPr>
        <w:tabs>
          <w:tab w:val="right" w:pos="8460"/>
        </w:tabs>
        <w:jc w:val="center"/>
        <w:rPr>
          <w:b/>
          <w:sz w:val="20"/>
          <w:szCs w:val="20"/>
        </w:rPr>
      </w:pPr>
    </w:p>
    <w:p w14:paraId="57F09D0C" w14:textId="77777777" w:rsidR="00316F54" w:rsidRPr="00D430D9" w:rsidRDefault="00316F54" w:rsidP="00CF080C">
      <w:pPr>
        <w:jc w:val="center"/>
        <w:rPr>
          <w:b/>
          <w:sz w:val="20"/>
          <w:szCs w:val="20"/>
        </w:rPr>
      </w:pPr>
      <w:r w:rsidRPr="00D430D9">
        <w:rPr>
          <w:b/>
          <w:sz w:val="20"/>
          <w:szCs w:val="20"/>
        </w:rPr>
        <w:t>U</w:t>
      </w:r>
      <w:r w:rsidR="00B80730" w:rsidRPr="00D430D9">
        <w:rPr>
          <w:b/>
          <w:sz w:val="20"/>
          <w:szCs w:val="20"/>
        </w:rPr>
        <w:t>.</w:t>
      </w:r>
      <w:r w:rsidRPr="00D430D9">
        <w:rPr>
          <w:b/>
          <w:sz w:val="20"/>
          <w:szCs w:val="20"/>
        </w:rPr>
        <w:t>S</w:t>
      </w:r>
      <w:r w:rsidR="00B80730" w:rsidRPr="00D430D9">
        <w:rPr>
          <w:b/>
          <w:sz w:val="20"/>
          <w:szCs w:val="20"/>
        </w:rPr>
        <w:t>.</w:t>
      </w:r>
      <w:r w:rsidRPr="00D430D9">
        <w:rPr>
          <w:b/>
          <w:sz w:val="20"/>
          <w:szCs w:val="20"/>
        </w:rPr>
        <w:t xml:space="preserve"> Federal Government Reseller Terms and Conditions Addendum</w:t>
      </w:r>
    </w:p>
    <w:p w14:paraId="44C5C18E" w14:textId="77777777" w:rsidR="00316F54" w:rsidRPr="00D430D9" w:rsidRDefault="00316F54" w:rsidP="00CF080C">
      <w:pPr>
        <w:jc w:val="center"/>
        <w:rPr>
          <w:b/>
          <w:sz w:val="20"/>
          <w:szCs w:val="20"/>
        </w:rPr>
      </w:pPr>
    </w:p>
    <w:p w14:paraId="719F4983" w14:textId="47BB093A" w:rsidR="00316F54" w:rsidRPr="00D430D9" w:rsidRDefault="00316F54" w:rsidP="00257AA4">
      <w:pPr>
        <w:jc w:val="both"/>
        <w:rPr>
          <w:sz w:val="20"/>
          <w:szCs w:val="20"/>
        </w:rPr>
      </w:pPr>
      <w:r w:rsidRPr="00D430D9">
        <w:rPr>
          <w:sz w:val="20"/>
          <w:szCs w:val="20"/>
        </w:rPr>
        <w:t xml:space="preserve">By their signatures below, Fidelis and Reseller agree that Reseller </w:t>
      </w:r>
      <w:r w:rsidR="00FF5536" w:rsidRPr="00D430D9">
        <w:rPr>
          <w:sz w:val="20"/>
          <w:szCs w:val="20"/>
        </w:rPr>
        <w:t>is an authorized</w:t>
      </w:r>
      <w:r w:rsidRPr="00D430D9">
        <w:rPr>
          <w:sz w:val="20"/>
          <w:szCs w:val="20"/>
        </w:rPr>
        <w:t xml:space="preserve"> “U</w:t>
      </w:r>
      <w:r w:rsidR="00B80730" w:rsidRPr="00D430D9">
        <w:rPr>
          <w:sz w:val="20"/>
          <w:szCs w:val="20"/>
        </w:rPr>
        <w:t>.</w:t>
      </w:r>
      <w:r w:rsidRPr="00D430D9">
        <w:rPr>
          <w:sz w:val="20"/>
          <w:szCs w:val="20"/>
        </w:rPr>
        <w:t>S</w:t>
      </w:r>
      <w:r w:rsidR="00B80730" w:rsidRPr="00D430D9">
        <w:rPr>
          <w:sz w:val="20"/>
          <w:szCs w:val="20"/>
        </w:rPr>
        <w:t>.</w:t>
      </w:r>
      <w:r w:rsidRPr="00D430D9">
        <w:rPr>
          <w:sz w:val="20"/>
          <w:szCs w:val="20"/>
        </w:rPr>
        <w:t xml:space="preserve"> Federal Government Reseller</w:t>
      </w:r>
      <w:r w:rsidR="00FF5536" w:rsidRPr="00D430D9">
        <w:rPr>
          <w:sz w:val="20"/>
          <w:szCs w:val="20"/>
        </w:rPr>
        <w:t>,</w:t>
      </w:r>
      <w:r w:rsidRPr="00D430D9">
        <w:rPr>
          <w:sz w:val="20"/>
          <w:szCs w:val="20"/>
        </w:rPr>
        <w:t>” and accordingly the further terms and conditions set forth in this U</w:t>
      </w:r>
      <w:r w:rsidR="00B80730" w:rsidRPr="00D430D9">
        <w:rPr>
          <w:sz w:val="20"/>
          <w:szCs w:val="20"/>
        </w:rPr>
        <w:t>.</w:t>
      </w:r>
      <w:r w:rsidRPr="00D430D9">
        <w:rPr>
          <w:sz w:val="20"/>
          <w:szCs w:val="20"/>
        </w:rPr>
        <w:t>S</w:t>
      </w:r>
      <w:r w:rsidR="00B80730" w:rsidRPr="00D430D9">
        <w:rPr>
          <w:sz w:val="20"/>
          <w:szCs w:val="20"/>
        </w:rPr>
        <w:t>.</w:t>
      </w:r>
      <w:r w:rsidRPr="00D430D9">
        <w:rPr>
          <w:sz w:val="20"/>
          <w:szCs w:val="20"/>
        </w:rPr>
        <w:t xml:space="preserve"> Federal Government Reseller Terms and Conditions Addendum (“Addendum”) and the Channel Partner Program Materials </w:t>
      </w:r>
      <w:r w:rsidR="00FF5536" w:rsidRPr="00D430D9">
        <w:rPr>
          <w:sz w:val="20"/>
          <w:szCs w:val="20"/>
        </w:rPr>
        <w:t>are hereby incorporated into the Reseller Agreement</w:t>
      </w:r>
      <w:r w:rsidR="00C13915" w:rsidRPr="00D430D9">
        <w:rPr>
          <w:sz w:val="20"/>
          <w:szCs w:val="20"/>
        </w:rPr>
        <w:t xml:space="preserve">.  These supplemental terms and conditions </w:t>
      </w:r>
      <w:r w:rsidR="00FF5536" w:rsidRPr="00D430D9">
        <w:rPr>
          <w:sz w:val="20"/>
          <w:szCs w:val="20"/>
        </w:rPr>
        <w:t xml:space="preserve">shall </w:t>
      </w:r>
      <w:r w:rsidRPr="00D430D9">
        <w:rPr>
          <w:sz w:val="20"/>
          <w:szCs w:val="20"/>
        </w:rPr>
        <w:t>apply</w:t>
      </w:r>
      <w:r w:rsidR="00966C91" w:rsidRPr="00D430D9">
        <w:rPr>
          <w:sz w:val="20"/>
          <w:szCs w:val="20"/>
        </w:rPr>
        <w:t xml:space="preserve"> only to </w:t>
      </w:r>
      <w:r w:rsidR="00F80339" w:rsidRPr="00D430D9">
        <w:rPr>
          <w:sz w:val="20"/>
          <w:szCs w:val="20"/>
        </w:rPr>
        <w:t xml:space="preserve">and to all </w:t>
      </w:r>
      <w:r w:rsidR="00966C91" w:rsidRPr="00D430D9">
        <w:rPr>
          <w:sz w:val="20"/>
          <w:szCs w:val="20"/>
        </w:rPr>
        <w:t>Purchase Orders inv</w:t>
      </w:r>
      <w:r w:rsidR="00A941F5" w:rsidRPr="00D430D9">
        <w:rPr>
          <w:sz w:val="20"/>
          <w:szCs w:val="20"/>
        </w:rPr>
        <w:t>olving the sale of Products or S</w:t>
      </w:r>
      <w:r w:rsidR="00966C91" w:rsidRPr="00D430D9">
        <w:rPr>
          <w:sz w:val="20"/>
          <w:szCs w:val="20"/>
        </w:rPr>
        <w:t xml:space="preserve">ervices to </w:t>
      </w:r>
      <w:r w:rsidR="00A941F5" w:rsidRPr="00D430D9">
        <w:rPr>
          <w:sz w:val="20"/>
          <w:szCs w:val="20"/>
        </w:rPr>
        <w:t xml:space="preserve">End Users that are </w:t>
      </w:r>
      <w:r w:rsidR="00966C91" w:rsidRPr="00D430D9">
        <w:rPr>
          <w:sz w:val="20"/>
          <w:szCs w:val="20"/>
        </w:rPr>
        <w:t>agencies of the U.S. Government</w:t>
      </w:r>
      <w:r w:rsidR="00CD6878" w:rsidRPr="00D430D9">
        <w:rPr>
          <w:sz w:val="20"/>
          <w:szCs w:val="20"/>
        </w:rPr>
        <w:t xml:space="preserve"> (a “U.S. Government End User”)</w:t>
      </w:r>
      <w:r w:rsidR="00C13915" w:rsidRPr="00D430D9">
        <w:rPr>
          <w:sz w:val="20"/>
          <w:szCs w:val="20"/>
        </w:rPr>
        <w:t xml:space="preserve">, including, as applicable, to </w:t>
      </w:r>
      <w:r w:rsidR="00F80339" w:rsidRPr="00D430D9">
        <w:rPr>
          <w:sz w:val="20"/>
          <w:szCs w:val="20"/>
        </w:rPr>
        <w:t xml:space="preserve">any </w:t>
      </w:r>
      <w:r w:rsidR="00C13915" w:rsidRPr="00D430D9">
        <w:rPr>
          <w:sz w:val="20"/>
          <w:szCs w:val="20"/>
        </w:rPr>
        <w:t xml:space="preserve">Support POs </w:t>
      </w:r>
      <w:r w:rsidR="00F80339" w:rsidRPr="00D430D9">
        <w:rPr>
          <w:sz w:val="20"/>
          <w:szCs w:val="20"/>
        </w:rPr>
        <w:t>involving a U.S. Government End User</w:t>
      </w:r>
      <w:r w:rsidRPr="00D430D9">
        <w:rPr>
          <w:sz w:val="20"/>
          <w:szCs w:val="20"/>
        </w:rPr>
        <w:t>.  Capitalized terms used in this Addendum but not defined shall have the meaning as set forth in the Reseller Agreement.</w:t>
      </w:r>
    </w:p>
    <w:p w14:paraId="06D41A22" w14:textId="77777777" w:rsidR="00316F54" w:rsidRPr="00D430D9" w:rsidRDefault="00316F54" w:rsidP="00257AA4">
      <w:pPr>
        <w:jc w:val="both"/>
        <w:rPr>
          <w:sz w:val="20"/>
          <w:szCs w:val="20"/>
        </w:rPr>
      </w:pPr>
    </w:p>
    <w:p w14:paraId="11FB416D" w14:textId="77777777" w:rsidR="00316F54" w:rsidRPr="00D430D9" w:rsidRDefault="00316F54" w:rsidP="00257AA4">
      <w:pPr>
        <w:autoSpaceDE w:val="0"/>
        <w:autoSpaceDN w:val="0"/>
        <w:adjustRightInd w:val="0"/>
        <w:jc w:val="both"/>
        <w:rPr>
          <w:sz w:val="20"/>
          <w:szCs w:val="20"/>
        </w:rPr>
      </w:pPr>
    </w:p>
    <w:p w14:paraId="6F09B97A" w14:textId="77777777" w:rsidR="00316F54" w:rsidRPr="00D430D9" w:rsidRDefault="00316F54" w:rsidP="00257AA4">
      <w:pPr>
        <w:autoSpaceDE w:val="0"/>
        <w:autoSpaceDN w:val="0"/>
        <w:adjustRightInd w:val="0"/>
        <w:jc w:val="both"/>
        <w:rPr>
          <w:b/>
          <w:bCs/>
          <w:sz w:val="20"/>
          <w:szCs w:val="20"/>
        </w:rPr>
        <w:sectPr w:rsidR="00316F54" w:rsidRPr="00D430D9" w:rsidSect="00C82719">
          <w:type w:val="continuous"/>
          <w:pgSz w:w="12240" w:h="15840"/>
          <w:pgMar w:top="900" w:right="1800" w:bottom="360" w:left="1080" w:header="720" w:footer="270" w:gutter="0"/>
          <w:cols w:space="720"/>
          <w:docGrid w:linePitch="360"/>
        </w:sectPr>
      </w:pPr>
    </w:p>
    <w:p w14:paraId="631D7714" w14:textId="77777777" w:rsidR="00316F54" w:rsidRPr="00D430D9" w:rsidRDefault="00D3387B" w:rsidP="00257AA4">
      <w:pPr>
        <w:autoSpaceDE w:val="0"/>
        <w:autoSpaceDN w:val="0"/>
        <w:adjustRightInd w:val="0"/>
        <w:spacing w:after="120"/>
        <w:jc w:val="both"/>
        <w:rPr>
          <w:sz w:val="20"/>
          <w:szCs w:val="20"/>
        </w:rPr>
      </w:pPr>
      <w:r w:rsidRPr="00D430D9">
        <w:rPr>
          <w:b/>
          <w:bCs/>
          <w:sz w:val="20"/>
          <w:szCs w:val="20"/>
        </w:rPr>
        <w:t>FIDELIS CYBERSECURITY, INC.</w:t>
      </w:r>
    </w:p>
    <w:p w14:paraId="7C6E1A8C"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By: ________________________________________</w:t>
      </w:r>
    </w:p>
    <w:p w14:paraId="26FD565C"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 xml:space="preserve">Name: ______________________________________ </w:t>
      </w:r>
    </w:p>
    <w:p w14:paraId="5FE6D7AB"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Title: _______________________________________</w:t>
      </w:r>
    </w:p>
    <w:p w14:paraId="35ECA991"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Date: _______________________________________</w:t>
      </w:r>
    </w:p>
    <w:p w14:paraId="5331EF79" w14:textId="77777777" w:rsidR="00316F54" w:rsidRPr="00D430D9" w:rsidRDefault="00316F54" w:rsidP="00257AA4">
      <w:pPr>
        <w:autoSpaceDE w:val="0"/>
        <w:autoSpaceDN w:val="0"/>
        <w:adjustRightInd w:val="0"/>
        <w:spacing w:after="120"/>
        <w:jc w:val="both"/>
        <w:rPr>
          <w:b/>
          <w:bCs/>
          <w:sz w:val="20"/>
          <w:szCs w:val="20"/>
        </w:rPr>
      </w:pPr>
      <w:r w:rsidRPr="00D430D9">
        <w:rPr>
          <w:b/>
          <w:bCs/>
          <w:sz w:val="20"/>
          <w:szCs w:val="20"/>
        </w:rPr>
        <w:br w:type="column"/>
      </w:r>
      <w:r w:rsidR="003D10D9" w:rsidRPr="00D430D9">
        <w:rPr>
          <w:b/>
          <w:bCs/>
          <w:sz w:val="20"/>
          <w:szCs w:val="20"/>
        </w:rPr>
        <w:t>RESELLER</w:t>
      </w:r>
      <w:r w:rsidRPr="00D430D9">
        <w:rPr>
          <w:b/>
          <w:bCs/>
          <w:sz w:val="20"/>
          <w:szCs w:val="20"/>
        </w:rPr>
        <w:t xml:space="preserve">: </w:t>
      </w:r>
      <w:r w:rsidRPr="00D430D9">
        <w:rPr>
          <w:sz w:val="20"/>
          <w:szCs w:val="20"/>
        </w:rPr>
        <w:t>[Insert full company name here]</w:t>
      </w:r>
    </w:p>
    <w:p w14:paraId="3DBCDFF5" w14:textId="77777777" w:rsidR="00316F54" w:rsidRPr="00D430D9" w:rsidRDefault="00316F54" w:rsidP="00257AA4">
      <w:pPr>
        <w:autoSpaceDE w:val="0"/>
        <w:autoSpaceDN w:val="0"/>
        <w:adjustRightInd w:val="0"/>
        <w:jc w:val="both"/>
        <w:rPr>
          <w:sz w:val="20"/>
          <w:szCs w:val="20"/>
        </w:rPr>
      </w:pPr>
    </w:p>
    <w:p w14:paraId="11E87C2B" w14:textId="77777777" w:rsidR="00316F54" w:rsidRPr="00D430D9" w:rsidRDefault="00316F54" w:rsidP="00257AA4">
      <w:pPr>
        <w:autoSpaceDE w:val="0"/>
        <w:autoSpaceDN w:val="0"/>
        <w:adjustRightInd w:val="0"/>
        <w:jc w:val="both"/>
        <w:rPr>
          <w:sz w:val="20"/>
          <w:szCs w:val="20"/>
        </w:rPr>
      </w:pPr>
    </w:p>
    <w:p w14:paraId="1EF04003"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By: ________________________________________</w:t>
      </w:r>
    </w:p>
    <w:p w14:paraId="01D46406"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Name: ______________________________________</w:t>
      </w:r>
    </w:p>
    <w:p w14:paraId="4C0DDEBF"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Title: _______________________________________</w:t>
      </w:r>
    </w:p>
    <w:p w14:paraId="4B271171"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Date: _______________________________________</w:t>
      </w:r>
    </w:p>
    <w:p w14:paraId="34D4F48B" w14:textId="77777777" w:rsidR="00316F54" w:rsidRPr="00D430D9" w:rsidRDefault="00316F54" w:rsidP="00257AA4">
      <w:pPr>
        <w:autoSpaceDE w:val="0"/>
        <w:autoSpaceDN w:val="0"/>
        <w:adjustRightInd w:val="0"/>
        <w:spacing w:after="120"/>
        <w:jc w:val="both"/>
        <w:rPr>
          <w:sz w:val="20"/>
          <w:szCs w:val="20"/>
        </w:rPr>
      </w:pPr>
    </w:p>
    <w:p w14:paraId="68B63FD3" w14:textId="77777777" w:rsidR="00316F54" w:rsidRPr="00D430D9" w:rsidRDefault="00316F54" w:rsidP="00257AA4">
      <w:pPr>
        <w:autoSpaceDE w:val="0"/>
        <w:autoSpaceDN w:val="0"/>
        <w:adjustRightInd w:val="0"/>
        <w:spacing w:after="120"/>
        <w:jc w:val="both"/>
        <w:rPr>
          <w:sz w:val="20"/>
          <w:szCs w:val="20"/>
        </w:rPr>
        <w:sectPr w:rsidR="00316F54" w:rsidRPr="00D430D9" w:rsidSect="00C82719">
          <w:type w:val="continuous"/>
          <w:pgSz w:w="12240" w:h="15840" w:code="1"/>
          <w:pgMar w:top="1440" w:right="1800" w:bottom="245" w:left="1440" w:header="720" w:footer="270" w:gutter="0"/>
          <w:cols w:num="2" w:space="720" w:equalWidth="0">
            <w:col w:w="3960" w:space="720"/>
            <w:col w:w="4320"/>
          </w:cols>
          <w:docGrid w:linePitch="360"/>
        </w:sectPr>
      </w:pPr>
    </w:p>
    <w:p w14:paraId="32BB7EDC" w14:textId="77777777" w:rsidR="00316F54" w:rsidRPr="00D430D9" w:rsidRDefault="00316F54" w:rsidP="00257AA4">
      <w:pPr>
        <w:numPr>
          <w:ilvl w:val="0"/>
          <w:numId w:val="6"/>
        </w:numPr>
        <w:tabs>
          <w:tab w:val="num" w:pos="360"/>
        </w:tabs>
        <w:autoSpaceDE w:val="0"/>
        <w:autoSpaceDN w:val="0"/>
        <w:adjustRightInd w:val="0"/>
        <w:spacing w:after="120"/>
        <w:jc w:val="both"/>
        <w:rPr>
          <w:b/>
          <w:i/>
          <w:sz w:val="20"/>
          <w:szCs w:val="20"/>
          <w:u w:val="single"/>
        </w:rPr>
      </w:pPr>
      <w:r w:rsidRPr="00D430D9">
        <w:rPr>
          <w:b/>
          <w:i/>
          <w:sz w:val="20"/>
          <w:szCs w:val="20"/>
        </w:rPr>
        <w:t>U</w:t>
      </w:r>
      <w:r w:rsidR="00B80730" w:rsidRPr="00D430D9">
        <w:rPr>
          <w:b/>
          <w:i/>
          <w:sz w:val="20"/>
          <w:szCs w:val="20"/>
        </w:rPr>
        <w:t>.</w:t>
      </w:r>
      <w:r w:rsidRPr="00D430D9">
        <w:rPr>
          <w:b/>
          <w:i/>
          <w:sz w:val="20"/>
          <w:szCs w:val="20"/>
        </w:rPr>
        <w:t>S</w:t>
      </w:r>
      <w:r w:rsidR="00B80730" w:rsidRPr="00D430D9">
        <w:rPr>
          <w:b/>
          <w:i/>
          <w:sz w:val="20"/>
          <w:szCs w:val="20"/>
        </w:rPr>
        <w:t>.</w:t>
      </w:r>
      <w:r w:rsidRPr="00D430D9">
        <w:rPr>
          <w:b/>
          <w:i/>
          <w:sz w:val="20"/>
          <w:szCs w:val="20"/>
        </w:rPr>
        <w:t xml:space="preserve"> Federal Government Reseller</w:t>
      </w:r>
      <w:r w:rsidR="00BC6742" w:rsidRPr="00D430D9">
        <w:rPr>
          <w:b/>
          <w:i/>
          <w:sz w:val="20"/>
          <w:szCs w:val="20"/>
        </w:rPr>
        <w:t xml:space="preserve"> </w:t>
      </w:r>
      <w:r w:rsidRPr="00D430D9">
        <w:rPr>
          <w:b/>
          <w:i/>
          <w:sz w:val="20"/>
          <w:szCs w:val="20"/>
        </w:rPr>
        <w:t>Obligations</w:t>
      </w:r>
      <w:r w:rsidRPr="00D430D9">
        <w:rPr>
          <w:b/>
          <w:i/>
          <w:sz w:val="20"/>
          <w:szCs w:val="20"/>
          <w:u w:val="single"/>
        </w:rPr>
        <w:t>.</w:t>
      </w:r>
    </w:p>
    <w:p w14:paraId="5DFE8567" w14:textId="77777777" w:rsidR="00316F54" w:rsidRPr="00D430D9" w:rsidRDefault="00316F54" w:rsidP="00257AA4">
      <w:pPr>
        <w:autoSpaceDE w:val="0"/>
        <w:autoSpaceDN w:val="0"/>
        <w:adjustRightInd w:val="0"/>
        <w:spacing w:after="120"/>
        <w:jc w:val="both"/>
        <w:rPr>
          <w:sz w:val="20"/>
          <w:szCs w:val="20"/>
        </w:rPr>
      </w:pPr>
      <w:r w:rsidRPr="00D430D9">
        <w:rPr>
          <w:sz w:val="20"/>
          <w:szCs w:val="20"/>
        </w:rPr>
        <w:t>As a condition of any rights and obligations under this Addendum, Reseller agrees to the following:</w:t>
      </w:r>
    </w:p>
    <w:p w14:paraId="0850A533" w14:textId="77777777" w:rsidR="00316F54" w:rsidRPr="00D430D9" w:rsidRDefault="00316F54" w:rsidP="00257AA4">
      <w:pPr>
        <w:pStyle w:val="Header"/>
        <w:widowControl w:val="0"/>
        <w:numPr>
          <w:ilvl w:val="0"/>
          <w:numId w:val="2"/>
        </w:numPr>
        <w:tabs>
          <w:tab w:val="clear" w:pos="4680"/>
          <w:tab w:val="clear" w:pos="9360"/>
          <w:tab w:val="left" w:pos="360"/>
        </w:tabs>
        <w:jc w:val="both"/>
        <w:rPr>
          <w:b/>
          <w:sz w:val="20"/>
          <w:szCs w:val="20"/>
          <w:u w:val="single"/>
        </w:rPr>
      </w:pPr>
      <w:r w:rsidRPr="00D430D9">
        <w:rPr>
          <w:b/>
          <w:sz w:val="20"/>
          <w:szCs w:val="20"/>
          <w:u w:val="single"/>
        </w:rPr>
        <w:t>Technical Sales Training</w:t>
      </w:r>
    </w:p>
    <w:p w14:paraId="18DE54C5" w14:textId="77777777" w:rsidR="00316F54" w:rsidRPr="00D430D9" w:rsidRDefault="00316F54" w:rsidP="00257AA4">
      <w:pPr>
        <w:pStyle w:val="Header"/>
        <w:tabs>
          <w:tab w:val="left" w:pos="360"/>
        </w:tabs>
        <w:jc w:val="both"/>
        <w:rPr>
          <w:sz w:val="20"/>
          <w:szCs w:val="20"/>
        </w:rPr>
      </w:pPr>
      <w:r w:rsidRPr="00D430D9">
        <w:rPr>
          <w:sz w:val="20"/>
          <w:szCs w:val="20"/>
        </w:rPr>
        <w:t xml:space="preserve">Reseller </w:t>
      </w:r>
      <w:r w:rsidR="00A941F5" w:rsidRPr="00D430D9">
        <w:rPr>
          <w:sz w:val="20"/>
          <w:szCs w:val="20"/>
        </w:rPr>
        <w:t xml:space="preserve">shall </w:t>
      </w:r>
      <w:r w:rsidRPr="00D430D9">
        <w:rPr>
          <w:sz w:val="20"/>
          <w:szCs w:val="20"/>
        </w:rPr>
        <w:t xml:space="preserve">assign technical sales personnel to be the subject matter experts on Fidelis products (“Technical Contacts”). Reseller will ensure that its </w:t>
      </w:r>
      <w:r w:rsidR="00C31263" w:rsidRPr="00D430D9">
        <w:rPr>
          <w:sz w:val="20"/>
          <w:szCs w:val="20"/>
        </w:rPr>
        <w:t>Technical</w:t>
      </w:r>
      <w:r w:rsidRPr="00D430D9">
        <w:rPr>
          <w:sz w:val="20"/>
          <w:szCs w:val="20"/>
        </w:rPr>
        <w:t xml:space="preserve"> Contacts attend Fidelis technical training</w:t>
      </w:r>
      <w:r w:rsidR="005F36B2" w:rsidRPr="00D430D9">
        <w:rPr>
          <w:sz w:val="20"/>
          <w:szCs w:val="20"/>
        </w:rPr>
        <w:t xml:space="preserve">, as </w:t>
      </w:r>
      <w:r w:rsidR="002D2965" w:rsidRPr="00D430D9">
        <w:rPr>
          <w:sz w:val="20"/>
          <w:szCs w:val="20"/>
        </w:rPr>
        <w:t xml:space="preserve">designated and </w:t>
      </w:r>
      <w:r w:rsidR="00062648" w:rsidRPr="00D430D9">
        <w:rPr>
          <w:sz w:val="20"/>
          <w:szCs w:val="20"/>
        </w:rPr>
        <w:t>directed by Fidelis</w:t>
      </w:r>
      <w:r w:rsidRPr="00D430D9">
        <w:rPr>
          <w:sz w:val="20"/>
          <w:szCs w:val="20"/>
        </w:rPr>
        <w:t xml:space="preserve">.  </w:t>
      </w:r>
      <w:r w:rsidR="00062648" w:rsidRPr="00D430D9">
        <w:rPr>
          <w:sz w:val="20"/>
          <w:szCs w:val="20"/>
        </w:rPr>
        <w:t xml:space="preserve">At no additional charge to Reseller, </w:t>
      </w:r>
      <w:r w:rsidRPr="00D430D9">
        <w:rPr>
          <w:sz w:val="20"/>
          <w:szCs w:val="20"/>
        </w:rPr>
        <w:t xml:space="preserve">Fidelis will provide access to training material, participation in certification </w:t>
      </w:r>
      <w:r w:rsidR="00C31263" w:rsidRPr="00D430D9">
        <w:rPr>
          <w:sz w:val="20"/>
          <w:szCs w:val="20"/>
        </w:rPr>
        <w:t>classes</w:t>
      </w:r>
      <w:r w:rsidR="00062648" w:rsidRPr="00D430D9">
        <w:rPr>
          <w:sz w:val="20"/>
          <w:szCs w:val="20"/>
        </w:rPr>
        <w:t>,</w:t>
      </w:r>
      <w:r w:rsidRPr="00D430D9">
        <w:rPr>
          <w:sz w:val="20"/>
          <w:szCs w:val="20"/>
        </w:rPr>
        <w:t xml:space="preserve"> web</w:t>
      </w:r>
      <w:r w:rsidR="00062648" w:rsidRPr="00D430D9">
        <w:rPr>
          <w:sz w:val="20"/>
          <w:szCs w:val="20"/>
        </w:rPr>
        <w:t>-</w:t>
      </w:r>
      <w:r w:rsidRPr="00D430D9">
        <w:rPr>
          <w:sz w:val="20"/>
          <w:szCs w:val="20"/>
        </w:rPr>
        <w:t>based training</w:t>
      </w:r>
      <w:r w:rsidR="00062648" w:rsidRPr="00D430D9">
        <w:rPr>
          <w:sz w:val="20"/>
          <w:szCs w:val="20"/>
        </w:rPr>
        <w:t>, and/</w:t>
      </w:r>
      <w:r w:rsidRPr="00D430D9">
        <w:rPr>
          <w:sz w:val="20"/>
          <w:szCs w:val="20"/>
        </w:rPr>
        <w:t>or applicable one-on-one time with qualified staff to ensure that Technical Contacts are qualified to provide technical sales support.</w:t>
      </w:r>
    </w:p>
    <w:p w14:paraId="2466C8BC" w14:textId="77777777" w:rsidR="00316F54" w:rsidRPr="00D430D9" w:rsidRDefault="00316F54" w:rsidP="00257AA4">
      <w:pPr>
        <w:pStyle w:val="Header"/>
        <w:tabs>
          <w:tab w:val="left" w:pos="360"/>
        </w:tabs>
        <w:jc w:val="both"/>
        <w:rPr>
          <w:sz w:val="20"/>
          <w:szCs w:val="20"/>
        </w:rPr>
      </w:pPr>
    </w:p>
    <w:p w14:paraId="162F8C7F" w14:textId="77777777" w:rsidR="00316F54" w:rsidRPr="00D430D9" w:rsidRDefault="00316F54" w:rsidP="00257AA4">
      <w:pPr>
        <w:pStyle w:val="Header"/>
        <w:widowControl w:val="0"/>
        <w:numPr>
          <w:ilvl w:val="0"/>
          <w:numId w:val="2"/>
        </w:numPr>
        <w:tabs>
          <w:tab w:val="clear" w:pos="4680"/>
          <w:tab w:val="clear" w:pos="9360"/>
          <w:tab w:val="left" w:pos="360"/>
        </w:tabs>
        <w:jc w:val="both"/>
        <w:rPr>
          <w:b/>
          <w:sz w:val="20"/>
          <w:szCs w:val="20"/>
          <w:u w:val="single"/>
        </w:rPr>
      </w:pPr>
      <w:r w:rsidRPr="00D430D9">
        <w:rPr>
          <w:b/>
          <w:sz w:val="20"/>
          <w:szCs w:val="20"/>
          <w:u w:val="single"/>
        </w:rPr>
        <w:t xml:space="preserve">NFR Equipment </w:t>
      </w:r>
    </w:p>
    <w:p w14:paraId="392DA074" w14:textId="77777777" w:rsidR="00316F54" w:rsidRPr="00D430D9" w:rsidRDefault="00316F54" w:rsidP="00257AA4">
      <w:pPr>
        <w:pStyle w:val="Header"/>
        <w:tabs>
          <w:tab w:val="left" w:pos="360"/>
        </w:tabs>
        <w:jc w:val="both"/>
        <w:rPr>
          <w:sz w:val="20"/>
          <w:szCs w:val="20"/>
        </w:rPr>
      </w:pPr>
      <w:r w:rsidRPr="00D430D9">
        <w:rPr>
          <w:sz w:val="20"/>
          <w:szCs w:val="20"/>
        </w:rPr>
        <w:t>For the purposes of this section a “Minimum Functional NFR Configuration” is defined to be a set of Fidelis products and maintenance services that includes at least the following items:</w:t>
      </w:r>
    </w:p>
    <w:p w14:paraId="26716473" w14:textId="77777777" w:rsidR="00A024F3" w:rsidRPr="00D430D9" w:rsidRDefault="00A024F3" w:rsidP="00257AA4">
      <w:pPr>
        <w:pStyle w:val="Header"/>
        <w:tabs>
          <w:tab w:val="left" w:pos="360"/>
        </w:tabs>
        <w:jc w:val="both"/>
        <w:rPr>
          <w:sz w:val="20"/>
          <w:szCs w:val="20"/>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983"/>
        <w:gridCol w:w="6135"/>
      </w:tblGrid>
      <w:tr w:rsidR="0072690C" w:rsidRPr="00D430D9" w14:paraId="2ED0866B" w14:textId="77777777" w:rsidTr="0072690C">
        <w:trPr>
          <w:trHeight w:val="360"/>
          <w:jc w:val="center"/>
        </w:trPr>
        <w:tc>
          <w:tcPr>
            <w:tcW w:w="961" w:type="dxa"/>
            <w:shd w:val="solid" w:color="auto" w:fill="FFFFFF"/>
            <w:vAlign w:val="center"/>
          </w:tcPr>
          <w:p w14:paraId="67274F3D" w14:textId="77777777" w:rsidR="0072690C" w:rsidRPr="00D430D9" w:rsidRDefault="0072690C" w:rsidP="00257AA4">
            <w:pPr>
              <w:jc w:val="both"/>
              <w:rPr>
                <w:b/>
                <w:bCs/>
                <w:color w:val="FFFFFF"/>
                <w:sz w:val="20"/>
                <w:szCs w:val="20"/>
              </w:rPr>
            </w:pPr>
            <w:r w:rsidRPr="00D430D9">
              <w:rPr>
                <w:b/>
                <w:bCs/>
                <w:color w:val="FFFFFF"/>
                <w:sz w:val="20"/>
                <w:szCs w:val="20"/>
              </w:rPr>
              <w:t>Quantity</w:t>
            </w:r>
          </w:p>
        </w:tc>
        <w:tc>
          <w:tcPr>
            <w:tcW w:w="6135" w:type="dxa"/>
            <w:shd w:val="solid" w:color="auto" w:fill="FFFFFF"/>
            <w:vAlign w:val="center"/>
          </w:tcPr>
          <w:p w14:paraId="6A17D197" w14:textId="77777777" w:rsidR="0072690C" w:rsidRPr="00D430D9" w:rsidRDefault="0072690C" w:rsidP="00257AA4">
            <w:pPr>
              <w:jc w:val="both"/>
              <w:rPr>
                <w:b/>
                <w:bCs/>
                <w:color w:val="FFFFFF"/>
                <w:sz w:val="20"/>
                <w:szCs w:val="20"/>
              </w:rPr>
            </w:pPr>
            <w:r w:rsidRPr="00D430D9">
              <w:rPr>
                <w:b/>
                <w:bCs/>
                <w:color w:val="FFFFFF"/>
                <w:sz w:val="20"/>
                <w:szCs w:val="20"/>
              </w:rPr>
              <w:t>Description</w:t>
            </w:r>
          </w:p>
        </w:tc>
      </w:tr>
      <w:tr w:rsidR="0072690C" w:rsidRPr="00D430D9" w14:paraId="2930C536" w14:textId="77777777" w:rsidTr="0072690C">
        <w:trPr>
          <w:trHeight w:val="288"/>
          <w:jc w:val="center"/>
        </w:trPr>
        <w:tc>
          <w:tcPr>
            <w:tcW w:w="961" w:type="dxa"/>
            <w:vAlign w:val="center"/>
          </w:tcPr>
          <w:p w14:paraId="10C17451" w14:textId="77777777" w:rsidR="0072690C" w:rsidRPr="00D430D9" w:rsidRDefault="0072690C" w:rsidP="00257AA4">
            <w:pPr>
              <w:tabs>
                <w:tab w:val="left" w:pos="354"/>
              </w:tabs>
              <w:jc w:val="both"/>
              <w:rPr>
                <w:sz w:val="20"/>
                <w:szCs w:val="20"/>
              </w:rPr>
            </w:pPr>
            <w:r w:rsidRPr="00D430D9">
              <w:rPr>
                <w:sz w:val="20"/>
                <w:szCs w:val="20"/>
              </w:rPr>
              <w:t>1</w:t>
            </w:r>
          </w:p>
        </w:tc>
        <w:tc>
          <w:tcPr>
            <w:tcW w:w="6135" w:type="dxa"/>
            <w:vAlign w:val="center"/>
          </w:tcPr>
          <w:p w14:paraId="6897F8CD" w14:textId="77777777" w:rsidR="0072690C" w:rsidRPr="00D430D9" w:rsidRDefault="0072690C" w:rsidP="00257AA4">
            <w:pPr>
              <w:jc w:val="both"/>
              <w:rPr>
                <w:sz w:val="20"/>
                <w:szCs w:val="20"/>
              </w:rPr>
            </w:pPr>
            <w:r w:rsidRPr="00D430D9">
              <w:rPr>
                <w:sz w:val="20"/>
                <w:szCs w:val="20"/>
              </w:rPr>
              <w:t xml:space="preserve">Fidelis XPS </w:t>
            </w:r>
            <w:proofErr w:type="spellStart"/>
            <w:r w:rsidRPr="00D430D9">
              <w:rPr>
                <w:sz w:val="20"/>
                <w:szCs w:val="20"/>
              </w:rPr>
              <w:t>CommandPost</w:t>
            </w:r>
            <w:proofErr w:type="spellEnd"/>
            <w:r w:rsidRPr="00D430D9">
              <w:rPr>
                <w:sz w:val="20"/>
                <w:szCs w:val="20"/>
              </w:rPr>
              <w:t>+ NFR appliance with maintenance, or NFR VM subscription</w:t>
            </w:r>
          </w:p>
        </w:tc>
      </w:tr>
      <w:tr w:rsidR="0072690C" w:rsidRPr="00D430D9" w14:paraId="692387F4" w14:textId="77777777" w:rsidTr="0072690C">
        <w:trPr>
          <w:trHeight w:val="288"/>
          <w:jc w:val="center"/>
        </w:trPr>
        <w:tc>
          <w:tcPr>
            <w:tcW w:w="961" w:type="dxa"/>
            <w:vAlign w:val="center"/>
          </w:tcPr>
          <w:p w14:paraId="4F0A824E" w14:textId="77777777" w:rsidR="0072690C" w:rsidRPr="00D430D9" w:rsidRDefault="0072690C" w:rsidP="00257AA4">
            <w:pPr>
              <w:tabs>
                <w:tab w:val="left" w:pos="354"/>
              </w:tabs>
              <w:jc w:val="both"/>
              <w:rPr>
                <w:sz w:val="20"/>
                <w:szCs w:val="20"/>
              </w:rPr>
            </w:pPr>
            <w:r w:rsidRPr="00D430D9">
              <w:rPr>
                <w:sz w:val="20"/>
                <w:szCs w:val="20"/>
              </w:rPr>
              <w:t>1</w:t>
            </w:r>
          </w:p>
        </w:tc>
        <w:tc>
          <w:tcPr>
            <w:tcW w:w="6135" w:type="dxa"/>
            <w:vAlign w:val="center"/>
          </w:tcPr>
          <w:p w14:paraId="6135D46F" w14:textId="77777777" w:rsidR="0072690C" w:rsidRPr="00D430D9" w:rsidRDefault="0072690C" w:rsidP="00257AA4">
            <w:pPr>
              <w:jc w:val="both"/>
              <w:rPr>
                <w:sz w:val="20"/>
                <w:szCs w:val="20"/>
              </w:rPr>
            </w:pPr>
            <w:r w:rsidRPr="00D430D9">
              <w:rPr>
                <w:sz w:val="20"/>
                <w:szCs w:val="20"/>
              </w:rPr>
              <w:t>Fidelis XPS Direct or Edge appliance with maintenance, or NFR VM subscription</w:t>
            </w:r>
          </w:p>
        </w:tc>
      </w:tr>
      <w:tr w:rsidR="0072690C" w:rsidRPr="00D430D9" w14:paraId="119E2183" w14:textId="77777777" w:rsidTr="0072690C">
        <w:trPr>
          <w:trHeight w:val="288"/>
          <w:jc w:val="center"/>
        </w:trPr>
        <w:tc>
          <w:tcPr>
            <w:tcW w:w="961" w:type="dxa"/>
            <w:vAlign w:val="center"/>
          </w:tcPr>
          <w:p w14:paraId="13238F7C" w14:textId="77777777" w:rsidR="0072690C" w:rsidRPr="00D430D9" w:rsidRDefault="0072690C" w:rsidP="00257AA4">
            <w:pPr>
              <w:tabs>
                <w:tab w:val="left" w:pos="354"/>
              </w:tabs>
              <w:jc w:val="both"/>
              <w:rPr>
                <w:sz w:val="20"/>
                <w:szCs w:val="20"/>
              </w:rPr>
            </w:pPr>
            <w:r w:rsidRPr="00D430D9">
              <w:rPr>
                <w:sz w:val="20"/>
                <w:szCs w:val="20"/>
              </w:rPr>
              <w:t>1</w:t>
            </w:r>
          </w:p>
        </w:tc>
        <w:tc>
          <w:tcPr>
            <w:tcW w:w="6135" w:type="dxa"/>
            <w:vAlign w:val="center"/>
          </w:tcPr>
          <w:p w14:paraId="5644347A" w14:textId="77777777" w:rsidR="0072690C" w:rsidRPr="00D430D9" w:rsidRDefault="0072690C" w:rsidP="00257AA4">
            <w:pPr>
              <w:jc w:val="both"/>
              <w:rPr>
                <w:sz w:val="20"/>
                <w:szCs w:val="20"/>
              </w:rPr>
            </w:pPr>
            <w:r w:rsidRPr="00D430D9">
              <w:rPr>
                <w:sz w:val="20"/>
                <w:szCs w:val="20"/>
              </w:rPr>
              <w:t>Fidelis XPS Collector appliance with maintenance, or NFR VM subscription</w:t>
            </w:r>
          </w:p>
        </w:tc>
      </w:tr>
      <w:tr w:rsidR="0072690C" w:rsidRPr="00D430D9" w14:paraId="56ACBC8F" w14:textId="77777777" w:rsidTr="0072690C">
        <w:trPr>
          <w:trHeight w:val="399"/>
          <w:jc w:val="center"/>
        </w:trPr>
        <w:tc>
          <w:tcPr>
            <w:tcW w:w="961" w:type="dxa"/>
            <w:vAlign w:val="center"/>
          </w:tcPr>
          <w:p w14:paraId="7A78555C" w14:textId="77777777" w:rsidR="0072690C" w:rsidRPr="00D430D9" w:rsidRDefault="0072690C" w:rsidP="00257AA4">
            <w:pPr>
              <w:tabs>
                <w:tab w:val="left" w:pos="354"/>
              </w:tabs>
              <w:jc w:val="both"/>
              <w:rPr>
                <w:sz w:val="20"/>
                <w:szCs w:val="20"/>
              </w:rPr>
            </w:pPr>
            <w:r w:rsidRPr="00D430D9">
              <w:rPr>
                <w:sz w:val="20"/>
                <w:szCs w:val="20"/>
              </w:rPr>
              <w:t>1</w:t>
            </w:r>
          </w:p>
        </w:tc>
        <w:tc>
          <w:tcPr>
            <w:tcW w:w="6135" w:type="dxa"/>
            <w:vAlign w:val="center"/>
          </w:tcPr>
          <w:p w14:paraId="756FA228" w14:textId="77777777" w:rsidR="0072690C" w:rsidRPr="00D430D9" w:rsidRDefault="007B3846" w:rsidP="00257AA4">
            <w:pPr>
              <w:jc w:val="both"/>
              <w:rPr>
                <w:sz w:val="20"/>
                <w:szCs w:val="20"/>
              </w:rPr>
            </w:pPr>
            <w:r w:rsidRPr="00D430D9">
              <w:rPr>
                <w:sz w:val="20"/>
                <w:szCs w:val="20"/>
              </w:rPr>
              <w:t xml:space="preserve">Resolution1 </w:t>
            </w:r>
            <w:r w:rsidR="005A5630" w:rsidRPr="00D430D9">
              <w:rPr>
                <w:sz w:val="20"/>
                <w:szCs w:val="20"/>
              </w:rPr>
              <w:t>software</w:t>
            </w:r>
            <w:r w:rsidR="0072690C" w:rsidRPr="00D430D9">
              <w:rPr>
                <w:sz w:val="20"/>
                <w:szCs w:val="20"/>
              </w:rPr>
              <w:t xml:space="preserve"> with maintenance NFR </w:t>
            </w:r>
          </w:p>
        </w:tc>
      </w:tr>
      <w:tr w:rsidR="0072690C" w:rsidRPr="00D430D9" w14:paraId="1A04F4ED" w14:textId="77777777" w:rsidTr="0072690C">
        <w:trPr>
          <w:trHeight w:val="288"/>
          <w:jc w:val="center"/>
        </w:trPr>
        <w:tc>
          <w:tcPr>
            <w:tcW w:w="961" w:type="dxa"/>
            <w:vAlign w:val="center"/>
          </w:tcPr>
          <w:p w14:paraId="3BCAA6AC" w14:textId="77777777" w:rsidR="0072690C" w:rsidRPr="00D430D9" w:rsidRDefault="0072690C" w:rsidP="00257AA4">
            <w:pPr>
              <w:tabs>
                <w:tab w:val="left" w:pos="354"/>
              </w:tabs>
              <w:jc w:val="both"/>
              <w:rPr>
                <w:sz w:val="20"/>
                <w:szCs w:val="20"/>
              </w:rPr>
            </w:pPr>
            <w:r w:rsidRPr="00D430D9">
              <w:rPr>
                <w:sz w:val="20"/>
                <w:szCs w:val="20"/>
              </w:rPr>
              <w:t>2</w:t>
            </w:r>
          </w:p>
        </w:tc>
        <w:tc>
          <w:tcPr>
            <w:tcW w:w="6135" w:type="dxa"/>
            <w:vAlign w:val="center"/>
          </w:tcPr>
          <w:p w14:paraId="6868DD76" w14:textId="77777777" w:rsidR="0072690C" w:rsidRPr="00D430D9" w:rsidRDefault="0072690C" w:rsidP="00257AA4">
            <w:pPr>
              <w:jc w:val="both"/>
              <w:rPr>
                <w:sz w:val="20"/>
                <w:szCs w:val="20"/>
              </w:rPr>
            </w:pPr>
            <w:r w:rsidRPr="00D430D9">
              <w:rPr>
                <w:sz w:val="20"/>
                <w:szCs w:val="20"/>
              </w:rPr>
              <w:t>Pair Country-Specific Power Cables</w:t>
            </w:r>
          </w:p>
        </w:tc>
      </w:tr>
    </w:tbl>
    <w:p w14:paraId="4B34E1A4" w14:textId="77777777" w:rsidR="004E6F97" w:rsidRPr="00D430D9" w:rsidRDefault="004E6F97" w:rsidP="00257AA4">
      <w:pPr>
        <w:pStyle w:val="Header"/>
        <w:tabs>
          <w:tab w:val="left" w:pos="360"/>
        </w:tabs>
        <w:jc w:val="both"/>
        <w:rPr>
          <w:sz w:val="20"/>
          <w:szCs w:val="20"/>
        </w:rPr>
      </w:pPr>
    </w:p>
    <w:p w14:paraId="46C13D99" w14:textId="77777777" w:rsidR="00316F54" w:rsidRPr="00D430D9" w:rsidRDefault="00316F54" w:rsidP="00257AA4">
      <w:pPr>
        <w:pStyle w:val="Header"/>
        <w:tabs>
          <w:tab w:val="left" w:pos="360"/>
        </w:tabs>
        <w:jc w:val="both"/>
        <w:rPr>
          <w:sz w:val="20"/>
          <w:szCs w:val="20"/>
        </w:rPr>
      </w:pPr>
      <w:r w:rsidRPr="00D430D9">
        <w:rPr>
          <w:sz w:val="20"/>
          <w:szCs w:val="20"/>
        </w:rPr>
        <w:t xml:space="preserve">Within thirty (30) days of </w:t>
      </w:r>
      <w:r w:rsidR="00062648" w:rsidRPr="00D430D9">
        <w:rPr>
          <w:sz w:val="20"/>
          <w:szCs w:val="20"/>
        </w:rPr>
        <w:t xml:space="preserve">Reseller’s </w:t>
      </w:r>
      <w:r w:rsidRPr="00D430D9">
        <w:rPr>
          <w:sz w:val="20"/>
          <w:szCs w:val="20"/>
        </w:rPr>
        <w:t xml:space="preserve">signature to this Addendum, Reseller </w:t>
      </w:r>
      <w:r w:rsidR="00062648" w:rsidRPr="00D430D9">
        <w:rPr>
          <w:sz w:val="20"/>
          <w:szCs w:val="20"/>
        </w:rPr>
        <w:t xml:space="preserve">shall </w:t>
      </w:r>
      <w:r w:rsidRPr="00D430D9">
        <w:rPr>
          <w:sz w:val="20"/>
          <w:szCs w:val="20"/>
        </w:rPr>
        <w:t>purchase at least one (1) Minimum Functional NFR Configuration</w:t>
      </w:r>
      <w:r w:rsidR="00062648" w:rsidRPr="00D430D9">
        <w:rPr>
          <w:sz w:val="20"/>
          <w:szCs w:val="20"/>
        </w:rPr>
        <w:t xml:space="preserve">.  </w:t>
      </w:r>
      <w:r w:rsidR="00074CF1" w:rsidRPr="00D430D9">
        <w:rPr>
          <w:sz w:val="20"/>
          <w:szCs w:val="20"/>
        </w:rPr>
        <w:t>Reseller agrees to keep and maintain at least one (1) Minimum Functional NFR Configuration at all times during the period that Reseller is an authorized U.S. Federal Government Reseller.</w:t>
      </w:r>
    </w:p>
    <w:p w14:paraId="7E64FB6F" w14:textId="1653F39B" w:rsidR="00316F54" w:rsidRDefault="00316F54" w:rsidP="00257AA4">
      <w:pPr>
        <w:pStyle w:val="Header"/>
        <w:tabs>
          <w:tab w:val="left" w:pos="360"/>
        </w:tabs>
        <w:jc w:val="both"/>
        <w:rPr>
          <w:sz w:val="20"/>
          <w:szCs w:val="20"/>
        </w:rPr>
      </w:pPr>
    </w:p>
    <w:p w14:paraId="2DB53D7A" w14:textId="77777777" w:rsidR="00257AA4" w:rsidRPr="00D430D9" w:rsidRDefault="00257AA4" w:rsidP="00257AA4">
      <w:pPr>
        <w:pStyle w:val="Header"/>
        <w:tabs>
          <w:tab w:val="left" w:pos="360"/>
        </w:tabs>
        <w:jc w:val="both"/>
        <w:rPr>
          <w:sz w:val="20"/>
          <w:szCs w:val="20"/>
        </w:rPr>
      </w:pPr>
    </w:p>
    <w:p w14:paraId="030EBDE6" w14:textId="77777777" w:rsidR="00316F54" w:rsidRPr="00D430D9" w:rsidRDefault="00316F54" w:rsidP="00257AA4">
      <w:pPr>
        <w:pStyle w:val="Header"/>
        <w:widowControl w:val="0"/>
        <w:numPr>
          <w:ilvl w:val="0"/>
          <w:numId w:val="2"/>
        </w:numPr>
        <w:tabs>
          <w:tab w:val="clear" w:pos="4680"/>
          <w:tab w:val="clear" w:pos="9360"/>
          <w:tab w:val="left" w:pos="360"/>
        </w:tabs>
        <w:jc w:val="both"/>
        <w:rPr>
          <w:b/>
          <w:sz w:val="20"/>
          <w:szCs w:val="20"/>
          <w:u w:val="single"/>
        </w:rPr>
      </w:pPr>
      <w:r w:rsidRPr="00D430D9">
        <w:rPr>
          <w:b/>
          <w:sz w:val="20"/>
          <w:szCs w:val="20"/>
          <w:u w:val="single"/>
        </w:rPr>
        <w:t>Display of Fidelis Logo</w:t>
      </w:r>
    </w:p>
    <w:p w14:paraId="6797DBAC" w14:textId="77777777" w:rsidR="00316F54" w:rsidRPr="00D430D9" w:rsidRDefault="00316F54" w:rsidP="00257AA4">
      <w:pPr>
        <w:pStyle w:val="Header"/>
        <w:widowControl w:val="0"/>
        <w:tabs>
          <w:tab w:val="clear" w:pos="4680"/>
          <w:tab w:val="clear" w:pos="9360"/>
          <w:tab w:val="left" w:pos="360"/>
        </w:tabs>
        <w:jc w:val="both"/>
        <w:rPr>
          <w:sz w:val="20"/>
          <w:szCs w:val="20"/>
        </w:rPr>
      </w:pPr>
      <w:r w:rsidRPr="00D430D9">
        <w:rPr>
          <w:sz w:val="20"/>
          <w:szCs w:val="20"/>
        </w:rPr>
        <w:lastRenderedPageBreak/>
        <w:t xml:space="preserve">Within thirty (30) days of </w:t>
      </w:r>
      <w:r w:rsidR="00062648" w:rsidRPr="00D430D9">
        <w:rPr>
          <w:sz w:val="20"/>
          <w:szCs w:val="20"/>
        </w:rPr>
        <w:t xml:space="preserve">Reseller’s </w:t>
      </w:r>
      <w:r w:rsidRPr="00D430D9">
        <w:rPr>
          <w:sz w:val="20"/>
          <w:szCs w:val="20"/>
        </w:rPr>
        <w:t xml:space="preserve">signature to this Addendum, Reseller </w:t>
      </w:r>
      <w:r w:rsidR="00062648" w:rsidRPr="00D430D9">
        <w:rPr>
          <w:sz w:val="20"/>
          <w:szCs w:val="20"/>
        </w:rPr>
        <w:t xml:space="preserve">shall </w:t>
      </w:r>
      <w:r w:rsidRPr="00D430D9">
        <w:rPr>
          <w:sz w:val="20"/>
          <w:szCs w:val="20"/>
        </w:rPr>
        <w:t xml:space="preserve">display the Fidelis logo on </w:t>
      </w:r>
      <w:r w:rsidR="00D01107" w:rsidRPr="00D430D9">
        <w:rPr>
          <w:sz w:val="20"/>
          <w:szCs w:val="20"/>
        </w:rPr>
        <w:t>its</w:t>
      </w:r>
      <w:r w:rsidRPr="00D430D9">
        <w:rPr>
          <w:sz w:val="20"/>
          <w:szCs w:val="20"/>
        </w:rPr>
        <w:t xml:space="preserve"> website.  Reseller agrees to maintain the Fidelis logo on </w:t>
      </w:r>
      <w:r w:rsidR="00D01107" w:rsidRPr="00D430D9">
        <w:rPr>
          <w:sz w:val="20"/>
          <w:szCs w:val="20"/>
        </w:rPr>
        <w:t>its</w:t>
      </w:r>
      <w:r w:rsidRPr="00D430D9">
        <w:rPr>
          <w:sz w:val="20"/>
          <w:szCs w:val="20"/>
        </w:rPr>
        <w:t xml:space="preserve"> website </w:t>
      </w:r>
      <w:r w:rsidR="00A22AD9" w:rsidRPr="00D430D9">
        <w:rPr>
          <w:sz w:val="20"/>
          <w:szCs w:val="20"/>
        </w:rPr>
        <w:t>at all times during the period that Reseller is an authorized U.S. Federal Government Reseller</w:t>
      </w:r>
      <w:r w:rsidRPr="00D430D9">
        <w:rPr>
          <w:sz w:val="20"/>
          <w:szCs w:val="20"/>
        </w:rPr>
        <w:t xml:space="preserve">. </w:t>
      </w:r>
    </w:p>
    <w:p w14:paraId="47D33B64" w14:textId="77777777" w:rsidR="00316F54" w:rsidRPr="00D430D9" w:rsidRDefault="00316F54" w:rsidP="00257AA4">
      <w:pPr>
        <w:autoSpaceDE w:val="0"/>
        <w:autoSpaceDN w:val="0"/>
        <w:adjustRightInd w:val="0"/>
        <w:spacing w:after="120"/>
        <w:jc w:val="both"/>
        <w:rPr>
          <w:b/>
          <w:i/>
          <w:sz w:val="20"/>
          <w:szCs w:val="20"/>
          <w:u w:val="single"/>
        </w:rPr>
      </w:pPr>
    </w:p>
    <w:p w14:paraId="0D9A3702" w14:textId="77777777" w:rsidR="005F36B2" w:rsidRPr="00D430D9" w:rsidRDefault="005F36B2" w:rsidP="00257AA4">
      <w:pPr>
        <w:keepNext/>
        <w:keepLines/>
        <w:numPr>
          <w:ilvl w:val="0"/>
          <w:numId w:val="6"/>
        </w:numPr>
        <w:tabs>
          <w:tab w:val="num" w:pos="360"/>
        </w:tabs>
        <w:autoSpaceDE w:val="0"/>
        <w:autoSpaceDN w:val="0"/>
        <w:adjustRightInd w:val="0"/>
        <w:spacing w:after="120"/>
        <w:jc w:val="both"/>
        <w:rPr>
          <w:b/>
          <w:i/>
          <w:sz w:val="20"/>
          <w:szCs w:val="20"/>
          <w:u w:val="single"/>
        </w:rPr>
      </w:pPr>
      <w:r w:rsidRPr="00D430D9">
        <w:rPr>
          <w:b/>
          <w:i/>
          <w:sz w:val="20"/>
          <w:szCs w:val="20"/>
          <w:u w:val="single"/>
        </w:rPr>
        <w:t>Supplemental Terms and Conditions</w:t>
      </w:r>
    </w:p>
    <w:p w14:paraId="703D0CBC" w14:textId="77777777" w:rsidR="005F36B2" w:rsidRPr="00D430D9" w:rsidRDefault="00A22AD9" w:rsidP="00257AA4">
      <w:pPr>
        <w:keepNext/>
        <w:keepLines/>
        <w:autoSpaceDE w:val="0"/>
        <w:autoSpaceDN w:val="0"/>
        <w:adjustRightInd w:val="0"/>
        <w:spacing w:after="120"/>
        <w:jc w:val="both"/>
        <w:rPr>
          <w:sz w:val="20"/>
          <w:szCs w:val="20"/>
        </w:rPr>
      </w:pPr>
      <w:r w:rsidRPr="00D430D9">
        <w:rPr>
          <w:sz w:val="20"/>
          <w:szCs w:val="20"/>
        </w:rPr>
        <w:t>A.</w:t>
      </w:r>
      <w:r w:rsidRPr="00D430D9">
        <w:rPr>
          <w:sz w:val="20"/>
          <w:szCs w:val="20"/>
        </w:rPr>
        <w:tab/>
        <w:t>Commercial Items</w:t>
      </w:r>
      <w:r w:rsidR="007D0C7E" w:rsidRPr="00D430D9">
        <w:rPr>
          <w:sz w:val="20"/>
          <w:szCs w:val="20"/>
        </w:rPr>
        <w:t>.</w:t>
      </w:r>
    </w:p>
    <w:p w14:paraId="711E6D4C" w14:textId="77777777" w:rsidR="007D0C7E" w:rsidRPr="00D430D9" w:rsidRDefault="00A22AD9" w:rsidP="00257AA4">
      <w:pPr>
        <w:keepNext/>
        <w:keepLines/>
        <w:autoSpaceDE w:val="0"/>
        <w:autoSpaceDN w:val="0"/>
        <w:adjustRightInd w:val="0"/>
        <w:spacing w:after="120"/>
        <w:jc w:val="both"/>
        <w:rPr>
          <w:sz w:val="20"/>
          <w:szCs w:val="20"/>
        </w:rPr>
      </w:pPr>
      <w:r w:rsidRPr="00D430D9">
        <w:rPr>
          <w:sz w:val="20"/>
          <w:szCs w:val="20"/>
        </w:rPr>
        <w:t>The Products</w:t>
      </w:r>
      <w:r w:rsidR="008F6DF8" w:rsidRPr="00D430D9">
        <w:rPr>
          <w:sz w:val="20"/>
          <w:szCs w:val="20"/>
        </w:rPr>
        <w:t xml:space="preserve"> </w:t>
      </w:r>
      <w:r w:rsidRPr="00D430D9">
        <w:rPr>
          <w:sz w:val="20"/>
          <w:szCs w:val="20"/>
        </w:rPr>
        <w:t xml:space="preserve">and Services are “commercial items” as that term is defined at Federal Acquisition Regulation (FAR) 2.101, </w:t>
      </w:r>
      <w:r w:rsidR="008F6DF8" w:rsidRPr="00D430D9">
        <w:rPr>
          <w:sz w:val="20"/>
          <w:szCs w:val="20"/>
        </w:rPr>
        <w:t>and include</w:t>
      </w:r>
      <w:r w:rsidR="00A941F5" w:rsidRPr="00D430D9">
        <w:rPr>
          <w:sz w:val="20"/>
          <w:szCs w:val="20"/>
        </w:rPr>
        <w:t>s</w:t>
      </w:r>
      <w:r w:rsidRPr="00D430D9">
        <w:rPr>
          <w:sz w:val="20"/>
          <w:szCs w:val="20"/>
        </w:rPr>
        <w:t xml:space="preserve"> “commercial computer software” and “commercial computer software documentation” as such terms are used in FAR 12.212</w:t>
      </w:r>
      <w:r w:rsidR="008F6DF8" w:rsidRPr="00D430D9">
        <w:rPr>
          <w:sz w:val="20"/>
          <w:szCs w:val="20"/>
        </w:rPr>
        <w:t xml:space="preserve"> and Department of Defense FAR Supplement (DFARS) Subpart 227</w:t>
      </w:r>
      <w:r w:rsidRPr="00D430D9">
        <w:rPr>
          <w:sz w:val="20"/>
          <w:szCs w:val="20"/>
        </w:rPr>
        <w:t xml:space="preserve">. </w:t>
      </w:r>
      <w:r w:rsidR="008F6DF8" w:rsidRPr="00D430D9">
        <w:rPr>
          <w:sz w:val="20"/>
          <w:szCs w:val="20"/>
        </w:rPr>
        <w:t xml:space="preserve"> </w:t>
      </w:r>
      <w:r w:rsidRPr="00D430D9">
        <w:rPr>
          <w:sz w:val="20"/>
          <w:szCs w:val="20"/>
        </w:rPr>
        <w:t xml:space="preserve">Consistent with </w:t>
      </w:r>
      <w:r w:rsidR="008F6DF8" w:rsidRPr="00D430D9">
        <w:rPr>
          <w:sz w:val="20"/>
          <w:szCs w:val="20"/>
        </w:rPr>
        <w:t>FAR</w:t>
      </w:r>
      <w:r w:rsidRPr="00D430D9">
        <w:rPr>
          <w:sz w:val="20"/>
          <w:szCs w:val="20"/>
        </w:rPr>
        <w:t xml:space="preserve"> 12.212 and </w:t>
      </w:r>
      <w:r w:rsidR="008F6DF8" w:rsidRPr="00D430D9">
        <w:rPr>
          <w:sz w:val="20"/>
          <w:szCs w:val="20"/>
        </w:rPr>
        <w:t>DFARS</w:t>
      </w:r>
      <w:r w:rsidRPr="00D430D9">
        <w:rPr>
          <w:sz w:val="20"/>
          <w:szCs w:val="20"/>
        </w:rPr>
        <w:t xml:space="preserve"> 227.7202-1 through 227.</w:t>
      </w:r>
      <w:r w:rsidR="00623838" w:rsidRPr="00D430D9">
        <w:rPr>
          <w:sz w:val="20"/>
          <w:szCs w:val="20"/>
        </w:rPr>
        <w:t>7202-4, all U.S. Government End U</w:t>
      </w:r>
      <w:r w:rsidRPr="00D430D9">
        <w:rPr>
          <w:sz w:val="20"/>
          <w:szCs w:val="20"/>
        </w:rPr>
        <w:t xml:space="preserve">sers acquire the </w:t>
      </w:r>
      <w:r w:rsidR="00623838" w:rsidRPr="00D430D9">
        <w:rPr>
          <w:sz w:val="20"/>
          <w:szCs w:val="20"/>
        </w:rPr>
        <w:t>S</w:t>
      </w:r>
      <w:r w:rsidRPr="00D430D9">
        <w:rPr>
          <w:sz w:val="20"/>
          <w:szCs w:val="20"/>
        </w:rPr>
        <w:t xml:space="preserve">oftware and </w:t>
      </w:r>
      <w:r w:rsidR="00623838" w:rsidRPr="00D430D9">
        <w:rPr>
          <w:sz w:val="20"/>
          <w:szCs w:val="20"/>
        </w:rPr>
        <w:t>D</w:t>
      </w:r>
      <w:r w:rsidRPr="00D430D9">
        <w:rPr>
          <w:sz w:val="20"/>
          <w:szCs w:val="20"/>
        </w:rPr>
        <w:t>ocumentation with only those rights set forth herein</w:t>
      </w:r>
      <w:r w:rsidR="007D0C7E" w:rsidRPr="00D430D9">
        <w:rPr>
          <w:sz w:val="20"/>
          <w:szCs w:val="20"/>
        </w:rPr>
        <w:t xml:space="preserve"> and as stated in the EULA</w:t>
      </w:r>
      <w:r w:rsidRPr="00D430D9">
        <w:rPr>
          <w:sz w:val="20"/>
          <w:szCs w:val="20"/>
        </w:rPr>
        <w:t xml:space="preserve">. </w:t>
      </w:r>
      <w:r w:rsidR="00623838" w:rsidRPr="00D430D9">
        <w:rPr>
          <w:sz w:val="20"/>
          <w:szCs w:val="20"/>
        </w:rPr>
        <w:t xml:space="preserve"> </w:t>
      </w:r>
      <w:r w:rsidR="003346DD" w:rsidRPr="00D430D9">
        <w:rPr>
          <w:sz w:val="20"/>
          <w:szCs w:val="20"/>
        </w:rPr>
        <w:t xml:space="preserve"> </w:t>
      </w:r>
      <w:r w:rsidR="00623838" w:rsidRPr="00D430D9">
        <w:rPr>
          <w:sz w:val="20"/>
          <w:szCs w:val="20"/>
        </w:rPr>
        <w:t xml:space="preserve">The </w:t>
      </w:r>
      <w:r w:rsidRPr="00D430D9">
        <w:rPr>
          <w:sz w:val="20"/>
          <w:szCs w:val="20"/>
        </w:rPr>
        <w:t xml:space="preserve">Contractor/manufacturer of </w:t>
      </w:r>
      <w:r w:rsidR="00623838" w:rsidRPr="00D430D9">
        <w:rPr>
          <w:sz w:val="20"/>
          <w:szCs w:val="20"/>
        </w:rPr>
        <w:t>Fidelis S</w:t>
      </w:r>
      <w:r w:rsidRPr="00D430D9">
        <w:rPr>
          <w:sz w:val="20"/>
          <w:szCs w:val="20"/>
        </w:rPr>
        <w:t xml:space="preserve">oftware and Products is </w:t>
      </w:r>
      <w:r w:rsidR="00462D41" w:rsidRPr="00D430D9">
        <w:rPr>
          <w:bCs/>
          <w:sz w:val="20"/>
          <w:szCs w:val="20"/>
        </w:rPr>
        <w:t>Fidelis Cybersecurity, Inc</w:t>
      </w:r>
      <w:r w:rsidRPr="00D430D9">
        <w:rPr>
          <w:sz w:val="20"/>
          <w:szCs w:val="20"/>
        </w:rPr>
        <w:t>.</w:t>
      </w:r>
      <w:r w:rsidR="00623838" w:rsidRPr="00D430D9">
        <w:rPr>
          <w:sz w:val="20"/>
          <w:szCs w:val="20"/>
        </w:rPr>
        <w:t xml:space="preserve"> </w:t>
      </w:r>
    </w:p>
    <w:p w14:paraId="3753F71E" w14:textId="77777777" w:rsidR="007D0C7E" w:rsidRPr="00D430D9" w:rsidRDefault="007D0C7E" w:rsidP="00257AA4">
      <w:pPr>
        <w:keepNext/>
        <w:keepLines/>
        <w:autoSpaceDE w:val="0"/>
        <w:autoSpaceDN w:val="0"/>
        <w:adjustRightInd w:val="0"/>
        <w:spacing w:after="120"/>
        <w:jc w:val="both"/>
        <w:rPr>
          <w:sz w:val="20"/>
          <w:szCs w:val="20"/>
        </w:rPr>
      </w:pPr>
      <w:r w:rsidRPr="00D430D9">
        <w:rPr>
          <w:sz w:val="20"/>
          <w:szCs w:val="20"/>
        </w:rPr>
        <w:t>B.</w:t>
      </w:r>
      <w:r w:rsidRPr="00D430D9">
        <w:rPr>
          <w:sz w:val="20"/>
          <w:szCs w:val="20"/>
        </w:rPr>
        <w:tab/>
        <w:t xml:space="preserve">Federal Acquisition Regulation and </w:t>
      </w:r>
      <w:r w:rsidR="00512EE5" w:rsidRPr="00D430D9">
        <w:rPr>
          <w:sz w:val="20"/>
          <w:szCs w:val="20"/>
        </w:rPr>
        <w:t>Agency</w:t>
      </w:r>
      <w:r w:rsidRPr="00D430D9">
        <w:rPr>
          <w:sz w:val="20"/>
          <w:szCs w:val="20"/>
        </w:rPr>
        <w:t xml:space="preserve"> FAR Supplement</w:t>
      </w:r>
      <w:r w:rsidR="00512EE5" w:rsidRPr="00D430D9">
        <w:rPr>
          <w:sz w:val="20"/>
          <w:szCs w:val="20"/>
        </w:rPr>
        <w:t>s</w:t>
      </w:r>
      <w:r w:rsidRPr="00D430D9">
        <w:rPr>
          <w:sz w:val="20"/>
          <w:szCs w:val="20"/>
        </w:rPr>
        <w:t>.</w:t>
      </w:r>
      <w:r w:rsidR="00623838" w:rsidRPr="00D430D9">
        <w:rPr>
          <w:sz w:val="20"/>
          <w:szCs w:val="20"/>
        </w:rPr>
        <w:t xml:space="preserve"> </w:t>
      </w:r>
      <w:r w:rsidR="00A22AD9" w:rsidRPr="00D430D9">
        <w:rPr>
          <w:sz w:val="20"/>
          <w:szCs w:val="20"/>
        </w:rPr>
        <w:t xml:space="preserve"> </w:t>
      </w:r>
    </w:p>
    <w:p w14:paraId="2B3C1324" w14:textId="77777777" w:rsidR="00A22AD9" w:rsidRPr="00D430D9" w:rsidRDefault="007D0C7E" w:rsidP="00257AA4">
      <w:pPr>
        <w:keepNext/>
        <w:keepLines/>
        <w:autoSpaceDE w:val="0"/>
        <w:autoSpaceDN w:val="0"/>
        <w:adjustRightInd w:val="0"/>
        <w:spacing w:after="120"/>
        <w:jc w:val="both"/>
        <w:rPr>
          <w:sz w:val="20"/>
          <w:szCs w:val="20"/>
        </w:rPr>
      </w:pPr>
      <w:r w:rsidRPr="00D430D9">
        <w:rPr>
          <w:sz w:val="20"/>
          <w:szCs w:val="20"/>
        </w:rPr>
        <w:t xml:space="preserve">Any Purchase Order </w:t>
      </w:r>
      <w:r w:rsidR="00F80339" w:rsidRPr="00D430D9">
        <w:rPr>
          <w:sz w:val="20"/>
          <w:szCs w:val="20"/>
        </w:rPr>
        <w:t>issued for the sale of Products or Services to a U.S. Government End User</w:t>
      </w:r>
      <w:r w:rsidRPr="00D430D9">
        <w:rPr>
          <w:sz w:val="20"/>
          <w:szCs w:val="20"/>
        </w:rPr>
        <w:t xml:space="preserve"> is a subcontract for commercial items, as defined in FAR 2.101.  Only the clauses in FAR Subparts 12.5 and 44.4 </w:t>
      </w:r>
      <w:r w:rsidR="00512EE5" w:rsidRPr="00D430D9">
        <w:rPr>
          <w:sz w:val="20"/>
          <w:szCs w:val="20"/>
        </w:rPr>
        <w:t>that</w:t>
      </w:r>
      <w:r w:rsidRPr="00D430D9">
        <w:rPr>
          <w:sz w:val="20"/>
          <w:szCs w:val="20"/>
        </w:rPr>
        <w:t xml:space="preserve"> are required to be incorporated into a commercial item s</w:t>
      </w:r>
      <w:r w:rsidR="00512EE5" w:rsidRPr="00D430D9">
        <w:rPr>
          <w:sz w:val="20"/>
          <w:szCs w:val="20"/>
        </w:rPr>
        <w:t>ubcontract and that are expressly incorporated into the Purchase Order</w:t>
      </w:r>
      <w:r w:rsidR="00FD3E7B" w:rsidRPr="00D430D9">
        <w:rPr>
          <w:sz w:val="20"/>
          <w:szCs w:val="20"/>
        </w:rPr>
        <w:t xml:space="preserve"> by mutual agreement of the parties</w:t>
      </w:r>
      <w:r w:rsidR="00512EE5" w:rsidRPr="00D430D9">
        <w:rPr>
          <w:sz w:val="20"/>
          <w:szCs w:val="20"/>
        </w:rPr>
        <w:t xml:space="preserve"> shall apply to such P</w:t>
      </w:r>
      <w:r w:rsidRPr="00D430D9">
        <w:rPr>
          <w:sz w:val="20"/>
          <w:szCs w:val="20"/>
        </w:rPr>
        <w:t xml:space="preserve">urchase </w:t>
      </w:r>
      <w:r w:rsidR="00512EE5" w:rsidRPr="00D430D9">
        <w:rPr>
          <w:sz w:val="20"/>
          <w:szCs w:val="20"/>
        </w:rPr>
        <w:t>O</w:t>
      </w:r>
      <w:r w:rsidRPr="00D430D9">
        <w:rPr>
          <w:sz w:val="20"/>
          <w:szCs w:val="20"/>
        </w:rPr>
        <w:t xml:space="preserve">rder. </w:t>
      </w:r>
      <w:r w:rsidR="00512EE5" w:rsidRPr="00D430D9">
        <w:rPr>
          <w:sz w:val="20"/>
          <w:szCs w:val="20"/>
        </w:rPr>
        <w:t xml:space="preserve"> </w:t>
      </w:r>
      <w:r w:rsidRPr="00D430D9">
        <w:rPr>
          <w:sz w:val="20"/>
          <w:szCs w:val="20"/>
        </w:rPr>
        <w:t>Any additional FAR</w:t>
      </w:r>
      <w:r w:rsidR="00512EE5" w:rsidRPr="00D430D9">
        <w:rPr>
          <w:sz w:val="20"/>
          <w:szCs w:val="20"/>
        </w:rPr>
        <w:t xml:space="preserve">, DFARS, </w:t>
      </w:r>
      <w:r w:rsidRPr="00D430D9">
        <w:rPr>
          <w:sz w:val="20"/>
          <w:szCs w:val="20"/>
        </w:rPr>
        <w:t xml:space="preserve">or </w:t>
      </w:r>
      <w:r w:rsidR="00512EE5" w:rsidRPr="00D430D9">
        <w:rPr>
          <w:sz w:val="20"/>
          <w:szCs w:val="20"/>
        </w:rPr>
        <w:t xml:space="preserve">other </w:t>
      </w:r>
      <w:r w:rsidRPr="00D430D9">
        <w:rPr>
          <w:sz w:val="20"/>
          <w:szCs w:val="20"/>
        </w:rPr>
        <w:t xml:space="preserve">agency FAR Supplement clauses are specifically rejected by </w:t>
      </w:r>
      <w:r w:rsidR="00512EE5" w:rsidRPr="00D430D9">
        <w:rPr>
          <w:sz w:val="20"/>
          <w:szCs w:val="20"/>
        </w:rPr>
        <w:t>Fidelis</w:t>
      </w:r>
      <w:r w:rsidRPr="00D430D9">
        <w:rPr>
          <w:sz w:val="20"/>
          <w:szCs w:val="20"/>
        </w:rPr>
        <w:t xml:space="preserve"> and shall have no force or effect unless </w:t>
      </w:r>
      <w:r w:rsidR="00512EE5" w:rsidRPr="00D430D9">
        <w:rPr>
          <w:sz w:val="20"/>
          <w:szCs w:val="20"/>
        </w:rPr>
        <w:t>Fidelis</w:t>
      </w:r>
      <w:r w:rsidRPr="00D430D9">
        <w:rPr>
          <w:sz w:val="20"/>
          <w:szCs w:val="20"/>
        </w:rPr>
        <w:t xml:space="preserve"> accepts their inclusion in writing.</w:t>
      </w:r>
    </w:p>
    <w:p w14:paraId="3AB70C5E" w14:textId="77777777" w:rsidR="00512EE5" w:rsidRPr="00D430D9" w:rsidRDefault="00512EE5" w:rsidP="00257AA4">
      <w:pPr>
        <w:keepNext/>
        <w:keepLines/>
        <w:autoSpaceDE w:val="0"/>
        <w:autoSpaceDN w:val="0"/>
        <w:adjustRightInd w:val="0"/>
        <w:spacing w:after="120"/>
        <w:jc w:val="both"/>
        <w:rPr>
          <w:sz w:val="20"/>
          <w:szCs w:val="20"/>
        </w:rPr>
      </w:pPr>
      <w:r w:rsidRPr="00D430D9">
        <w:rPr>
          <w:sz w:val="20"/>
          <w:szCs w:val="20"/>
        </w:rPr>
        <w:t>C.</w:t>
      </w:r>
      <w:r w:rsidRPr="00D430D9">
        <w:rPr>
          <w:sz w:val="20"/>
          <w:szCs w:val="20"/>
        </w:rPr>
        <w:tab/>
        <w:t>Representations and Certifications.</w:t>
      </w:r>
    </w:p>
    <w:p w14:paraId="1B624625" w14:textId="6F46F97A" w:rsidR="00512EE5" w:rsidRPr="00D430D9" w:rsidRDefault="009705E8" w:rsidP="00257AA4">
      <w:pPr>
        <w:autoSpaceDE w:val="0"/>
        <w:autoSpaceDN w:val="0"/>
        <w:adjustRightInd w:val="0"/>
        <w:jc w:val="both"/>
        <w:rPr>
          <w:sz w:val="20"/>
          <w:szCs w:val="20"/>
        </w:rPr>
      </w:pPr>
      <w:r w:rsidRPr="00D430D9">
        <w:rPr>
          <w:sz w:val="20"/>
          <w:szCs w:val="20"/>
        </w:rPr>
        <w:t>Fidelis’ representations and certifications are available online at the United States Government’s online Representation and Certifica</w:t>
      </w:r>
      <w:r w:rsidR="004036CB" w:rsidRPr="00D430D9">
        <w:rPr>
          <w:sz w:val="20"/>
          <w:szCs w:val="20"/>
        </w:rPr>
        <w:t>tion site: https://sam.gov</w:t>
      </w:r>
      <w:r w:rsidRPr="00D430D9">
        <w:rPr>
          <w:sz w:val="20"/>
          <w:szCs w:val="20"/>
        </w:rPr>
        <w:t xml:space="preserve">. </w:t>
      </w:r>
      <w:r w:rsidR="00462D41" w:rsidRPr="00D430D9">
        <w:rPr>
          <w:sz w:val="20"/>
          <w:szCs w:val="20"/>
        </w:rPr>
        <w:t xml:space="preserve"> </w:t>
      </w:r>
      <w:r w:rsidRPr="00D430D9">
        <w:rPr>
          <w:sz w:val="20"/>
          <w:szCs w:val="20"/>
        </w:rPr>
        <w:t xml:space="preserve">Upon </w:t>
      </w:r>
      <w:r w:rsidR="004036CB" w:rsidRPr="00D430D9">
        <w:rPr>
          <w:sz w:val="20"/>
          <w:szCs w:val="20"/>
        </w:rPr>
        <w:t>Reseller’s</w:t>
      </w:r>
      <w:r w:rsidRPr="00D430D9">
        <w:rPr>
          <w:sz w:val="20"/>
          <w:szCs w:val="20"/>
        </w:rPr>
        <w:t xml:space="preserve"> request, </w:t>
      </w:r>
      <w:r w:rsidR="004036CB" w:rsidRPr="00D430D9">
        <w:rPr>
          <w:sz w:val="20"/>
          <w:szCs w:val="20"/>
        </w:rPr>
        <w:t>Fidelis</w:t>
      </w:r>
      <w:r w:rsidRPr="00D430D9">
        <w:rPr>
          <w:sz w:val="20"/>
          <w:szCs w:val="20"/>
        </w:rPr>
        <w:t xml:space="preserve"> will separately provide </w:t>
      </w:r>
      <w:r w:rsidR="004036CB" w:rsidRPr="00D430D9">
        <w:rPr>
          <w:sz w:val="20"/>
          <w:szCs w:val="20"/>
        </w:rPr>
        <w:t>Reseller</w:t>
      </w:r>
      <w:r w:rsidRPr="00D430D9">
        <w:rPr>
          <w:sz w:val="20"/>
          <w:szCs w:val="20"/>
        </w:rPr>
        <w:t xml:space="preserve"> with Representations and Certifications only if </w:t>
      </w:r>
      <w:r w:rsidR="009B3C93" w:rsidRPr="00D430D9">
        <w:rPr>
          <w:sz w:val="20"/>
          <w:szCs w:val="20"/>
        </w:rPr>
        <w:t>and to the extent required for commercial item</w:t>
      </w:r>
      <w:r w:rsidRPr="00D430D9">
        <w:rPr>
          <w:sz w:val="20"/>
          <w:szCs w:val="20"/>
        </w:rPr>
        <w:t xml:space="preserve"> subcontracts</w:t>
      </w:r>
      <w:r w:rsidR="00AC150A" w:rsidRPr="00D430D9">
        <w:rPr>
          <w:sz w:val="20"/>
          <w:szCs w:val="20"/>
        </w:rPr>
        <w:t xml:space="preserve"> and if Fidelis accepts the Purchase Order</w:t>
      </w:r>
      <w:r w:rsidR="00227924" w:rsidRPr="00D430D9">
        <w:rPr>
          <w:sz w:val="20"/>
          <w:szCs w:val="20"/>
        </w:rPr>
        <w:t>.</w:t>
      </w:r>
    </w:p>
    <w:p w14:paraId="2429C4AC" w14:textId="77777777" w:rsidR="00F75E9A" w:rsidRPr="00D430D9" w:rsidRDefault="00F75E9A" w:rsidP="00257AA4">
      <w:pPr>
        <w:autoSpaceDE w:val="0"/>
        <w:autoSpaceDN w:val="0"/>
        <w:adjustRightInd w:val="0"/>
        <w:jc w:val="both"/>
        <w:rPr>
          <w:sz w:val="20"/>
          <w:szCs w:val="20"/>
        </w:rPr>
      </w:pPr>
    </w:p>
    <w:p w14:paraId="716ABC0B" w14:textId="77777777" w:rsidR="00227924" w:rsidRPr="00D430D9" w:rsidRDefault="00227924" w:rsidP="00257AA4">
      <w:pPr>
        <w:keepNext/>
        <w:keepLines/>
        <w:autoSpaceDE w:val="0"/>
        <w:autoSpaceDN w:val="0"/>
        <w:adjustRightInd w:val="0"/>
        <w:spacing w:after="120"/>
        <w:jc w:val="both"/>
        <w:rPr>
          <w:sz w:val="20"/>
          <w:szCs w:val="20"/>
        </w:rPr>
      </w:pPr>
      <w:r w:rsidRPr="00D430D9">
        <w:rPr>
          <w:sz w:val="20"/>
          <w:szCs w:val="20"/>
        </w:rPr>
        <w:t>D.</w:t>
      </w:r>
      <w:r w:rsidRPr="00D430D9">
        <w:rPr>
          <w:sz w:val="20"/>
          <w:szCs w:val="20"/>
        </w:rPr>
        <w:tab/>
        <w:t>End User License Agreement.</w:t>
      </w:r>
    </w:p>
    <w:p w14:paraId="26BCEFBA" w14:textId="77777777" w:rsidR="00E22081" w:rsidRPr="00D430D9" w:rsidRDefault="00461BBA" w:rsidP="00257AA4">
      <w:pPr>
        <w:autoSpaceDE w:val="0"/>
        <w:autoSpaceDN w:val="0"/>
        <w:adjustRightInd w:val="0"/>
        <w:jc w:val="both"/>
        <w:rPr>
          <w:sz w:val="20"/>
          <w:szCs w:val="20"/>
        </w:rPr>
      </w:pPr>
      <w:r w:rsidRPr="00D430D9">
        <w:rPr>
          <w:sz w:val="20"/>
          <w:szCs w:val="20"/>
        </w:rPr>
        <w:t xml:space="preserve">The EULA contains </w:t>
      </w:r>
      <w:r w:rsidR="00F82BF6" w:rsidRPr="00D430D9">
        <w:rPr>
          <w:sz w:val="20"/>
          <w:szCs w:val="20"/>
        </w:rPr>
        <w:t xml:space="preserve">special </w:t>
      </w:r>
      <w:r w:rsidRPr="00D430D9">
        <w:rPr>
          <w:sz w:val="20"/>
          <w:szCs w:val="20"/>
        </w:rPr>
        <w:t xml:space="preserve">terms specific to licenses to U.S. Government End Users.  </w:t>
      </w:r>
      <w:r w:rsidR="00227924" w:rsidRPr="00D430D9">
        <w:rPr>
          <w:sz w:val="20"/>
          <w:szCs w:val="20"/>
        </w:rPr>
        <w:t>If the U.S. Government End User requires an end user software license agreement specifically tailored to the U.S. Government</w:t>
      </w:r>
      <w:r w:rsidR="00F82BF6" w:rsidRPr="00D430D9">
        <w:rPr>
          <w:sz w:val="20"/>
          <w:szCs w:val="20"/>
        </w:rPr>
        <w:t xml:space="preserve"> beyond the EULA’s special terms</w:t>
      </w:r>
      <w:r w:rsidR="00227924" w:rsidRPr="00D430D9">
        <w:rPr>
          <w:sz w:val="20"/>
          <w:szCs w:val="20"/>
        </w:rPr>
        <w:t xml:space="preserve">, the Reseller </w:t>
      </w:r>
      <w:r w:rsidRPr="00D430D9">
        <w:rPr>
          <w:sz w:val="20"/>
          <w:szCs w:val="20"/>
        </w:rPr>
        <w:t>shall</w:t>
      </w:r>
      <w:r w:rsidR="00227924" w:rsidRPr="00D430D9">
        <w:rPr>
          <w:sz w:val="20"/>
          <w:szCs w:val="20"/>
        </w:rPr>
        <w:t xml:space="preserve"> contact Fidelis prior to </w:t>
      </w:r>
      <w:r w:rsidRPr="00D430D9">
        <w:rPr>
          <w:sz w:val="20"/>
          <w:szCs w:val="20"/>
        </w:rPr>
        <w:t xml:space="preserve">any agreement with the End User and </w:t>
      </w:r>
      <w:r w:rsidR="007E20B5" w:rsidRPr="00D430D9">
        <w:rPr>
          <w:sz w:val="20"/>
          <w:szCs w:val="20"/>
        </w:rPr>
        <w:t xml:space="preserve">the issuance of </w:t>
      </w:r>
      <w:r w:rsidR="00227924" w:rsidRPr="00D430D9">
        <w:rPr>
          <w:sz w:val="20"/>
          <w:szCs w:val="20"/>
        </w:rPr>
        <w:t>any Purchase Order.</w:t>
      </w:r>
      <w:r w:rsidR="00E85301" w:rsidRPr="00D430D9">
        <w:rPr>
          <w:sz w:val="20"/>
          <w:szCs w:val="20"/>
        </w:rPr>
        <w:t xml:space="preserve">  </w:t>
      </w:r>
      <w:r w:rsidR="00E85301" w:rsidRPr="00D430D9">
        <w:rPr>
          <w:bCs/>
          <w:color w:val="000000"/>
          <w:sz w:val="20"/>
          <w:szCs w:val="20"/>
        </w:rPr>
        <w:t xml:space="preserve">Reseller shall </w:t>
      </w:r>
      <w:r w:rsidR="003346DD" w:rsidRPr="00D430D9">
        <w:rPr>
          <w:bCs/>
          <w:color w:val="000000"/>
          <w:sz w:val="20"/>
          <w:szCs w:val="20"/>
        </w:rPr>
        <w:t xml:space="preserve">provide a hard copy of the EULA to the U.S. Government End User and </w:t>
      </w:r>
      <w:r w:rsidR="00364053" w:rsidRPr="00D430D9">
        <w:rPr>
          <w:bCs/>
          <w:color w:val="000000"/>
          <w:sz w:val="20"/>
          <w:szCs w:val="20"/>
        </w:rPr>
        <w:t>obtain</w:t>
      </w:r>
      <w:r w:rsidR="00E85301" w:rsidRPr="00D430D9">
        <w:rPr>
          <w:bCs/>
          <w:color w:val="000000"/>
          <w:sz w:val="20"/>
          <w:szCs w:val="20"/>
        </w:rPr>
        <w:t xml:space="preserve"> the U.S. Government End User’s written acceptance of the EULA before </w:t>
      </w:r>
      <w:r w:rsidR="009B3C93" w:rsidRPr="00D430D9">
        <w:rPr>
          <w:bCs/>
          <w:color w:val="000000"/>
          <w:sz w:val="20"/>
          <w:szCs w:val="20"/>
        </w:rPr>
        <w:t>a Purchase Order may be issued</w:t>
      </w:r>
      <w:r w:rsidR="00E85301" w:rsidRPr="00D430D9">
        <w:rPr>
          <w:bCs/>
          <w:color w:val="000000"/>
          <w:sz w:val="20"/>
          <w:szCs w:val="20"/>
        </w:rPr>
        <w:t>.</w:t>
      </w:r>
    </w:p>
    <w:p w14:paraId="3945849E" w14:textId="77777777" w:rsidR="00E22081" w:rsidRPr="00D430D9" w:rsidRDefault="00E22081" w:rsidP="00257AA4">
      <w:pPr>
        <w:autoSpaceDE w:val="0"/>
        <w:autoSpaceDN w:val="0"/>
        <w:adjustRightInd w:val="0"/>
        <w:jc w:val="both"/>
        <w:rPr>
          <w:bCs/>
          <w:color w:val="000000"/>
          <w:sz w:val="20"/>
          <w:szCs w:val="20"/>
        </w:rPr>
      </w:pPr>
    </w:p>
    <w:p w14:paraId="3AFD7744" w14:textId="77777777" w:rsidR="00E22081" w:rsidRPr="00D430D9" w:rsidRDefault="00E85301" w:rsidP="00257AA4">
      <w:pPr>
        <w:autoSpaceDE w:val="0"/>
        <w:autoSpaceDN w:val="0"/>
        <w:adjustRightInd w:val="0"/>
        <w:jc w:val="both"/>
        <w:rPr>
          <w:sz w:val="20"/>
          <w:szCs w:val="20"/>
        </w:rPr>
      </w:pPr>
      <w:r w:rsidRPr="00D430D9">
        <w:rPr>
          <w:sz w:val="20"/>
          <w:szCs w:val="20"/>
        </w:rPr>
        <w:t>E.</w:t>
      </w:r>
      <w:r w:rsidRPr="00D430D9">
        <w:rPr>
          <w:sz w:val="20"/>
          <w:szCs w:val="20"/>
        </w:rPr>
        <w:tab/>
      </w:r>
      <w:r w:rsidR="0085135F" w:rsidRPr="00D430D9">
        <w:rPr>
          <w:sz w:val="20"/>
          <w:szCs w:val="20"/>
        </w:rPr>
        <w:t>Prices and Discounts.</w:t>
      </w:r>
    </w:p>
    <w:p w14:paraId="28D54BB0" w14:textId="77777777" w:rsidR="00E22081" w:rsidRPr="00D430D9" w:rsidRDefault="00E22081" w:rsidP="00257AA4">
      <w:pPr>
        <w:autoSpaceDE w:val="0"/>
        <w:autoSpaceDN w:val="0"/>
        <w:adjustRightInd w:val="0"/>
        <w:jc w:val="both"/>
        <w:rPr>
          <w:sz w:val="20"/>
          <w:szCs w:val="20"/>
        </w:rPr>
      </w:pPr>
    </w:p>
    <w:p w14:paraId="19C56C91" w14:textId="1D43AD47" w:rsidR="00E22081" w:rsidRPr="00D430D9" w:rsidRDefault="0085135F" w:rsidP="00257AA4">
      <w:pPr>
        <w:autoSpaceDE w:val="0"/>
        <w:autoSpaceDN w:val="0"/>
        <w:adjustRightInd w:val="0"/>
        <w:jc w:val="both"/>
        <w:rPr>
          <w:bCs/>
          <w:color w:val="000000"/>
          <w:sz w:val="20"/>
          <w:szCs w:val="20"/>
        </w:rPr>
      </w:pPr>
      <w:r w:rsidRPr="00D430D9">
        <w:rPr>
          <w:bCs/>
          <w:color w:val="000000"/>
          <w:sz w:val="20"/>
          <w:szCs w:val="20"/>
        </w:rPr>
        <w:t xml:space="preserve">Prices for Products are set forth in the Price List, less the applicable discount, if any, specified in the Discount Schedule set forth and attached hereto as Exhibit B.  </w:t>
      </w:r>
      <w:r w:rsidR="00FD3E7B" w:rsidRPr="00D430D9">
        <w:rPr>
          <w:bCs/>
          <w:color w:val="000000"/>
          <w:sz w:val="20"/>
          <w:szCs w:val="20"/>
        </w:rPr>
        <w:t>These p</w:t>
      </w:r>
      <w:r w:rsidR="0017738F" w:rsidRPr="00D430D9">
        <w:rPr>
          <w:bCs/>
          <w:color w:val="000000"/>
          <w:sz w:val="20"/>
          <w:szCs w:val="20"/>
        </w:rPr>
        <w:t xml:space="preserve">rices do not include any applicable federal, state, or local taxes.  To the extent any such taxes are applicable to Reseller’s sales of Products </w:t>
      </w:r>
      <w:r w:rsidR="00FD3E7B" w:rsidRPr="00D430D9">
        <w:rPr>
          <w:bCs/>
          <w:color w:val="000000"/>
          <w:sz w:val="20"/>
          <w:szCs w:val="20"/>
        </w:rPr>
        <w:t xml:space="preserve">or Services </w:t>
      </w:r>
      <w:r w:rsidR="0017738F" w:rsidRPr="00D430D9">
        <w:rPr>
          <w:bCs/>
          <w:color w:val="000000"/>
          <w:sz w:val="20"/>
          <w:szCs w:val="20"/>
        </w:rPr>
        <w:t>to a U.S. Government End User, payment of such taxes shall be the sole responsibility of Reseller and not charged to the U.S Government End User</w:t>
      </w:r>
      <w:r w:rsidR="005A2DC3" w:rsidRPr="00D430D9">
        <w:rPr>
          <w:bCs/>
          <w:color w:val="000000"/>
          <w:sz w:val="20"/>
          <w:szCs w:val="20"/>
        </w:rPr>
        <w:t>, unless authorized by the cognizant contracting officer</w:t>
      </w:r>
      <w:r w:rsidR="00FD3E7B" w:rsidRPr="00D430D9">
        <w:rPr>
          <w:bCs/>
          <w:color w:val="000000"/>
          <w:sz w:val="20"/>
          <w:szCs w:val="20"/>
        </w:rPr>
        <w:t xml:space="preserve"> for the U.S. Government End User</w:t>
      </w:r>
      <w:r w:rsidR="0017738F" w:rsidRPr="00D430D9">
        <w:rPr>
          <w:bCs/>
          <w:color w:val="000000"/>
          <w:sz w:val="20"/>
          <w:szCs w:val="20"/>
        </w:rPr>
        <w:t>.</w:t>
      </w:r>
    </w:p>
    <w:p w14:paraId="45E2B10B" w14:textId="77777777" w:rsidR="00E22081" w:rsidRPr="00D430D9" w:rsidRDefault="00E22081" w:rsidP="00257AA4">
      <w:pPr>
        <w:autoSpaceDE w:val="0"/>
        <w:autoSpaceDN w:val="0"/>
        <w:adjustRightInd w:val="0"/>
        <w:jc w:val="both"/>
        <w:rPr>
          <w:bCs/>
          <w:color w:val="000000"/>
          <w:sz w:val="20"/>
          <w:szCs w:val="20"/>
        </w:rPr>
      </w:pPr>
    </w:p>
    <w:p w14:paraId="24AEDFF2" w14:textId="77777777" w:rsidR="00E22081" w:rsidRPr="00D430D9" w:rsidRDefault="0017738F" w:rsidP="00257AA4">
      <w:pPr>
        <w:autoSpaceDE w:val="0"/>
        <w:autoSpaceDN w:val="0"/>
        <w:adjustRightInd w:val="0"/>
        <w:jc w:val="both"/>
        <w:rPr>
          <w:bCs/>
          <w:color w:val="000000"/>
          <w:sz w:val="20"/>
          <w:szCs w:val="20"/>
        </w:rPr>
      </w:pPr>
      <w:r w:rsidRPr="00D430D9">
        <w:rPr>
          <w:bCs/>
          <w:color w:val="000000"/>
          <w:sz w:val="20"/>
          <w:szCs w:val="20"/>
        </w:rPr>
        <w:t>F.</w:t>
      </w:r>
      <w:r w:rsidRPr="00D430D9">
        <w:rPr>
          <w:bCs/>
          <w:color w:val="000000"/>
          <w:sz w:val="20"/>
          <w:szCs w:val="20"/>
        </w:rPr>
        <w:tab/>
      </w:r>
      <w:r w:rsidR="00EB0EA6" w:rsidRPr="00D430D9">
        <w:rPr>
          <w:bCs/>
          <w:color w:val="000000"/>
          <w:sz w:val="20"/>
          <w:szCs w:val="20"/>
        </w:rPr>
        <w:t>Inspection and Acceptance</w:t>
      </w:r>
      <w:r w:rsidR="00573407" w:rsidRPr="00D430D9">
        <w:rPr>
          <w:bCs/>
          <w:color w:val="000000"/>
          <w:sz w:val="20"/>
          <w:szCs w:val="20"/>
        </w:rPr>
        <w:t>; Warranty</w:t>
      </w:r>
      <w:r w:rsidR="00EB0EA6" w:rsidRPr="00D430D9">
        <w:rPr>
          <w:bCs/>
          <w:color w:val="000000"/>
          <w:sz w:val="20"/>
          <w:szCs w:val="20"/>
        </w:rPr>
        <w:t>.</w:t>
      </w:r>
    </w:p>
    <w:p w14:paraId="63D1FE6F" w14:textId="77777777" w:rsidR="00E22081" w:rsidRPr="00D430D9" w:rsidRDefault="00E22081" w:rsidP="00257AA4">
      <w:pPr>
        <w:autoSpaceDE w:val="0"/>
        <w:autoSpaceDN w:val="0"/>
        <w:adjustRightInd w:val="0"/>
        <w:jc w:val="both"/>
        <w:rPr>
          <w:bCs/>
          <w:color w:val="000000"/>
          <w:sz w:val="20"/>
          <w:szCs w:val="20"/>
        </w:rPr>
      </w:pPr>
    </w:p>
    <w:p w14:paraId="0A1AD905" w14:textId="77777777" w:rsidR="00E22081" w:rsidRPr="00D430D9" w:rsidRDefault="00573407" w:rsidP="00257AA4">
      <w:pPr>
        <w:autoSpaceDE w:val="0"/>
        <w:autoSpaceDN w:val="0"/>
        <w:adjustRightInd w:val="0"/>
        <w:jc w:val="both"/>
        <w:rPr>
          <w:sz w:val="20"/>
          <w:szCs w:val="20"/>
        </w:rPr>
      </w:pPr>
      <w:r w:rsidRPr="00D430D9">
        <w:rPr>
          <w:sz w:val="20"/>
          <w:szCs w:val="20"/>
        </w:rPr>
        <w:t>(</w:t>
      </w:r>
      <w:proofErr w:type="spellStart"/>
      <w:r w:rsidRPr="00D430D9">
        <w:rPr>
          <w:sz w:val="20"/>
          <w:szCs w:val="20"/>
        </w:rPr>
        <w:t>i</w:t>
      </w:r>
      <w:proofErr w:type="spellEnd"/>
      <w:r w:rsidRPr="00D430D9">
        <w:rPr>
          <w:sz w:val="20"/>
          <w:szCs w:val="20"/>
        </w:rPr>
        <w:t xml:space="preserve">)  </w:t>
      </w:r>
      <w:r w:rsidR="00EB0EA6" w:rsidRPr="00D430D9">
        <w:rPr>
          <w:sz w:val="20"/>
          <w:szCs w:val="20"/>
        </w:rPr>
        <w:t xml:space="preserve">Notwithstanding anything else </w:t>
      </w:r>
      <w:r w:rsidRPr="00D430D9">
        <w:rPr>
          <w:sz w:val="20"/>
          <w:szCs w:val="20"/>
        </w:rPr>
        <w:t xml:space="preserve">in this Agreement to the contrary, </w:t>
      </w:r>
      <w:r w:rsidR="00EB0EA6" w:rsidRPr="00D430D9">
        <w:rPr>
          <w:sz w:val="20"/>
          <w:szCs w:val="20"/>
        </w:rPr>
        <w:t xml:space="preserve">the </w:t>
      </w:r>
      <w:r w:rsidR="00D27AD6" w:rsidRPr="00D430D9">
        <w:rPr>
          <w:sz w:val="20"/>
          <w:szCs w:val="20"/>
        </w:rPr>
        <w:t xml:space="preserve">U.S. </w:t>
      </w:r>
      <w:r w:rsidR="00EB0EA6" w:rsidRPr="00D430D9">
        <w:rPr>
          <w:sz w:val="20"/>
          <w:szCs w:val="20"/>
        </w:rPr>
        <w:t xml:space="preserve">Government </w:t>
      </w:r>
      <w:r w:rsidR="00D27AD6" w:rsidRPr="00D430D9">
        <w:rPr>
          <w:sz w:val="20"/>
          <w:szCs w:val="20"/>
        </w:rPr>
        <w:t>End User shall have the</w:t>
      </w:r>
      <w:r w:rsidR="00EB0EA6" w:rsidRPr="00D430D9">
        <w:rPr>
          <w:sz w:val="20"/>
          <w:szCs w:val="20"/>
        </w:rPr>
        <w:t xml:space="preserve"> right to inspect or test any </w:t>
      </w:r>
      <w:r w:rsidR="00D27AD6" w:rsidRPr="00D430D9">
        <w:rPr>
          <w:sz w:val="20"/>
          <w:szCs w:val="20"/>
        </w:rPr>
        <w:t>Products or Services</w:t>
      </w:r>
      <w:r w:rsidR="00EB0EA6" w:rsidRPr="00D430D9">
        <w:rPr>
          <w:sz w:val="20"/>
          <w:szCs w:val="20"/>
        </w:rPr>
        <w:t xml:space="preserve"> that have been tendered </w:t>
      </w:r>
      <w:r w:rsidR="00D27AD6" w:rsidRPr="00D430D9">
        <w:rPr>
          <w:sz w:val="20"/>
          <w:szCs w:val="20"/>
        </w:rPr>
        <w:t xml:space="preserve">by Fidelis under a Purchase Order </w:t>
      </w:r>
      <w:r w:rsidR="00EB0EA6" w:rsidRPr="00D430D9">
        <w:rPr>
          <w:sz w:val="20"/>
          <w:szCs w:val="20"/>
        </w:rPr>
        <w:t xml:space="preserve">for acceptance. </w:t>
      </w:r>
      <w:r w:rsidR="00D27AD6" w:rsidRPr="00D430D9">
        <w:rPr>
          <w:sz w:val="20"/>
          <w:szCs w:val="20"/>
        </w:rPr>
        <w:t xml:space="preserve"> Upon notification by the Government, and verification by Fidelis, that the Produc</w:t>
      </w:r>
      <w:r w:rsidR="008C2632" w:rsidRPr="00D430D9">
        <w:rPr>
          <w:sz w:val="20"/>
          <w:szCs w:val="20"/>
        </w:rPr>
        <w:t xml:space="preserve">ts or Services do not </w:t>
      </w:r>
      <w:r w:rsidRPr="00D430D9">
        <w:rPr>
          <w:sz w:val="20"/>
          <w:szCs w:val="20"/>
        </w:rPr>
        <w:t>perform substantially in accordance with applicable Documentation</w:t>
      </w:r>
      <w:r w:rsidR="008C2632" w:rsidRPr="00D430D9">
        <w:rPr>
          <w:sz w:val="20"/>
          <w:szCs w:val="20"/>
        </w:rPr>
        <w:t>, Fidelis will repair or replace</w:t>
      </w:r>
      <w:r w:rsidR="00EB0EA6" w:rsidRPr="00D430D9">
        <w:rPr>
          <w:sz w:val="20"/>
          <w:szCs w:val="20"/>
        </w:rPr>
        <w:t xml:space="preserve"> </w:t>
      </w:r>
      <w:r w:rsidR="008C2632" w:rsidRPr="00D430D9">
        <w:rPr>
          <w:sz w:val="20"/>
          <w:szCs w:val="20"/>
        </w:rPr>
        <w:t>the</w:t>
      </w:r>
      <w:r w:rsidR="00EB0EA6" w:rsidRPr="00D430D9">
        <w:rPr>
          <w:sz w:val="20"/>
          <w:szCs w:val="20"/>
        </w:rPr>
        <w:t xml:space="preserve"> nonconforming </w:t>
      </w:r>
      <w:r w:rsidR="00D27AD6" w:rsidRPr="00D430D9">
        <w:rPr>
          <w:sz w:val="20"/>
          <w:szCs w:val="20"/>
        </w:rPr>
        <w:t>Products</w:t>
      </w:r>
      <w:r w:rsidR="00EB0EA6" w:rsidRPr="00D430D9">
        <w:rPr>
          <w:sz w:val="20"/>
          <w:szCs w:val="20"/>
        </w:rPr>
        <w:t xml:space="preserve"> or </w:t>
      </w:r>
      <w:r w:rsidR="008C2632" w:rsidRPr="00D430D9">
        <w:rPr>
          <w:sz w:val="20"/>
          <w:szCs w:val="20"/>
        </w:rPr>
        <w:t>re</w:t>
      </w:r>
      <w:r w:rsidR="00073FD9" w:rsidRPr="00D430D9">
        <w:rPr>
          <w:sz w:val="20"/>
          <w:szCs w:val="20"/>
        </w:rPr>
        <w:t>-</w:t>
      </w:r>
      <w:r w:rsidR="008C2632" w:rsidRPr="00D430D9">
        <w:rPr>
          <w:sz w:val="20"/>
          <w:szCs w:val="20"/>
        </w:rPr>
        <w:t>perform the</w:t>
      </w:r>
      <w:r w:rsidR="00D27AD6" w:rsidRPr="00D430D9">
        <w:rPr>
          <w:sz w:val="20"/>
          <w:szCs w:val="20"/>
        </w:rPr>
        <w:t xml:space="preserve"> S</w:t>
      </w:r>
      <w:r w:rsidR="00EB0EA6" w:rsidRPr="00D430D9">
        <w:rPr>
          <w:sz w:val="20"/>
          <w:szCs w:val="20"/>
        </w:rPr>
        <w:t xml:space="preserve">ervices at no </w:t>
      </w:r>
      <w:r w:rsidR="00D27AD6" w:rsidRPr="00D430D9">
        <w:rPr>
          <w:sz w:val="20"/>
          <w:szCs w:val="20"/>
        </w:rPr>
        <w:t>additional charge</w:t>
      </w:r>
      <w:r w:rsidRPr="00D430D9">
        <w:rPr>
          <w:sz w:val="20"/>
          <w:szCs w:val="20"/>
        </w:rPr>
        <w:t>, or issue a refund of that portion of the purchase price allocable to Fidelis</w:t>
      </w:r>
      <w:r w:rsidR="00EB0EA6" w:rsidRPr="00D430D9">
        <w:rPr>
          <w:sz w:val="20"/>
          <w:szCs w:val="20"/>
        </w:rPr>
        <w:t>.</w:t>
      </w:r>
    </w:p>
    <w:p w14:paraId="43044F7C" w14:textId="77777777" w:rsidR="00E22081" w:rsidRPr="00D430D9" w:rsidRDefault="00E22081" w:rsidP="00257AA4">
      <w:pPr>
        <w:autoSpaceDE w:val="0"/>
        <w:autoSpaceDN w:val="0"/>
        <w:adjustRightInd w:val="0"/>
        <w:jc w:val="both"/>
        <w:rPr>
          <w:sz w:val="20"/>
          <w:szCs w:val="20"/>
        </w:rPr>
      </w:pPr>
    </w:p>
    <w:p w14:paraId="176A2A81" w14:textId="5744CB23" w:rsidR="00E22081" w:rsidRPr="00D430D9" w:rsidRDefault="00573407" w:rsidP="00257AA4">
      <w:pPr>
        <w:autoSpaceDE w:val="0"/>
        <w:autoSpaceDN w:val="0"/>
        <w:adjustRightInd w:val="0"/>
        <w:jc w:val="both"/>
        <w:rPr>
          <w:sz w:val="20"/>
          <w:szCs w:val="20"/>
        </w:rPr>
      </w:pPr>
      <w:r w:rsidRPr="00D430D9">
        <w:rPr>
          <w:sz w:val="20"/>
          <w:szCs w:val="20"/>
        </w:rPr>
        <w:t>(ii) In lieu of the warranty specified in FAR 52.212-4(o)</w:t>
      </w:r>
      <w:r w:rsidR="006C51B8" w:rsidRPr="00D430D9">
        <w:rPr>
          <w:sz w:val="20"/>
          <w:szCs w:val="20"/>
        </w:rPr>
        <w:t>, the commercial warranties provided in the EULA, Section VIII</w:t>
      </w:r>
      <w:r w:rsidR="00530624" w:rsidRPr="00D430D9">
        <w:rPr>
          <w:sz w:val="20"/>
          <w:szCs w:val="20"/>
        </w:rPr>
        <w:t xml:space="preserve">; </w:t>
      </w:r>
      <w:bookmarkStart w:id="8" w:name="_GoBack"/>
      <w:bookmarkEnd w:id="8"/>
      <w:r w:rsidR="006C51B8" w:rsidRPr="00D430D9">
        <w:rPr>
          <w:sz w:val="20"/>
          <w:szCs w:val="20"/>
        </w:rPr>
        <w:t xml:space="preserve">and the Support and Maintenance Agreement, Section 5.3, shall apply to </w:t>
      </w:r>
      <w:r w:rsidR="00271551" w:rsidRPr="00D430D9">
        <w:rPr>
          <w:sz w:val="20"/>
          <w:szCs w:val="20"/>
        </w:rPr>
        <w:t xml:space="preserve">Products and Services provided to U.S. Government End Users, as applicable, in accordance with the guidance at </w:t>
      </w:r>
      <w:r w:rsidR="006C4595" w:rsidRPr="00D430D9">
        <w:rPr>
          <w:sz w:val="20"/>
          <w:szCs w:val="20"/>
        </w:rPr>
        <w:t>FAR 12.404(b) to use standard commercial warranties offered to the general public in customary commercial practice.  Any additional warranty requested by the U.S. Government End User is expressly disclaimed by Fidelis unless such warranty terms are expressly</w:t>
      </w:r>
      <w:r w:rsidR="006743B3" w:rsidRPr="00D430D9">
        <w:rPr>
          <w:sz w:val="20"/>
          <w:szCs w:val="20"/>
        </w:rPr>
        <w:t xml:space="preserve"> agreed to in writing by Fidelis</w:t>
      </w:r>
      <w:r w:rsidR="006C4595" w:rsidRPr="00D430D9">
        <w:rPr>
          <w:sz w:val="20"/>
          <w:szCs w:val="20"/>
        </w:rPr>
        <w:t xml:space="preserve">.  Any additional warranty Fidelis may agree to beyond the warranties in EULA, Section VIII and </w:t>
      </w:r>
      <w:r w:rsidR="006C4595" w:rsidRPr="00D430D9">
        <w:rPr>
          <w:sz w:val="20"/>
          <w:szCs w:val="20"/>
        </w:rPr>
        <w:lastRenderedPageBreak/>
        <w:t xml:space="preserve">the Support and Maintenance Agreement, Section 5.3 may result in </w:t>
      </w:r>
      <w:r w:rsidR="009B3C93" w:rsidRPr="00D430D9">
        <w:rPr>
          <w:sz w:val="20"/>
          <w:szCs w:val="20"/>
        </w:rPr>
        <w:t xml:space="preserve">Fidelis charging Reseller </w:t>
      </w:r>
      <w:r w:rsidR="006C4595" w:rsidRPr="00D430D9">
        <w:rPr>
          <w:sz w:val="20"/>
          <w:szCs w:val="20"/>
        </w:rPr>
        <w:t>a higher price for the Products and Services.</w:t>
      </w:r>
    </w:p>
    <w:p w14:paraId="5EED6443" w14:textId="77777777" w:rsidR="00E22081" w:rsidRPr="00D430D9" w:rsidRDefault="00E22081" w:rsidP="00257AA4">
      <w:pPr>
        <w:autoSpaceDE w:val="0"/>
        <w:autoSpaceDN w:val="0"/>
        <w:adjustRightInd w:val="0"/>
        <w:jc w:val="both"/>
        <w:rPr>
          <w:sz w:val="20"/>
          <w:szCs w:val="20"/>
        </w:rPr>
      </w:pPr>
    </w:p>
    <w:p w14:paraId="542C5088" w14:textId="77777777" w:rsidR="00E22081" w:rsidRPr="00D430D9" w:rsidRDefault="009B3C93" w:rsidP="00257AA4">
      <w:pPr>
        <w:autoSpaceDE w:val="0"/>
        <w:autoSpaceDN w:val="0"/>
        <w:adjustRightInd w:val="0"/>
        <w:jc w:val="both"/>
        <w:rPr>
          <w:sz w:val="20"/>
          <w:szCs w:val="20"/>
        </w:rPr>
      </w:pPr>
      <w:r w:rsidRPr="00D430D9">
        <w:rPr>
          <w:sz w:val="20"/>
          <w:szCs w:val="20"/>
        </w:rPr>
        <w:t>G.</w:t>
      </w:r>
      <w:r w:rsidRPr="00D430D9">
        <w:rPr>
          <w:sz w:val="20"/>
          <w:szCs w:val="20"/>
        </w:rPr>
        <w:tab/>
        <w:t>Purchase Order Termination.</w:t>
      </w:r>
    </w:p>
    <w:p w14:paraId="431A445A" w14:textId="77777777" w:rsidR="00E22081" w:rsidRPr="00D430D9" w:rsidRDefault="00E22081" w:rsidP="00257AA4">
      <w:pPr>
        <w:autoSpaceDE w:val="0"/>
        <w:autoSpaceDN w:val="0"/>
        <w:adjustRightInd w:val="0"/>
        <w:jc w:val="both"/>
        <w:rPr>
          <w:sz w:val="20"/>
          <w:szCs w:val="20"/>
        </w:rPr>
      </w:pPr>
    </w:p>
    <w:p w14:paraId="61BD0D74" w14:textId="77777777" w:rsidR="00242302" w:rsidRPr="00D430D9" w:rsidRDefault="004B049C" w:rsidP="00257AA4">
      <w:pPr>
        <w:autoSpaceDE w:val="0"/>
        <w:autoSpaceDN w:val="0"/>
        <w:adjustRightInd w:val="0"/>
        <w:jc w:val="both"/>
        <w:rPr>
          <w:sz w:val="20"/>
          <w:szCs w:val="20"/>
        </w:rPr>
      </w:pPr>
      <w:r w:rsidRPr="00D430D9">
        <w:rPr>
          <w:sz w:val="20"/>
          <w:szCs w:val="20"/>
        </w:rPr>
        <w:t xml:space="preserve">Notwithstanding the terms of the Reseller Agreement, Section </w:t>
      </w:r>
      <w:r w:rsidR="00DE65BE" w:rsidRPr="00D430D9">
        <w:rPr>
          <w:sz w:val="20"/>
          <w:szCs w:val="20"/>
        </w:rPr>
        <w:t>12</w:t>
      </w:r>
      <w:r w:rsidRPr="00D430D9">
        <w:rPr>
          <w:sz w:val="20"/>
          <w:szCs w:val="20"/>
        </w:rPr>
        <w:t xml:space="preserve"> </w:t>
      </w:r>
      <w:r w:rsidR="00DE65BE" w:rsidRPr="00D430D9">
        <w:rPr>
          <w:sz w:val="20"/>
          <w:szCs w:val="20"/>
        </w:rPr>
        <w:t>(</w:t>
      </w:r>
      <w:r w:rsidRPr="00D430D9">
        <w:rPr>
          <w:sz w:val="20"/>
          <w:szCs w:val="20"/>
        </w:rPr>
        <w:t>Purchase Order Procedure</w:t>
      </w:r>
      <w:r w:rsidR="00DE65BE" w:rsidRPr="00D430D9">
        <w:rPr>
          <w:sz w:val="20"/>
          <w:szCs w:val="20"/>
        </w:rPr>
        <w:t>)</w:t>
      </w:r>
      <w:r w:rsidRPr="00D430D9">
        <w:rPr>
          <w:sz w:val="20"/>
          <w:szCs w:val="20"/>
        </w:rPr>
        <w:t xml:space="preserve">, </w:t>
      </w:r>
      <w:r w:rsidR="00D37860" w:rsidRPr="00D430D9">
        <w:rPr>
          <w:sz w:val="20"/>
          <w:szCs w:val="20"/>
        </w:rPr>
        <w:t>Section 1</w:t>
      </w:r>
      <w:r w:rsidR="00DE65BE" w:rsidRPr="00D430D9">
        <w:rPr>
          <w:sz w:val="20"/>
          <w:szCs w:val="20"/>
        </w:rPr>
        <w:t>6</w:t>
      </w:r>
      <w:r w:rsidR="00D37860" w:rsidRPr="00D430D9">
        <w:rPr>
          <w:sz w:val="20"/>
          <w:szCs w:val="20"/>
        </w:rPr>
        <w:t xml:space="preserve"> </w:t>
      </w:r>
      <w:r w:rsidR="00DE65BE" w:rsidRPr="00D430D9">
        <w:rPr>
          <w:sz w:val="20"/>
          <w:szCs w:val="20"/>
        </w:rPr>
        <w:t>(</w:t>
      </w:r>
      <w:r w:rsidR="00D37860" w:rsidRPr="00D430D9">
        <w:rPr>
          <w:sz w:val="20"/>
          <w:szCs w:val="20"/>
        </w:rPr>
        <w:t>Termination</w:t>
      </w:r>
      <w:r w:rsidR="00DE65BE" w:rsidRPr="00D430D9">
        <w:rPr>
          <w:sz w:val="20"/>
          <w:szCs w:val="20"/>
        </w:rPr>
        <w:t>)</w:t>
      </w:r>
      <w:r w:rsidR="00D37860" w:rsidRPr="00D430D9">
        <w:rPr>
          <w:sz w:val="20"/>
          <w:szCs w:val="20"/>
        </w:rPr>
        <w:t xml:space="preserve">, </w:t>
      </w:r>
      <w:r w:rsidR="00FD3E7B" w:rsidRPr="00D430D9">
        <w:rPr>
          <w:sz w:val="20"/>
          <w:szCs w:val="20"/>
        </w:rPr>
        <w:t>or anything el</w:t>
      </w:r>
      <w:r w:rsidR="00235ABF" w:rsidRPr="00D430D9">
        <w:rPr>
          <w:sz w:val="20"/>
          <w:szCs w:val="20"/>
        </w:rPr>
        <w:t xml:space="preserve">se in this Agreement to the contrary, </w:t>
      </w:r>
      <w:r w:rsidRPr="00D430D9">
        <w:rPr>
          <w:sz w:val="20"/>
          <w:szCs w:val="20"/>
        </w:rPr>
        <w:t>i</w:t>
      </w:r>
      <w:r w:rsidR="009B3C93" w:rsidRPr="00D430D9">
        <w:rPr>
          <w:sz w:val="20"/>
          <w:szCs w:val="20"/>
        </w:rPr>
        <w:t xml:space="preserve">n the event Reseller’s agreement with a U.S. Government End User </w:t>
      </w:r>
      <w:r w:rsidRPr="00D430D9">
        <w:rPr>
          <w:sz w:val="20"/>
          <w:szCs w:val="20"/>
        </w:rPr>
        <w:t xml:space="preserve">for Products or Services </w:t>
      </w:r>
      <w:r w:rsidR="009B3C93" w:rsidRPr="00D430D9">
        <w:rPr>
          <w:sz w:val="20"/>
          <w:szCs w:val="20"/>
        </w:rPr>
        <w:t>is terminated by the Government, Reseller may</w:t>
      </w:r>
      <w:r w:rsidRPr="00D430D9">
        <w:rPr>
          <w:sz w:val="20"/>
          <w:szCs w:val="20"/>
        </w:rPr>
        <w:t>, in turn, immediately</w:t>
      </w:r>
      <w:r w:rsidR="009B3C93" w:rsidRPr="00D430D9">
        <w:rPr>
          <w:sz w:val="20"/>
          <w:szCs w:val="20"/>
        </w:rPr>
        <w:t xml:space="preserve"> cancel any affected Purchase Order</w:t>
      </w:r>
      <w:r w:rsidRPr="00D430D9">
        <w:rPr>
          <w:sz w:val="20"/>
          <w:szCs w:val="20"/>
        </w:rPr>
        <w:t>(</w:t>
      </w:r>
      <w:r w:rsidR="009B3C93" w:rsidRPr="00D430D9">
        <w:rPr>
          <w:sz w:val="20"/>
          <w:szCs w:val="20"/>
        </w:rPr>
        <w:t>s</w:t>
      </w:r>
      <w:r w:rsidRPr="00D430D9">
        <w:rPr>
          <w:sz w:val="20"/>
          <w:szCs w:val="20"/>
        </w:rPr>
        <w:t>) by written notice to Fidelis.</w:t>
      </w:r>
      <w:r w:rsidR="009B3C93" w:rsidRPr="00D430D9">
        <w:rPr>
          <w:sz w:val="20"/>
          <w:szCs w:val="20"/>
        </w:rPr>
        <w:t xml:space="preserve"> </w:t>
      </w:r>
      <w:r w:rsidRPr="00D430D9">
        <w:rPr>
          <w:sz w:val="20"/>
          <w:szCs w:val="20"/>
        </w:rPr>
        <w:t xml:space="preserve"> Fidelis shall be entitled to </w:t>
      </w:r>
      <w:r w:rsidR="00D37860" w:rsidRPr="00D430D9">
        <w:rPr>
          <w:sz w:val="20"/>
          <w:szCs w:val="20"/>
        </w:rPr>
        <w:t xml:space="preserve">payment for all work performed prior to receipt of the notice of </w:t>
      </w:r>
      <w:r w:rsidR="00074CF1" w:rsidRPr="00D430D9">
        <w:rPr>
          <w:sz w:val="20"/>
          <w:szCs w:val="20"/>
        </w:rPr>
        <w:t>termination</w:t>
      </w:r>
      <w:r w:rsidR="00D37860" w:rsidRPr="00D430D9">
        <w:rPr>
          <w:sz w:val="20"/>
          <w:szCs w:val="20"/>
        </w:rPr>
        <w:t>, pursuant to FAR 52.212-4(l)</w:t>
      </w:r>
      <w:r w:rsidR="00242302" w:rsidRPr="00D430D9">
        <w:rPr>
          <w:sz w:val="20"/>
          <w:szCs w:val="20"/>
        </w:rPr>
        <w:t>.</w:t>
      </w:r>
    </w:p>
    <w:p w14:paraId="23115748" w14:textId="77777777" w:rsidR="00257AA4" w:rsidRDefault="00257AA4" w:rsidP="00257AA4">
      <w:pPr>
        <w:keepNext/>
        <w:keepLines/>
        <w:autoSpaceDE w:val="0"/>
        <w:autoSpaceDN w:val="0"/>
        <w:adjustRightInd w:val="0"/>
        <w:spacing w:after="120"/>
        <w:jc w:val="both"/>
        <w:rPr>
          <w:sz w:val="20"/>
          <w:szCs w:val="20"/>
        </w:rPr>
      </w:pPr>
    </w:p>
    <w:p w14:paraId="2CBA1666" w14:textId="5F177C88" w:rsidR="00530624" w:rsidRPr="00D430D9" w:rsidRDefault="00530624" w:rsidP="00257AA4">
      <w:pPr>
        <w:keepNext/>
        <w:keepLines/>
        <w:autoSpaceDE w:val="0"/>
        <w:autoSpaceDN w:val="0"/>
        <w:adjustRightInd w:val="0"/>
        <w:spacing w:after="120"/>
        <w:jc w:val="both"/>
        <w:rPr>
          <w:sz w:val="20"/>
          <w:szCs w:val="20"/>
        </w:rPr>
      </w:pPr>
      <w:r w:rsidRPr="00D430D9">
        <w:rPr>
          <w:sz w:val="20"/>
          <w:szCs w:val="20"/>
        </w:rPr>
        <w:t>H.</w:t>
      </w:r>
      <w:r w:rsidRPr="00D430D9">
        <w:rPr>
          <w:sz w:val="20"/>
          <w:szCs w:val="20"/>
        </w:rPr>
        <w:tab/>
        <w:t>Changes.</w:t>
      </w:r>
    </w:p>
    <w:p w14:paraId="79FA192C" w14:textId="77777777" w:rsidR="00530624" w:rsidRPr="00D430D9" w:rsidRDefault="00530624" w:rsidP="00257AA4">
      <w:pPr>
        <w:keepNext/>
        <w:keepLines/>
        <w:autoSpaceDE w:val="0"/>
        <w:autoSpaceDN w:val="0"/>
        <w:adjustRightInd w:val="0"/>
        <w:spacing w:after="120"/>
        <w:jc w:val="both"/>
        <w:rPr>
          <w:sz w:val="20"/>
          <w:szCs w:val="20"/>
        </w:rPr>
      </w:pPr>
      <w:r w:rsidRPr="00D430D9">
        <w:rPr>
          <w:sz w:val="20"/>
          <w:szCs w:val="20"/>
        </w:rPr>
        <w:t xml:space="preserve">Notwithstanding anything in this Agreement to the contrary, any changes to the terms of a Purchase Order for the sale of Products or Services to a U.S. Government End User </w:t>
      </w:r>
      <w:r w:rsidR="00074CF1" w:rsidRPr="00D430D9">
        <w:rPr>
          <w:sz w:val="20"/>
          <w:szCs w:val="20"/>
        </w:rPr>
        <w:t>may</w:t>
      </w:r>
      <w:r w:rsidRPr="00D430D9">
        <w:rPr>
          <w:sz w:val="20"/>
          <w:szCs w:val="20"/>
        </w:rPr>
        <w:t xml:space="preserve"> be made only by mutual written agreement of the parties.</w:t>
      </w:r>
    </w:p>
    <w:p w14:paraId="0AA4B030" w14:textId="77777777" w:rsidR="00242302" w:rsidRPr="00D430D9" w:rsidRDefault="00530624" w:rsidP="00257AA4">
      <w:pPr>
        <w:keepNext/>
        <w:keepLines/>
        <w:autoSpaceDE w:val="0"/>
        <w:autoSpaceDN w:val="0"/>
        <w:adjustRightInd w:val="0"/>
        <w:spacing w:after="120"/>
        <w:jc w:val="both"/>
        <w:rPr>
          <w:sz w:val="20"/>
          <w:szCs w:val="20"/>
        </w:rPr>
      </w:pPr>
      <w:r w:rsidRPr="00D430D9">
        <w:rPr>
          <w:sz w:val="20"/>
          <w:szCs w:val="20"/>
        </w:rPr>
        <w:t xml:space="preserve"> </w:t>
      </w:r>
    </w:p>
    <w:p w14:paraId="6B07D702" w14:textId="77777777" w:rsidR="00CC4AF3" w:rsidRPr="00D430D9" w:rsidRDefault="00316F54" w:rsidP="00257AA4">
      <w:pPr>
        <w:keepNext/>
        <w:keepLines/>
        <w:numPr>
          <w:ilvl w:val="0"/>
          <w:numId w:val="6"/>
        </w:numPr>
        <w:tabs>
          <w:tab w:val="num" w:pos="360"/>
        </w:tabs>
        <w:autoSpaceDE w:val="0"/>
        <w:autoSpaceDN w:val="0"/>
        <w:adjustRightInd w:val="0"/>
        <w:spacing w:after="120"/>
        <w:jc w:val="both"/>
        <w:rPr>
          <w:b/>
          <w:i/>
          <w:sz w:val="20"/>
          <w:szCs w:val="20"/>
          <w:u w:val="single"/>
        </w:rPr>
      </w:pPr>
      <w:r w:rsidRPr="00D430D9">
        <w:rPr>
          <w:b/>
          <w:i/>
          <w:sz w:val="20"/>
          <w:szCs w:val="20"/>
          <w:u w:val="single"/>
        </w:rPr>
        <w:t>Effectiveness of Addendum.</w:t>
      </w:r>
    </w:p>
    <w:p w14:paraId="09C1AB20" w14:textId="6B58A637" w:rsidR="00316F54" w:rsidRPr="00D430D9" w:rsidRDefault="007B2417" w:rsidP="00257AA4">
      <w:pPr>
        <w:keepNext/>
        <w:keepLines/>
        <w:autoSpaceDE w:val="0"/>
        <w:autoSpaceDN w:val="0"/>
        <w:adjustRightInd w:val="0"/>
        <w:spacing w:after="120"/>
        <w:jc w:val="both"/>
        <w:rPr>
          <w:sz w:val="20"/>
          <w:szCs w:val="20"/>
        </w:rPr>
      </w:pPr>
      <w:r w:rsidRPr="00D430D9">
        <w:rPr>
          <w:sz w:val="20"/>
          <w:szCs w:val="20"/>
        </w:rPr>
        <w:t xml:space="preserve">Reseller may be authorized to be a U.S. Federal Government Reseller so </w:t>
      </w:r>
      <w:r w:rsidR="00316F54" w:rsidRPr="00D430D9">
        <w:rPr>
          <w:sz w:val="20"/>
          <w:szCs w:val="20"/>
        </w:rPr>
        <w:t xml:space="preserve">long as Reseller continues to fulfill each of the obligations set forth in Section I of this Addendum.  In the event of failure of Reseller to fulfill any of these obligations, Fidelis may notify Reseller of the failure, and if Reseller </w:t>
      </w:r>
      <w:r w:rsidRPr="00D430D9">
        <w:rPr>
          <w:sz w:val="20"/>
          <w:szCs w:val="20"/>
        </w:rPr>
        <w:t xml:space="preserve">fails to </w:t>
      </w:r>
      <w:r w:rsidR="00316F54" w:rsidRPr="00D430D9">
        <w:rPr>
          <w:sz w:val="20"/>
          <w:szCs w:val="20"/>
        </w:rPr>
        <w:t xml:space="preserve">cure such failure within thirty (30) days of </w:t>
      </w:r>
      <w:r w:rsidR="002D2965" w:rsidRPr="00D430D9">
        <w:rPr>
          <w:sz w:val="20"/>
          <w:szCs w:val="20"/>
        </w:rPr>
        <w:t xml:space="preserve">such </w:t>
      </w:r>
      <w:r w:rsidR="00316F54" w:rsidRPr="00D430D9">
        <w:rPr>
          <w:sz w:val="20"/>
          <w:szCs w:val="20"/>
        </w:rPr>
        <w:t xml:space="preserve">notice, </w:t>
      </w:r>
      <w:r w:rsidRPr="00D430D9">
        <w:rPr>
          <w:sz w:val="20"/>
          <w:szCs w:val="20"/>
        </w:rPr>
        <w:t xml:space="preserve">Fidelis may </w:t>
      </w:r>
      <w:r w:rsidR="007E3BBF" w:rsidRPr="00D430D9">
        <w:rPr>
          <w:sz w:val="20"/>
          <w:szCs w:val="20"/>
        </w:rPr>
        <w:t xml:space="preserve">immediately </w:t>
      </w:r>
      <w:r w:rsidRPr="00D430D9">
        <w:rPr>
          <w:sz w:val="20"/>
          <w:szCs w:val="20"/>
        </w:rPr>
        <w:t xml:space="preserve">withdraw Reseller’s authorization to </w:t>
      </w:r>
      <w:r w:rsidR="007E3BBF" w:rsidRPr="00D430D9">
        <w:rPr>
          <w:sz w:val="20"/>
          <w:szCs w:val="20"/>
        </w:rPr>
        <w:t>be a U.S. Federal Government Reseller</w:t>
      </w:r>
      <w:r w:rsidR="00316F54" w:rsidRPr="00D430D9">
        <w:rPr>
          <w:sz w:val="20"/>
          <w:szCs w:val="20"/>
        </w:rPr>
        <w:t xml:space="preserve">.  </w:t>
      </w:r>
      <w:r w:rsidR="007E3BBF" w:rsidRPr="00D430D9">
        <w:rPr>
          <w:sz w:val="20"/>
          <w:szCs w:val="20"/>
        </w:rPr>
        <w:t xml:space="preserve">In the event Reseller’s authorization to be a U.S. Federal Government Reseller is withdrawn, terminated, or expired, Fidelis will honor any pending Purchase Orders for Products and Services to U.S. Government End Users and Reseller shall comply with all applicable terms and conditions related to those Purchase </w:t>
      </w:r>
      <w:r w:rsidR="00074CF1" w:rsidRPr="00D430D9">
        <w:rPr>
          <w:sz w:val="20"/>
          <w:szCs w:val="20"/>
        </w:rPr>
        <w:t>Orders. However</w:t>
      </w:r>
      <w:r w:rsidR="007E3BBF" w:rsidRPr="00D430D9">
        <w:rPr>
          <w:sz w:val="20"/>
          <w:szCs w:val="20"/>
        </w:rPr>
        <w:t xml:space="preserve">, Fidelis shall not be obligated to accept any new Purchase Orders for U.S. Government End Users.  </w:t>
      </w:r>
      <w:r w:rsidR="00316F54" w:rsidRPr="00D430D9">
        <w:rPr>
          <w:sz w:val="20"/>
          <w:szCs w:val="20"/>
        </w:rPr>
        <w:t>Termination or expiration of this Addendum alone will not terminate the Reseller Agreement.</w:t>
      </w:r>
    </w:p>
    <w:sectPr w:rsidR="00316F54" w:rsidRPr="00D430D9" w:rsidSect="00B02D8E">
      <w:type w:val="continuous"/>
      <w:pgSz w:w="12240" w:h="15840"/>
      <w:pgMar w:top="1440" w:right="1800" w:bottom="360" w:left="108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C749A" w14:textId="77777777" w:rsidR="006D6B97" w:rsidRDefault="006D6B97" w:rsidP="00FB4B4D">
      <w:r>
        <w:separator/>
      </w:r>
    </w:p>
  </w:endnote>
  <w:endnote w:type="continuationSeparator" w:id="0">
    <w:p w14:paraId="0385537F" w14:textId="77777777" w:rsidR="006D6B97" w:rsidRDefault="006D6B97" w:rsidP="00FB4B4D">
      <w:r>
        <w:continuationSeparator/>
      </w:r>
    </w:p>
  </w:endnote>
  <w:endnote w:type="continuationNotice" w:id="1">
    <w:p w14:paraId="4A3D1463" w14:textId="77777777" w:rsidR="006D6B97" w:rsidRDefault="006D6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Lucida Grande">
    <w:charset w:val="00"/>
    <w:family w:val="auto"/>
    <w:pitch w:val="variable"/>
    <w:sig w:usb0="E1000AEF" w:usb1="5000A1FF" w:usb2="00000000" w:usb3="00000000" w:csb0="000001B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236321"/>
      <w:docPartObj>
        <w:docPartGallery w:val="Page Numbers (Bottom of Page)"/>
        <w:docPartUnique/>
      </w:docPartObj>
    </w:sdtPr>
    <w:sdtEndPr>
      <w:rPr>
        <w:noProof/>
      </w:rPr>
    </w:sdtEndPr>
    <w:sdtContent>
      <w:p w14:paraId="49EBC871" w14:textId="5CF2D3A4" w:rsidR="00367614" w:rsidRDefault="00367614" w:rsidP="00904DB9">
        <w:pPr>
          <w:pStyle w:val="Footer"/>
          <w:jc w:val="center"/>
        </w:pPr>
        <w:r>
          <w:fldChar w:fldCharType="begin"/>
        </w:r>
        <w:r>
          <w:instrText xml:space="preserve"> PAGE   \* MERGEFORMAT </w:instrText>
        </w:r>
        <w:r>
          <w:fldChar w:fldCharType="separate"/>
        </w:r>
        <w:r w:rsidR="00980EE2">
          <w:rPr>
            <w:noProof/>
          </w:rPr>
          <w:t>11</w:t>
        </w:r>
        <w:r>
          <w:rPr>
            <w:noProof/>
          </w:rPr>
          <w:fldChar w:fldCharType="end"/>
        </w:r>
      </w:p>
    </w:sdtContent>
  </w:sdt>
  <w:p w14:paraId="0F504AC5" w14:textId="77777777" w:rsidR="00367614" w:rsidRDefault="00367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BFE98" w14:textId="77777777" w:rsidR="00367614" w:rsidRDefault="00367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1C334" w14:textId="77777777" w:rsidR="006D6B97" w:rsidRDefault="006D6B97" w:rsidP="00FB4B4D">
      <w:r>
        <w:separator/>
      </w:r>
    </w:p>
  </w:footnote>
  <w:footnote w:type="continuationSeparator" w:id="0">
    <w:p w14:paraId="2A5D5916" w14:textId="77777777" w:rsidR="006D6B97" w:rsidRDefault="006D6B97" w:rsidP="00FB4B4D">
      <w:r>
        <w:continuationSeparator/>
      </w:r>
    </w:p>
  </w:footnote>
  <w:footnote w:type="continuationNotice" w:id="1">
    <w:p w14:paraId="65D0C55E" w14:textId="77777777" w:rsidR="006D6B97" w:rsidRDefault="006D6B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09194" w14:textId="7981AEF1" w:rsidR="00367614" w:rsidRDefault="00367614">
    <w:pPr>
      <w:pStyle w:val="Header"/>
    </w:pPr>
    <w:r w:rsidRPr="00C25EDE">
      <w:rPr>
        <w:noProof/>
      </w:rPr>
      <w:drawing>
        <wp:inline distT="0" distB="0" distL="0" distR="0" wp14:anchorId="57EC4059" wp14:editId="595DAB4E">
          <wp:extent cx="1389380" cy="522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9380" cy="522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932DD" w14:textId="77777777" w:rsidR="00367614" w:rsidRDefault="00367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E02"/>
    <w:multiLevelType w:val="multilevel"/>
    <w:tmpl w:val="A606C7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E72F9"/>
    <w:multiLevelType w:val="hybridMultilevel"/>
    <w:tmpl w:val="1832809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D35912"/>
    <w:multiLevelType w:val="multilevel"/>
    <w:tmpl w:val="B52E1A8A"/>
    <w:lvl w:ilvl="0">
      <w:start w:val="1"/>
      <w:numFmt w:val="upperLetter"/>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3" w15:restartNumberingAfterBreak="0">
    <w:nsid w:val="0D1E6B98"/>
    <w:multiLevelType w:val="multilevel"/>
    <w:tmpl w:val="2AD21680"/>
    <w:lvl w:ilvl="0">
      <w:start w:val="1"/>
      <w:numFmt w:val="decimal"/>
      <w:lvlText w:val="%1."/>
      <w:lvlJc w:val="left"/>
      <w:pPr>
        <w:tabs>
          <w:tab w:val="num" w:pos="360"/>
        </w:tabs>
        <w:ind w:left="360" w:hanging="360"/>
      </w:pPr>
      <w:rPr>
        <w:rFonts w:hint="default"/>
        <w:b/>
      </w:rPr>
    </w:lvl>
    <w:lvl w:ilvl="1">
      <w:start w:val="1"/>
      <w:numFmt w:val="decimal"/>
      <w:isLgl/>
      <w:suff w:val="space"/>
      <w:lvlText w:val="%1.%2"/>
      <w:lvlJc w:val="left"/>
      <w:pPr>
        <w:ind w:left="360" w:hanging="360"/>
      </w:pPr>
      <w:rPr>
        <w:rFonts w:hint="default"/>
        <w:b/>
        <w:i w:val="0"/>
        <w:sz w:val="20"/>
        <w:szCs w:val="20"/>
      </w:rPr>
    </w:lvl>
    <w:lvl w:ilvl="2">
      <w:start w:val="1"/>
      <w:numFmt w:val="lowerLetter"/>
      <w:lvlText w:val="(%3)"/>
      <w:lvlJc w:val="left"/>
      <w:pPr>
        <w:tabs>
          <w:tab w:val="num" w:pos="720"/>
        </w:tabs>
        <w:ind w:left="720" w:hanging="360"/>
      </w:pPr>
      <w:rPr>
        <w:rFonts w:hint="default"/>
        <w:b w:val="0"/>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4" w15:restartNumberingAfterBreak="0">
    <w:nsid w:val="123A7F83"/>
    <w:multiLevelType w:val="hybridMultilevel"/>
    <w:tmpl w:val="737CDC44"/>
    <w:lvl w:ilvl="0" w:tplc="2D1A97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9C241B"/>
    <w:multiLevelType w:val="multilevel"/>
    <w:tmpl w:val="78443A20"/>
    <w:lvl w:ilvl="0">
      <w:start w:val="1"/>
      <w:numFmt w:val="decimal"/>
      <w:lvlText w:val="%1."/>
      <w:lvlJc w:val="left"/>
      <w:pPr>
        <w:tabs>
          <w:tab w:val="num" w:pos="432"/>
        </w:tabs>
        <w:ind w:left="432" w:hanging="432"/>
      </w:pPr>
      <w:rPr>
        <w:rFonts w:cs="Times New Roman" w:hint="default"/>
      </w:rPr>
    </w:lvl>
    <w:lvl w:ilvl="1">
      <w:start w:val="1"/>
      <w:numFmt w:val="lowerLetter"/>
      <w:lvlText w:val="(%2)"/>
      <w:lvlJc w:val="left"/>
      <w:pPr>
        <w:tabs>
          <w:tab w:val="num" w:pos="936"/>
        </w:tabs>
        <w:ind w:left="72" w:firstLine="504"/>
      </w:pPr>
      <w:rPr>
        <w:rFonts w:cs="Times New Roman" w:hint="default"/>
        <w:b w:val="0"/>
        <w:i w:val="0"/>
        <w:color w:val="auto"/>
      </w:rPr>
    </w:lvl>
    <w:lvl w:ilvl="2">
      <w:start w:val="1"/>
      <w:numFmt w:val="lowerRoman"/>
      <w:lvlText w:val="%3."/>
      <w:lvlJc w:val="left"/>
      <w:pPr>
        <w:tabs>
          <w:tab w:val="num" w:pos="2895"/>
        </w:tabs>
        <w:ind w:left="2895" w:hanging="915"/>
      </w:pPr>
      <w:rPr>
        <w:rFonts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19406C0E"/>
    <w:multiLevelType w:val="multilevel"/>
    <w:tmpl w:val="04CC79CA"/>
    <w:lvl w:ilvl="0">
      <w:start w:val="2"/>
      <w:numFmt w:val="upperRoman"/>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1E1A0D3F"/>
    <w:multiLevelType w:val="multilevel"/>
    <w:tmpl w:val="55D40C9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24CF"/>
    <w:multiLevelType w:val="hybridMultilevel"/>
    <w:tmpl w:val="F630355E"/>
    <w:lvl w:ilvl="0" w:tplc="68004A5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9B1A18"/>
    <w:multiLevelType w:val="hybridMultilevel"/>
    <w:tmpl w:val="26C2643C"/>
    <w:lvl w:ilvl="0" w:tplc="9368647A">
      <w:start w:val="1"/>
      <w:numFmt w:val="upperRoman"/>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9DE6A4C"/>
    <w:multiLevelType w:val="hybridMultilevel"/>
    <w:tmpl w:val="55D40C9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C67433"/>
    <w:multiLevelType w:val="multilevel"/>
    <w:tmpl w:val="452C28A4"/>
    <w:lvl w:ilvl="0">
      <w:start w:val="1"/>
      <w:numFmt w:val="decimal"/>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2" w15:restartNumberingAfterBreak="0">
    <w:nsid w:val="2BD70B99"/>
    <w:multiLevelType w:val="hybridMultilevel"/>
    <w:tmpl w:val="399A5594"/>
    <w:lvl w:ilvl="0" w:tplc="0409000F">
      <w:start w:val="1"/>
      <w:numFmt w:val="decimal"/>
      <w:lvlText w:val="%1."/>
      <w:lvlJc w:val="left"/>
      <w:pPr>
        <w:ind w:left="360" w:hanging="360"/>
      </w:pPr>
      <w:rPr>
        <w:rFonts w:hint="default"/>
        <w:color w:val="auto"/>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477D9D"/>
    <w:multiLevelType w:val="hybridMultilevel"/>
    <w:tmpl w:val="6478BB50"/>
    <w:lvl w:ilvl="0" w:tplc="9368647A">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CC6280"/>
    <w:multiLevelType w:val="hybridMultilevel"/>
    <w:tmpl w:val="1DEA0E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79693B"/>
    <w:multiLevelType w:val="multilevel"/>
    <w:tmpl w:val="F6140D9A"/>
    <w:lvl w:ilvl="0">
      <w:start w:val="1"/>
      <w:numFmt w:val="decimal"/>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16" w15:restartNumberingAfterBreak="0">
    <w:nsid w:val="359C56B0"/>
    <w:multiLevelType w:val="hybridMultilevel"/>
    <w:tmpl w:val="4CEA1B00"/>
    <w:lvl w:ilvl="0" w:tplc="228475F8">
      <w:start w:val="2"/>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B0912D4"/>
    <w:multiLevelType w:val="hybridMultilevel"/>
    <w:tmpl w:val="E042BFE2"/>
    <w:lvl w:ilvl="0" w:tplc="DE1A2EE8">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A90DAA"/>
    <w:multiLevelType w:val="hybridMultilevel"/>
    <w:tmpl w:val="E5B61096"/>
    <w:lvl w:ilvl="0" w:tplc="0409000F">
      <w:start w:val="1"/>
      <w:numFmt w:val="decimal"/>
      <w:lvlText w:val="%1."/>
      <w:lvlJc w:val="left"/>
      <w:pPr>
        <w:tabs>
          <w:tab w:val="num" w:pos="2880"/>
        </w:tabs>
        <w:ind w:left="2880" w:hanging="360"/>
      </w:pPr>
      <w:rPr>
        <w:rFonts w:cs="Times New Roman"/>
      </w:rPr>
    </w:lvl>
    <w:lvl w:ilvl="1" w:tplc="04090019">
      <w:start w:val="1"/>
      <w:numFmt w:val="lowerLetter"/>
      <w:lvlText w:val="%2."/>
      <w:lvlJc w:val="left"/>
      <w:pPr>
        <w:tabs>
          <w:tab w:val="num" w:pos="3600"/>
        </w:tabs>
        <w:ind w:left="3600" w:hanging="360"/>
      </w:pPr>
      <w:rPr>
        <w:rFonts w:cs="Times New Roman"/>
      </w:rPr>
    </w:lvl>
    <w:lvl w:ilvl="2" w:tplc="0409001B">
      <w:start w:val="1"/>
      <w:numFmt w:val="lowerRoman"/>
      <w:lvlText w:val="%3."/>
      <w:lvlJc w:val="right"/>
      <w:pPr>
        <w:tabs>
          <w:tab w:val="num" w:pos="4320"/>
        </w:tabs>
        <w:ind w:left="4320" w:hanging="180"/>
      </w:pPr>
      <w:rPr>
        <w:rFonts w:cs="Times New Roman"/>
      </w:rPr>
    </w:lvl>
    <w:lvl w:ilvl="3" w:tplc="0409000F">
      <w:start w:val="1"/>
      <w:numFmt w:val="decimal"/>
      <w:lvlText w:val="%4."/>
      <w:lvlJc w:val="left"/>
      <w:pPr>
        <w:tabs>
          <w:tab w:val="num" w:pos="5040"/>
        </w:tabs>
        <w:ind w:left="5040" w:hanging="360"/>
      </w:pPr>
      <w:rPr>
        <w:rFonts w:cs="Times New Roman"/>
      </w:rPr>
    </w:lvl>
    <w:lvl w:ilvl="4" w:tplc="04090019">
      <w:start w:val="1"/>
      <w:numFmt w:val="lowerLetter"/>
      <w:lvlText w:val="%5."/>
      <w:lvlJc w:val="left"/>
      <w:pPr>
        <w:tabs>
          <w:tab w:val="num" w:pos="5760"/>
        </w:tabs>
        <w:ind w:left="5760" w:hanging="360"/>
      </w:pPr>
      <w:rPr>
        <w:rFonts w:cs="Times New Roman"/>
      </w:rPr>
    </w:lvl>
    <w:lvl w:ilvl="5" w:tplc="0409001B">
      <w:start w:val="1"/>
      <w:numFmt w:val="lowerRoman"/>
      <w:lvlText w:val="%6."/>
      <w:lvlJc w:val="right"/>
      <w:pPr>
        <w:tabs>
          <w:tab w:val="num" w:pos="6480"/>
        </w:tabs>
        <w:ind w:left="6480" w:hanging="180"/>
      </w:pPr>
      <w:rPr>
        <w:rFonts w:cs="Times New Roman"/>
      </w:rPr>
    </w:lvl>
    <w:lvl w:ilvl="6" w:tplc="0409000F">
      <w:start w:val="1"/>
      <w:numFmt w:val="decimal"/>
      <w:lvlText w:val="%7."/>
      <w:lvlJc w:val="left"/>
      <w:pPr>
        <w:tabs>
          <w:tab w:val="num" w:pos="7200"/>
        </w:tabs>
        <w:ind w:left="7200" w:hanging="360"/>
      </w:pPr>
      <w:rPr>
        <w:rFonts w:cs="Times New Roman"/>
      </w:rPr>
    </w:lvl>
    <w:lvl w:ilvl="7" w:tplc="04090019">
      <w:start w:val="1"/>
      <w:numFmt w:val="lowerLetter"/>
      <w:lvlText w:val="%8."/>
      <w:lvlJc w:val="left"/>
      <w:pPr>
        <w:tabs>
          <w:tab w:val="num" w:pos="7920"/>
        </w:tabs>
        <w:ind w:left="7920" w:hanging="360"/>
      </w:pPr>
      <w:rPr>
        <w:rFonts w:cs="Times New Roman"/>
      </w:rPr>
    </w:lvl>
    <w:lvl w:ilvl="8" w:tplc="0409001B">
      <w:start w:val="1"/>
      <w:numFmt w:val="lowerRoman"/>
      <w:lvlText w:val="%9."/>
      <w:lvlJc w:val="right"/>
      <w:pPr>
        <w:tabs>
          <w:tab w:val="num" w:pos="8640"/>
        </w:tabs>
        <w:ind w:left="8640" w:hanging="180"/>
      </w:pPr>
      <w:rPr>
        <w:rFonts w:cs="Times New Roman"/>
      </w:rPr>
    </w:lvl>
  </w:abstractNum>
  <w:abstractNum w:abstractNumId="19" w15:restartNumberingAfterBreak="0">
    <w:nsid w:val="3EBC7296"/>
    <w:multiLevelType w:val="hybridMultilevel"/>
    <w:tmpl w:val="4DFC2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E744AE"/>
    <w:multiLevelType w:val="hybridMultilevel"/>
    <w:tmpl w:val="F9CCC0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660548"/>
    <w:multiLevelType w:val="multilevel"/>
    <w:tmpl w:val="C39CB56A"/>
    <w:lvl w:ilvl="0">
      <w:start w:val="1"/>
      <w:numFmt w:val="decimal"/>
      <w:lvlText w:val="%1."/>
      <w:lvlJc w:val="left"/>
      <w:pPr>
        <w:tabs>
          <w:tab w:val="num" w:pos="432"/>
        </w:tabs>
        <w:ind w:left="432" w:hanging="432"/>
      </w:pPr>
      <w:rPr>
        <w:rFonts w:cs="Times New Roman" w:hint="default"/>
      </w:rPr>
    </w:lvl>
    <w:lvl w:ilvl="1">
      <w:start w:val="1"/>
      <w:numFmt w:val="lowerLetter"/>
      <w:lvlText w:val="(%2)"/>
      <w:lvlJc w:val="left"/>
      <w:pPr>
        <w:tabs>
          <w:tab w:val="num" w:pos="936"/>
        </w:tabs>
        <w:ind w:left="72" w:firstLine="504"/>
      </w:pPr>
      <w:rPr>
        <w:rFonts w:cs="Times New Roman" w:hint="default"/>
        <w:b w:val="0"/>
        <w:i w:val="0"/>
        <w:color w:val="auto"/>
      </w:rPr>
    </w:lvl>
    <w:lvl w:ilvl="2">
      <w:start w:val="1"/>
      <w:numFmt w:val="decimal"/>
      <w:lvlText w:val="%3."/>
      <w:lvlJc w:val="left"/>
      <w:pPr>
        <w:tabs>
          <w:tab w:val="num" w:pos="2895"/>
        </w:tabs>
        <w:ind w:left="2895" w:hanging="915"/>
      </w:pPr>
      <w:rPr>
        <w:rFonts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2" w15:restartNumberingAfterBreak="0">
    <w:nsid w:val="47665BAB"/>
    <w:multiLevelType w:val="hybridMultilevel"/>
    <w:tmpl w:val="E3B2B3C4"/>
    <w:lvl w:ilvl="0" w:tplc="36CEEA3C">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DA76A7"/>
    <w:multiLevelType w:val="multilevel"/>
    <w:tmpl w:val="B52E1A8A"/>
    <w:lvl w:ilvl="0">
      <w:start w:val="1"/>
      <w:numFmt w:val="upperLetter"/>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24" w15:restartNumberingAfterBreak="0">
    <w:nsid w:val="4D0D3A85"/>
    <w:multiLevelType w:val="hybridMultilevel"/>
    <w:tmpl w:val="600C3492"/>
    <w:lvl w:ilvl="0" w:tplc="608AEF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2265A4"/>
    <w:multiLevelType w:val="hybridMultilevel"/>
    <w:tmpl w:val="487EA014"/>
    <w:lvl w:ilvl="0" w:tplc="EB8018D0">
      <w:start w:val="1"/>
      <w:numFmt w:val="decimal"/>
      <w:lvlText w:val="%1."/>
      <w:lvlJc w:val="left"/>
      <w:pPr>
        <w:tabs>
          <w:tab w:val="num" w:pos="750"/>
        </w:tabs>
        <w:ind w:left="750" w:hanging="39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4F24519D"/>
    <w:multiLevelType w:val="multilevel"/>
    <w:tmpl w:val="E042BFE2"/>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4A6393"/>
    <w:multiLevelType w:val="hybridMultilevel"/>
    <w:tmpl w:val="F5A679B6"/>
    <w:lvl w:ilvl="0" w:tplc="C37AD6F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2D3FEA"/>
    <w:multiLevelType w:val="hybridMultilevel"/>
    <w:tmpl w:val="7602B6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8B5FDC"/>
    <w:multiLevelType w:val="multilevel"/>
    <w:tmpl w:val="B52E1A8A"/>
    <w:lvl w:ilvl="0">
      <w:start w:val="1"/>
      <w:numFmt w:val="upperLetter"/>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30" w15:restartNumberingAfterBreak="0">
    <w:nsid w:val="55B30C1E"/>
    <w:multiLevelType w:val="hybridMultilevel"/>
    <w:tmpl w:val="0C961DD4"/>
    <w:lvl w:ilvl="0" w:tplc="04090001">
      <w:start w:val="1"/>
      <w:numFmt w:val="bullet"/>
      <w:lvlText w:val=""/>
      <w:lvlJc w:val="left"/>
      <w:pPr>
        <w:tabs>
          <w:tab w:val="num" w:pos="1080"/>
        </w:tabs>
        <w:ind w:left="1080" w:hanging="360"/>
      </w:pPr>
      <w:rPr>
        <w:rFonts w:ascii="Symbol" w:hAnsi="Symbol" w:hint="default"/>
      </w:rPr>
    </w:lvl>
    <w:lvl w:ilvl="1" w:tplc="7690E9DE">
      <w:numFmt w:val="bullet"/>
      <w:lvlText w:val="-"/>
      <w:lvlJc w:val="left"/>
      <w:pPr>
        <w:tabs>
          <w:tab w:val="num" w:pos="1800"/>
        </w:tabs>
        <w:ind w:left="1800" w:hanging="360"/>
      </w:pPr>
      <w:rPr>
        <w:rFonts w:ascii="Arial" w:eastAsia="Times New Roman" w:hAnsi="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6442F9A"/>
    <w:multiLevelType w:val="hybridMultilevel"/>
    <w:tmpl w:val="E02A541A"/>
    <w:lvl w:ilvl="0" w:tplc="A1DABE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D34CED"/>
    <w:multiLevelType w:val="multilevel"/>
    <w:tmpl w:val="B52E1A8A"/>
    <w:lvl w:ilvl="0">
      <w:start w:val="1"/>
      <w:numFmt w:val="upperLetter"/>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33" w15:restartNumberingAfterBreak="0">
    <w:nsid w:val="59F96E61"/>
    <w:multiLevelType w:val="hybridMultilevel"/>
    <w:tmpl w:val="26C2643C"/>
    <w:lvl w:ilvl="0" w:tplc="9368647A">
      <w:start w:val="1"/>
      <w:numFmt w:val="upperRoman"/>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59FC5285"/>
    <w:multiLevelType w:val="multilevel"/>
    <w:tmpl w:val="B52E1A8A"/>
    <w:lvl w:ilvl="0">
      <w:start w:val="1"/>
      <w:numFmt w:val="upperLetter"/>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35" w15:restartNumberingAfterBreak="0">
    <w:nsid w:val="631E4124"/>
    <w:multiLevelType w:val="hybridMultilevel"/>
    <w:tmpl w:val="A606C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2C206B"/>
    <w:multiLevelType w:val="hybridMultilevel"/>
    <w:tmpl w:val="A87AD85C"/>
    <w:lvl w:ilvl="0" w:tplc="66344A98">
      <w:start w:val="1"/>
      <w:numFmt w:val="decimal"/>
      <w:lvlText w:val="(%1)"/>
      <w:lvlJc w:val="left"/>
      <w:pPr>
        <w:tabs>
          <w:tab w:val="num" w:pos="900"/>
        </w:tabs>
        <w:ind w:left="36" w:firstLine="504"/>
      </w:pPr>
      <w:rPr>
        <w:rFonts w:ascii="Times New Roman" w:hAnsi="Times New Roman" w:cs="Times New Roman" w:hint="default"/>
        <w:b w:val="0"/>
        <w:i w:val="0"/>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8252710"/>
    <w:multiLevelType w:val="hybridMultilevel"/>
    <w:tmpl w:val="BB7C2624"/>
    <w:lvl w:ilvl="0" w:tplc="BE3E04D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8" w15:restartNumberingAfterBreak="0">
    <w:nsid w:val="6C2A637F"/>
    <w:multiLevelType w:val="hybridMultilevel"/>
    <w:tmpl w:val="3CAAC814"/>
    <w:lvl w:ilvl="0" w:tplc="24A63F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34CCB"/>
    <w:multiLevelType w:val="hybridMultilevel"/>
    <w:tmpl w:val="A0661470"/>
    <w:lvl w:ilvl="0" w:tplc="FB64F800">
      <w:start w:val="8"/>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712A2D1B"/>
    <w:multiLevelType w:val="hybridMultilevel"/>
    <w:tmpl w:val="455414E4"/>
    <w:lvl w:ilvl="0" w:tplc="FFFFFFFF">
      <w:start w:val="1"/>
      <w:numFmt w:val="decimal"/>
      <w:lvlText w:val="%1."/>
      <w:lvlJc w:val="left"/>
      <w:pPr>
        <w:tabs>
          <w:tab w:val="num" w:pos="432"/>
        </w:tabs>
        <w:ind w:left="432" w:hanging="432"/>
      </w:pPr>
      <w:rPr>
        <w:rFonts w:cs="Times New Roman" w:hint="default"/>
      </w:rPr>
    </w:lvl>
    <w:lvl w:ilvl="1" w:tplc="FFFFFFFF">
      <w:start w:val="1"/>
      <w:numFmt w:val="lowerLetter"/>
      <w:lvlText w:val="(%2)"/>
      <w:lvlJc w:val="left"/>
      <w:pPr>
        <w:tabs>
          <w:tab w:val="num" w:pos="936"/>
        </w:tabs>
        <w:ind w:left="72" w:firstLine="504"/>
      </w:pPr>
      <w:rPr>
        <w:rFonts w:cs="Times New Roman" w:hint="default"/>
        <w:b w:val="0"/>
        <w:i w:val="0"/>
        <w:color w:val="auto"/>
      </w:rPr>
    </w:lvl>
    <w:lvl w:ilvl="2" w:tplc="FFFFFFFF">
      <w:start w:val="1"/>
      <w:numFmt w:val="lowerRoman"/>
      <w:lvlText w:val="%3."/>
      <w:lvlJc w:val="left"/>
      <w:pPr>
        <w:tabs>
          <w:tab w:val="num" w:pos="2895"/>
        </w:tabs>
        <w:ind w:left="2895" w:hanging="915"/>
      </w:pPr>
      <w:rPr>
        <w:rFonts w:cs="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41" w15:restartNumberingAfterBreak="0">
    <w:nsid w:val="71F2160E"/>
    <w:multiLevelType w:val="multilevel"/>
    <w:tmpl w:val="E02A541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831B5F"/>
    <w:multiLevelType w:val="hybridMultilevel"/>
    <w:tmpl w:val="4502B0A2"/>
    <w:lvl w:ilvl="0" w:tplc="A59CF9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6D20DE"/>
    <w:multiLevelType w:val="multilevel"/>
    <w:tmpl w:val="26C2643C"/>
    <w:lvl w:ilvl="0">
      <w:start w:val="1"/>
      <w:numFmt w:val="upperRoman"/>
      <w:lvlText w:val="%1."/>
      <w:lvlJc w:val="left"/>
      <w:pPr>
        <w:tabs>
          <w:tab w:val="num" w:pos="720"/>
        </w:tabs>
        <w:ind w:left="72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15:restartNumberingAfterBreak="0">
    <w:nsid w:val="7ACF3641"/>
    <w:multiLevelType w:val="multilevel"/>
    <w:tmpl w:val="452C28A4"/>
    <w:lvl w:ilvl="0">
      <w:start w:val="1"/>
      <w:numFmt w:val="decimal"/>
      <w:lvlText w:val="%1."/>
      <w:lvlJc w:val="left"/>
      <w:pPr>
        <w:tabs>
          <w:tab w:val="num" w:pos="288"/>
        </w:tabs>
      </w:pPr>
      <w:rPr>
        <w:rFonts w:cs="Times New Roman" w:hint="default"/>
        <w:b/>
        <w:i w:val="0"/>
        <w:sz w:val="18"/>
        <w:szCs w:val="18"/>
      </w:rPr>
    </w:lvl>
    <w:lvl w:ilvl="1">
      <w:start w:val="1"/>
      <w:numFmt w:val="decimal"/>
      <w:lvlText w:val="%1.%2."/>
      <w:lvlJc w:val="left"/>
      <w:pPr>
        <w:tabs>
          <w:tab w:val="num" w:pos="432"/>
        </w:tabs>
      </w:pPr>
      <w:rPr>
        <w:rFonts w:cs="Times New Roman" w:hint="default"/>
        <w:b w:val="0"/>
        <w:i w:val="0"/>
        <w:sz w:val="18"/>
        <w:szCs w:val="18"/>
      </w:rPr>
    </w:lvl>
    <w:lvl w:ilvl="2">
      <w:start w:val="1"/>
      <w:numFmt w:val="lowerRoman"/>
      <w:lvlText w:val="%3."/>
      <w:lvlJc w:val="left"/>
      <w:pPr>
        <w:tabs>
          <w:tab w:val="num" w:pos="720"/>
        </w:tabs>
        <w:ind w:firstLine="432"/>
      </w:pPr>
      <w:rPr>
        <w:rFonts w:cs="Times New Roman" w:hint="default"/>
        <w:b w:val="0"/>
        <w:i w:val="0"/>
        <w:sz w:val="15"/>
        <w:szCs w:val="15"/>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45" w15:restartNumberingAfterBreak="0">
    <w:nsid w:val="7DE91A50"/>
    <w:multiLevelType w:val="hybridMultilevel"/>
    <w:tmpl w:val="38EC0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5"/>
  </w:num>
  <w:num w:numId="2">
    <w:abstractNumId w:val="32"/>
  </w:num>
  <w:num w:numId="3">
    <w:abstractNumId w:val="15"/>
  </w:num>
  <w:num w:numId="4">
    <w:abstractNumId w:val="21"/>
  </w:num>
  <w:num w:numId="5">
    <w:abstractNumId w:val="40"/>
  </w:num>
  <w:num w:numId="6">
    <w:abstractNumId w:val="33"/>
  </w:num>
  <w:num w:numId="7">
    <w:abstractNumId w:val="6"/>
  </w:num>
  <w:num w:numId="8">
    <w:abstractNumId w:val="5"/>
  </w:num>
  <w:num w:numId="9">
    <w:abstractNumId w:val="20"/>
  </w:num>
  <w:num w:numId="10">
    <w:abstractNumId w:val="1"/>
  </w:num>
  <w:num w:numId="11">
    <w:abstractNumId w:val="14"/>
  </w:num>
  <w:num w:numId="12">
    <w:abstractNumId w:val="30"/>
  </w:num>
  <w:num w:numId="13">
    <w:abstractNumId w:val="18"/>
  </w:num>
  <w:num w:numId="14">
    <w:abstractNumId w:val="28"/>
  </w:num>
  <w:num w:numId="15">
    <w:abstractNumId w:val="23"/>
  </w:num>
  <w:num w:numId="16">
    <w:abstractNumId w:val="11"/>
  </w:num>
  <w:num w:numId="17">
    <w:abstractNumId w:val="3"/>
  </w:num>
  <w:num w:numId="18">
    <w:abstractNumId w:val="16"/>
  </w:num>
  <w:num w:numId="19">
    <w:abstractNumId w:val="39"/>
  </w:num>
  <w:num w:numId="20">
    <w:abstractNumId w:val="36"/>
  </w:num>
  <w:num w:numId="21">
    <w:abstractNumId w:val="37"/>
  </w:num>
  <w:num w:numId="22">
    <w:abstractNumId w:val="9"/>
  </w:num>
  <w:num w:numId="23">
    <w:abstractNumId w:val="29"/>
  </w:num>
  <w:num w:numId="24">
    <w:abstractNumId w:val="43"/>
  </w:num>
  <w:num w:numId="25">
    <w:abstractNumId w:val="13"/>
  </w:num>
  <w:num w:numId="26">
    <w:abstractNumId w:val="34"/>
  </w:num>
  <w:num w:numId="27">
    <w:abstractNumId w:val="2"/>
  </w:num>
  <w:num w:numId="28">
    <w:abstractNumId w:val="10"/>
  </w:num>
  <w:num w:numId="29">
    <w:abstractNumId w:val="7"/>
  </w:num>
  <w:num w:numId="30">
    <w:abstractNumId w:val="35"/>
  </w:num>
  <w:num w:numId="31">
    <w:abstractNumId w:val="0"/>
  </w:num>
  <w:num w:numId="32">
    <w:abstractNumId w:val="31"/>
  </w:num>
  <w:num w:numId="33">
    <w:abstractNumId w:val="41"/>
  </w:num>
  <w:num w:numId="34">
    <w:abstractNumId w:val="17"/>
  </w:num>
  <w:num w:numId="35">
    <w:abstractNumId w:val="26"/>
  </w:num>
  <w:num w:numId="36">
    <w:abstractNumId w:val="22"/>
  </w:num>
  <w:num w:numId="37">
    <w:abstractNumId w:val="44"/>
  </w:num>
  <w:num w:numId="38">
    <w:abstractNumId w:val="8"/>
  </w:num>
  <w:num w:numId="39">
    <w:abstractNumId w:val="42"/>
  </w:num>
  <w:num w:numId="40">
    <w:abstractNumId w:val="19"/>
  </w:num>
  <w:num w:numId="41">
    <w:abstractNumId w:val="45"/>
  </w:num>
  <w:num w:numId="42">
    <w:abstractNumId w:val="12"/>
  </w:num>
  <w:num w:numId="43">
    <w:abstractNumId w:val="27"/>
  </w:num>
  <w:num w:numId="44">
    <w:abstractNumId w:val="38"/>
  </w:num>
  <w:num w:numId="45">
    <w:abstractNumId w:val="24"/>
  </w:num>
  <w:num w:numId="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ward">
    <w15:presenceInfo w15:providerId="None" w15:userId="Ho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C11"/>
    <w:rsid w:val="000073D3"/>
    <w:rsid w:val="00007689"/>
    <w:rsid w:val="000119F5"/>
    <w:rsid w:val="00012AF7"/>
    <w:rsid w:val="000131BA"/>
    <w:rsid w:val="00013772"/>
    <w:rsid w:val="00021C34"/>
    <w:rsid w:val="000267BC"/>
    <w:rsid w:val="00042E8C"/>
    <w:rsid w:val="000455D4"/>
    <w:rsid w:val="00046456"/>
    <w:rsid w:val="00052818"/>
    <w:rsid w:val="0006021B"/>
    <w:rsid w:val="00062648"/>
    <w:rsid w:val="000645E8"/>
    <w:rsid w:val="00064F86"/>
    <w:rsid w:val="00070AE6"/>
    <w:rsid w:val="00072DDA"/>
    <w:rsid w:val="000732EE"/>
    <w:rsid w:val="00073FD9"/>
    <w:rsid w:val="00074CF1"/>
    <w:rsid w:val="00075974"/>
    <w:rsid w:val="000774F0"/>
    <w:rsid w:val="00080EF9"/>
    <w:rsid w:val="000814FF"/>
    <w:rsid w:val="000867AD"/>
    <w:rsid w:val="00092766"/>
    <w:rsid w:val="000930EC"/>
    <w:rsid w:val="000937C9"/>
    <w:rsid w:val="00093BA9"/>
    <w:rsid w:val="000951E3"/>
    <w:rsid w:val="000A4BE1"/>
    <w:rsid w:val="000B0876"/>
    <w:rsid w:val="000B6CF0"/>
    <w:rsid w:val="000C1675"/>
    <w:rsid w:val="000C3225"/>
    <w:rsid w:val="000C3E5D"/>
    <w:rsid w:val="000C5BB2"/>
    <w:rsid w:val="000C769D"/>
    <w:rsid w:val="000D3927"/>
    <w:rsid w:val="000D7AA6"/>
    <w:rsid w:val="000E061D"/>
    <w:rsid w:val="000E3594"/>
    <w:rsid w:val="000E739E"/>
    <w:rsid w:val="000F141F"/>
    <w:rsid w:val="000F20E9"/>
    <w:rsid w:val="000F2FF3"/>
    <w:rsid w:val="0010511D"/>
    <w:rsid w:val="00107212"/>
    <w:rsid w:val="001106C3"/>
    <w:rsid w:val="001114EB"/>
    <w:rsid w:val="001133C9"/>
    <w:rsid w:val="001142A2"/>
    <w:rsid w:val="00116B9D"/>
    <w:rsid w:val="00116D8A"/>
    <w:rsid w:val="00120872"/>
    <w:rsid w:val="0012397A"/>
    <w:rsid w:val="0012720F"/>
    <w:rsid w:val="00130934"/>
    <w:rsid w:val="00130FB7"/>
    <w:rsid w:val="001350FF"/>
    <w:rsid w:val="0013660D"/>
    <w:rsid w:val="0013728D"/>
    <w:rsid w:val="00137EC0"/>
    <w:rsid w:val="001400A0"/>
    <w:rsid w:val="00141BA7"/>
    <w:rsid w:val="00142808"/>
    <w:rsid w:val="00142955"/>
    <w:rsid w:val="00143422"/>
    <w:rsid w:val="0015209D"/>
    <w:rsid w:val="00162395"/>
    <w:rsid w:val="001634D3"/>
    <w:rsid w:val="001642F0"/>
    <w:rsid w:val="00164CC2"/>
    <w:rsid w:val="00166405"/>
    <w:rsid w:val="00170137"/>
    <w:rsid w:val="001731FF"/>
    <w:rsid w:val="001756F1"/>
    <w:rsid w:val="001766B7"/>
    <w:rsid w:val="00176C2F"/>
    <w:rsid w:val="0017738F"/>
    <w:rsid w:val="001828A8"/>
    <w:rsid w:val="00182BBE"/>
    <w:rsid w:val="00182CAA"/>
    <w:rsid w:val="00185AD4"/>
    <w:rsid w:val="00185F72"/>
    <w:rsid w:val="00187A53"/>
    <w:rsid w:val="0019418B"/>
    <w:rsid w:val="001A30A8"/>
    <w:rsid w:val="001A64A7"/>
    <w:rsid w:val="001B2E2E"/>
    <w:rsid w:val="001C24AD"/>
    <w:rsid w:val="001C2A1F"/>
    <w:rsid w:val="001C366F"/>
    <w:rsid w:val="001C697B"/>
    <w:rsid w:val="001C6E4D"/>
    <w:rsid w:val="001D4E62"/>
    <w:rsid w:val="001D6FCC"/>
    <w:rsid w:val="001D7023"/>
    <w:rsid w:val="001F14E1"/>
    <w:rsid w:val="001F3BAC"/>
    <w:rsid w:val="001F79C7"/>
    <w:rsid w:val="001F7AA8"/>
    <w:rsid w:val="002063C2"/>
    <w:rsid w:val="00214529"/>
    <w:rsid w:val="00214805"/>
    <w:rsid w:val="00221180"/>
    <w:rsid w:val="002249F9"/>
    <w:rsid w:val="00227924"/>
    <w:rsid w:val="00234DB5"/>
    <w:rsid w:val="00235ABF"/>
    <w:rsid w:val="002361B6"/>
    <w:rsid w:val="00236FCE"/>
    <w:rsid w:val="00242302"/>
    <w:rsid w:val="00245413"/>
    <w:rsid w:val="00251F3B"/>
    <w:rsid w:val="0025556E"/>
    <w:rsid w:val="0025641F"/>
    <w:rsid w:val="00256EEF"/>
    <w:rsid w:val="00257578"/>
    <w:rsid w:val="00257AA4"/>
    <w:rsid w:val="00261B70"/>
    <w:rsid w:val="0026266C"/>
    <w:rsid w:val="00266A03"/>
    <w:rsid w:val="00271551"/>
    <w:rsid w:val="002727CF"/>
    <w:rsid w:val="00275FEC"/>
    <w:rsid w:val="0028174E"/>
    <w:rsid w:val="00283B2B"/>
    <w:rsid w:val="00284286"/>
    <w:rsid w:val="002855BD"/>
    <w:rsid w:val="00285F57"/>
    <w:rsid w:val="0028642C"/>
    <w:rsid w:val="00286D6D"/>
    <w:rsid w:val="00290A56"/>
    <w:rsid w:val="00295392"/>
    <w:rsid w:val="0029679B"/>
    <w:rsid w:val="00297F6B"/>
    <w:rsid w:val="002A10DB"/>
    <w:rsid w:val="002A1988"/>
    <w:rsid w:val="002A26E0"/>
    <w:rsid w:val="002A2ED3"/>
    <w:rsid w:val="002A3057"/>
    <w:rsid w:val="002A58C5"/>
    <w:rsid w:val="002B2A90"/>
    <w:rsid w:val="002B589F"/>
    <w:rsid w:val="002B6DAD"/>
    <w:rsid w:val="002C0DC4"/>
    <w:rsid w:val="002C1023"/>
    <w:rsid w:val="002C11CD"/>
    <w:rsid w:val="002C6486"/>
    <w:rsid w:val="002C77DB"/>
    <w:rsid w:val="002D2965"/>
    <w:rsid w:val="002D2E67"/>
    <w:rsid w:val="002D5A58"/>
    <w:rsid w:val="002E3433"/>
    <w:rsid w:val="002E6F75"/>
    <w:rsid w:val="002E7C69"/>
    <w:rsid w:val="002F1C8F"/>
    <w:rsid w:val="002F2C67"/>
    <w:rsid w:val="002F32BE"/>
    <w:rsid w:val="002F5909"/>
    <w:rsid w:val="002F7D61"/>
    <w:rsid w:val="003012A0"/>
    <w:rsid w:val="00302BE8"/>
    <w:rsid w:val="00306AD2"/>
    <w:rsid w:val="003146B4"/>
    <w:rsid w:val="0031503F"/>
    <w:rsid w:val="00316F54"/>
    <w:rsid w:val="0032200A"/>
    <w:rsid w:val="0032226B"/>
    <w:rsid w:val="00322C50"/>
    <w:rsid w:val="00330E16"/>
    <w:rsid w:val="003346DD"/>
    <w:rsid w:val="00335870"/>
    <w:rsid w:val="00335EED"/>
    <w:rsid w:val="0033727C"/>
    <w:rsid w:val="003425CA"/>
    <w:rsid w:val="00347CE9"/>
    <w:rsid w:val="00352664"/>
    <w:rsid w:val="00352B60"/>
    <w:rsid w:val="00355752"/>
    <w:rsid w:val="00364053"/>
    <w:rsid w:val="003655F7"/>
    <w:rsid w:val="00367614"/>
    <w:rsid w:val="0037060B"/>
    <w:rsid w:val="003726E8"/>
    <w:rsid w:val="00381C12"/>
    <w:rsid w:val="00385C7E"/>
    <w:rsid w:val="00385D28"/>
    <w:rsid w:val="003868F0"/>
    <w:rsid w:val="00390543"/>
    <w:rsid w:val="00395816"/>
    <w:rsid w:val="00397912"/>
    <w:rsid w:val="00397A43"/>
    <w:rsid w:val="003B0B25"/>
    <w:rsid w:val="003B1687"/>
    <w:rsid w:val="003B1EE6"/>
    <w:rsid w:val="003B360B"/>
    <w:rsid w:val="003C194B"/>
    <w:rsid w:val="003C3157"/>
    <w:rsid w:val="003C4167"/>
    <w:rsid w:val="003C4C87"/>
    <w:rsid w:val="003C759C"/>
    <w:rsid w:val="003D10D9"/>
    <w:rsid w:val="003D15D0"/>
    <w:rsid w:val="003D3158"/>
    <w:rsid w:val="003D335F"/>
    <w:rsid w:val="003D4B0C"/>
    <w:rsid w:val="003D67CB"/>
    <w:rsid w:val="003E7202"/>
    <w:rsid w:val="003F484A"/>
    <w:rsid w:val="003F75E2"/>
    <w:rsid w:val="003F764F"/>
    <w:rsid w:val="004010F4"/>
    <w:rsid w:val="004036CB"/>
    <w:rsid w:val="004133ED"/>
    <w:rsid w:val="004174A1"/>
    <w:rsid w:val="004262A2"/>
    <w:rsid w:val="00440BAE"/>
    <w:rsid w:val="004413B9"/>
    <w:rsid w:val="004448D6"/>
    <w:rsid w:val="004461F5"/>
    <w:rsid w:val="004535C6"/>
    <w:rsid w:val="004561F1"/>
    <w:rsid w:val="00461BBA"/>
    <w:rsid w:val="00462D41"/>
    <w:rsid w:val="0047165C"/>
    <w:rsid w:val="00472C06"/>
    <w:rsid w:val="00472E67"/>
    <w:rsid w:val="00475EBC"/>
    <w:rsid w:val="00481267"/>
    <w:rsid w:val="00482287"/>
    <w:rsid w:val="00484DF2"/>
    <w:rsid w:val="00485AFE"/>
    <w:rsid w:val="004954E9"/>
    <w:rsid w:val="004A0767"/>
    <w:rsid w:val="004A453D"/>
    <w:rsid w:val="004A6FB3"/>
    <w:rsid w:val="004B049C"/>
    <w:rsid w:val="004B4A33"/>
    <w:rsid w:val="004B6E50"/>
    <w:rsid w:val="004C1C02"/>
    <w:rsid w:val="004C3B75"/>
    <w:rsid w:val="004D18EC"/>
    <w:rsid w:val="004D5432"/>
    <w:rsid w:val="004D6BBF"/>
    <w:rsid w:val="004D7B5C"/>
    <w:rsid w:val="004D7DC4"/>
    <w:rsid w:val="004E3F75"/>
    <w:rsid w:val="004E558F"/>
    <w:rsid w:val="004E644F"/>
    <w:rsid w:val="004E6F97"/>
    <w:rsid w:val="004E7108"/>
    <w:rsid w:val="004F0A5E"/>
    <w:rsid w:val="004F0D4D"/>
    <w:rsid w:val="0050066B"/>
    <w:rsid w:val="00512EE5"/>
    <w:rsid w:val="00514420"/>
    <w:rsid w:val="00514AC5"/>
    <w:rsid w:val="00514EC6"/>
    <w:rsid w:val="00523F54"/>
    <w:rsid w:val="00524B20"/>
    <w:rsid w:val="00524EE2"/>
    <w:rsid w:val="0052546A"/>
    <w:rsid w:val="00530624"/>
    <w:rsid w:val="005330F6"/>
    <w:rsid w:val="00533B6A"/>
    <w:rsid w:val="00544C97"/>
    <w:rsid w:val="00544D89"/>
    <w:rsid w:val="0054503D"/>
    <w:rsid w:val="005516B5"/>
    <w:rsid w:val="005525E6"/>
    <w:rsid w:val="00552BD6"/>
    <w:rsid w:val="00556515"/>
    <w:rsid w:val="00561C76"/>
    <w:rsid w:val="00563039"/>
    <w:rsid w:val="00565E23"/>
    <w:rsid w:val="00570CCB"/>
    <w:rsid w:val="005723C4"/>
    <w:rsid w:val="00573407"/>
    <w:rsid w:val="00575967"/>
    <w:rsid w:val="00577166"/>
    <w:rsid w:val="0058324B"/>
    <w:rsid w:val="0058384D"/>
    <w:rsid w:val="00586A72"/>
    <w:rsid w:val="005958A3"/>
    <w:rsid w:val="005972D6"/>
    <w:rsid w:val="005A2DC3"/>
    <w:rsid w:val="005A357B"/>
    <w:rsid w:val="005A37B8"/>
    <w:rsid w:val="005A5630"/>
    <w:rsid w:val="005A57E8"/>
    <w:rsid w:val="005B0F07"/>
    <w:rsid w:val="005B11F2"/>
    <w:rsid w:val="005B41E9"/>
    <w:rsid w:val="005B53C0"/>
    <w:rsid w:val="005B6748"/>
    <w:rsid w:val="005B79D2"/>
    <w:rsid w:val="005C24F6"/>
    <w:rsid w:val="005C712D"/>
    <w:rsid w:val="005D0940"/>
    <w:rsid w:val="005D560A"/>
    <w:rsid w:val="005D7056"/>
    <w:rsid w:val="005E736D"/>
    <w:rsid w:val="005F34D2"/>
    <w:rsid w:val="005F36B2"/>
    <w:rsid w:val="00611944"/>
    <w:rsid w:val="00613A25"/>
    <w:rsid w:val="00616DA8"/>
    <w:rsid w:val="00620CAB"/>
    <w:rsid w:val="00623838"/>
    <w:rsid w:val="0062386A"/>
    <w:rsid w:val="006276F9"/>
    <w:rsid w:val="0062774C"/>
    <w:rsid w:val="0063175B"/>
    <w:rsid w:val="0065360D"/>
    <w:rsid w:val="00655E59"/>
    <w:rsid w:val="00656BA5"/>
    <w:rsid w:val="00663ACB"/>
    <w:rsid w:val="006666FC"/>
    <w:rsid w:val="0066776A"/>
    <w:rsid w:val="006702B8"/>
    <w:rsid w:val="00671DE2"/>
    <w:rsid w:val="00673C5B"/>
    <w:rsid w:val="006743B3"/>
    <w:rsid w:val="00674458"/>
    <w:rsid w:val="006751CE"/>
    <w:rsid w:val="006759FF"/>
    <w:rsid w:val="00695C42"/>
    <w:rsid w:val="006A11DB"/>
    <w:rsid w:val="006A1260"/>
    <w:rsid w:val="006A755C"/>
    <w:rsid w:val="006B45EE"/>
    <w:rsid w:val="006B5F13"/>
    <w:rsid w:val="006B76EA"/>
    <w:rsid w:val="006C1738"/>
    <w:rsid w:val="006C2F0C"/>
    <w:rsid w:val="006C3376"/>
    <w:rsid w:val="006C4595"/>
    <w:rsid w:val="006C51B8"/>
    <w:rsid w:val="006D04C1"/>
    <w:rsid w:val="006D1A7C"/>
    <w:rsid w:val="006D45CB"/>
    <w:rsid w:val="006D4BFE"/>
    <w:rsid w:val="006D541E"/>
    <w:rsid w:val="006D6B97"/>
    <w:rsid w:val="006E2D05"/>
    <w:rsid w:val="006E4A25"/>
    <w:rsid w:val="006E68DE"/>
    <w:rsid w:val="006F17FE"/>
    <w:rsid w:val="00700F05"/>
    <w:rsid w:val="0070283A"/>
    <w:rsid w:val="00710B72"/>
    <w:rsid w:val="00722A30"/>
    <w:rsid w:val="0072690C"/>
    <w:rsid w:val="00734020"/>
    <w:rsid w:val="007407F8"/>
    <w:rsid w:val="00740F22"/>
    <w:rsid w:val="00743C7E"/>
    <w:rsid w:val="007453CC"/>
    <w:rsid w:val="007511C5"/>
    <w:rsid w:val="00751397"/>
    <w:rsid w:val="00757059"/>
    <w:rsid w:val="00757E9A"/>
    <w:rsid w:val="00762178"/>
    <w:rsid w:val="007662F9"/>
    <w:rsid w:val="00772F19"/>
    <w:rsid w:val="00780D85"/>
    <w:rsid w:val="00781198"/>
    <w:rsid w:val="00781860"/>
    <w:rsid w:val="00783E37"/>
    <w:rsid w:val="00785453"/>
    <w:rsid w:val="00785C75"/>
    <w:rsid w:val="0078633C"/>
    <w:rsid w:val="007865A4"/>
    <w:rsid w:val="007A3D80"/>
    <w:rsid w:val="007A6154"/>
    <w:rsid w:val="007A70D4"/>
    <w:rsid w:val="007B0F57"/>
    <w:rsid w:val="007B2417"/>
    <w:rsid w:val="007B2531"/>
    <w:rsid w:val="007B27C5"/>
    <w:rsid w:val="007B3846"/>
    <w:rsid w:val="007B4601"/>
    <w:rsid w:val="007B5047"/>
    <w:rsid w:val="007C3CD1"/>
    <w:rsid w:val="007D0774"/>
    <w:rsid w:val="007D0C7E"/>
    <w:rsid w:val="007D1AFC"/>
    <w:rsid w:val="007D4401"/>
    <w:rsid w:val="007E0628"/>
    <w:rsid w:val="007E20B5"/>
    <w:rsid w:val="007E3BBF"/>
    <w:rsid w:val="007E6933"/>
    <w:rsid w:val="007F02AF"/>
    <w:rsid w:val="007F2FE6"/>
    <w:rsid w:val="007F30CB"/>
    <w:rsid w:val="007F3E05"/>
    <w:rsid w:val="007F3EE3"/>
    <w:rsid w:val="0080086F"/>
    <w:rsid w:val="008107D2"/>
    <w:rsid w:val="00810CC1"/>
    <w:rsid w:val="00814045"/>
    <w:rsid w:val="00817474"/>
    <w:rsid w:val="00817F61"/>
    <w:rsid w:val="008205EC"/>
    <w:rsid w:val="00822034"/>
    <w:rsid w:val="00822526"/>
    <w:rsid w:val="00822C86"/>
    <w:rsid w:val="00830927"/>
    <w:rsid w:val="00832438"/>
    <w:rsid w:val="008360A7"/>
    <w:rsid w:val="00847A5B"/>
    <w:rsid w:val="0085135F"/>
    <w:rsid w:val="00861252"/>
    <w:rsid w:val="00861553"/>
    <w:rsid w:val="008669EB"/>
    <w:rsid w:val="00867CF5"/>
    <w:rsid w:val="00870230"/>
    <w:rsid w:val="00870687"/>
    <w:rsid w:val="0087575A"/>
    <w:rsid w:val="0088027C"/>
    <w:rsid w:val="0088173B"/>
    <w:rsid w:val="008904C9"/>
    <w:rsid w:val="00892A2F"/>
    <w:rsid w:val="008950C4"/>
    <w:rsid w:val="008B222B"/>
    <w:rsid w:val="008B3111"/>
    <w:rsid w:val="008B4F6D"/>
    <w:rsid w:val="008C2632"/>
    <w:rsid w:val="008C33F8"/>
    <w:rsid w:val="008C4EDF"/>
    <w:rsid w:val="008C53B4"/>
    <w:rsid w:val="008C6FA0"/>
    <w:rsid w:val="008C7E62"/>
    <w:rsid w:val="008E10A4"/>
    <w:rsid w:val="008F3559"/>
    <w:rsid w:val="008F6DF8"/>
    <w:rsid w:val="00900908"/>
    <w:rsid w:val="009017D3"/>
    <w:rsid w:val="00902448"/>
    <w:rsid w:val="00904DB9"/>
    <w:rsid w:val="00905EEF"/>
    <w:rsid w:val="00907976"/>
    <w:rsid w:val="009136D1"/>
    <w:rsid w:val="009206FE"/>
    <w:rsid w:val="00920DB6"/>
    <w:rsid w:val="009211D5"/>
    <w:rsid w:val="009243AC"/>
    <w:rsid w:val="00924CF9"/>
    <w:rsid w:val="00927A5E"/>
    <w:rsid w:val="00930CC7"/>
    <w:rsid w:val="00932325"/>
    <w:rsid w:val="00933185"/>
    <w:rsid w:val="009342D3"/>
    <w:rsid w:val="009348A6"/>
    <w:rsid w:val="00943A6C"/>
    <w:rsid w:val="00945A00"/>
    <w:rsid w:val="009522AB"/>
    <w:rsid w:val="00953B29"/>
    <w:rsid w:val="0095405B"/>
    <w:rsid w:val="0096196B"/>
    <w:rsid w:val="009641BA"/>
    <w:rsid w:val="00966C91"/>
    <w:rsid w:val="009678C9"/>
    <w:rsid w:val="009705E8"/>
    <w:rsid w:val="0097356E"/>
    <w:rsid w:val="009738FE"/>
    <w:rsid w:val="0097401E"/>
    <w:rsid w:val="00975DF2"/>
    <w:rsid w:val="00980EE2"/>
    <w:rsid w:val="00982E1C"/>
    <w:rsid w:val="00985C3B"/>
    <w:rsid w:val="00992A0D"/>
    <w:rsid w:val="009954A6"/>
    <w:rsid w:val="009974C2"/>
    <w:rsid w:val="009A0A40"/>
    <w:rsid w:val="009A2E7E"/>
    <w:rsid w:val="009A4262"/>
    <w:rsid w:val="009A52CD"/>
    <w:rsid w:val="009B2E92"/>
    <w:rsid w:val="009B3491"/>
    <w:rsid w:val="009B3A8D"/>
    <w:rsid w:val="009B3C93"/>
    <w:rsid w:val="009B44A0"/>
    <w:rsid w:val="009C2099"/>
    <w:rsid w:val="009C6580"/>
    <w:rsid w:val="009C77BA"/>
    <w:rsid w:val="009E4A61"/>
    <w:rsid w:val="009F1B5F"/>
    <w:rsid w:val="009F56A1"/>
    <w:rsid w:val="00A00212"/>
    <w:rsid w:val="00A024F3"/>
    <w:rsid w:val="00A10756"/>
    <w:rsid w:val="00A15A82"/>
    <w:rsid w:val="00A16A69"/>
    <w:rsid w:val="00A17146"/>
    <w:rsid w:val="00A208A7"/>
    <w:rsid w:val="00A219F3"/>
    <w:rsid w:val="00A22AD9"/>
    <w:rsid w:val="00A2341C"/>
    <w:rsid w:val="00A249F3"/>
    <w:rsid w:val="00A26E7C"/>
    <w:rsid w:val="00A30A2D"/>
    <w:rsid w:val="00A42846"/>
    <w:rsid w:val="00A47895"/>
    <w:rsid w:val="00A52458"/>
    <w:rsid w:val="00A53593"/>
    <w:rsid w:val="00A53A2D"/>
    <w:rsid w:val="00A53E42"/>
    <w:rsid w:val="00A6131A"/>
    <w:rsid w:val="00A70D30"/>
    <w:rsid w:val="00A72941"/>
    <w:rsid w:val="00A73BF7"/>
    <w:rsid w:val="00A816F5"/>
    <w:rsid w:val="00A847D9"/>
    <w:rsid w:val="00A84A7A"/>
    <w:rsid w:val="00A9129B"/>
    <w:rsid w:val="00A941F5"/>
    <w:rsid w:val="00A9447D"/>
    <w:rsid w:val="00A975FA"/>
    <w:rsid w:val="00AA00B7"/>
    <w:rsid w:val="00AA275A"/>
    <w:rsid w:val="00AA3BF6"/>
    <w:rsid w:val="00AA67DF"/>
    <w:rsid w:val="00AB1C52"/>
    <w:rsid w:val="00AB3698"/>
    <w:rsid w:val="00AB49A2"/>
    <w:rsid w:val="00AB6A68"/>
    <w:rsid w:val="00AC150A"/>
    <w:rsid w:val="00AC23D6"/>
    <w:rsid w:val="00AC26CD"/>
    <w:rsid w:val="00AC55B4"/>
    <w:rsid w:val="00AD1F18"/>
    <w:rsid w:val="00AD2CD6"/>
    <w:rsid w:val="00AD6479"/>
    <w:rsid w:val="00AD7F52"/>
    <w:rsid w:val="00AE306A"/>
    <w:rsid w:val="00AE5463"/>
    <w:rsid w:val="00AF07FD"/>
    <w:rsid w:val="00B02D8E"/>
    <w:rsid w:val="00B042C5"/>
    <w:rsid w:val="00B12200"/>
    <w:rsid w:val="00B136AD"/>
    <w:rsid w:val="00B17D65"/>
    <w:rsid w:val="00B229E1"/>
    <w:rsid w:val="00B23722"/>
    <w:rsid w:val="00B24400"/>
    <w:rsid w:val="00B32514"/>
    <w:rsid w:val="00B44B32"/>
    <w:rsid w:val="00B46BAF"/>
    <w:rsid w:val="00B47066"/>
    <w:rsid w:val="00B50A0D"/>
    <w:rsid w:val="00B56462"/>
    <w:rsid w:val="00B6172E"/>
    <w:rsid w:val="00B67C51"/>
    <w:rsid w:val="00B700C3"/>
    <w:rsid w:val="00B71715"/>
    <w:rsid w:val="00B8019A"/>
    <w:rsid w:val="00B803B9"/>
    <w:rsid w:val="00B80730"/>
    <w:rsid w:val="00B827E8"/>
    <w:rsid w:val="00B944C0"/>
    <w:rsid w:val="00B947E8"/>
    <w:rsid w:val="00BA2257"/>
    <w:rsid w:val="00BA51E5"/>
    <w:rsid w:val="00BB098B"/>
    <w:rsid w:val="00BB1AC7"/>
    <w:rsid w:val="00BB3BC7"/>
    <w:rsid w:val="00BB41C6"/>
    <w:rsid w:val="00BC094C"/>
    <w:rsid w:val="00BC277A"/>
    <w:rsid w:val="00BC6742"/>
    <w:rsid w:val="00BD1FA6"/>
    <w:rsid w:val="00BE1598"/>
    <w:rsid w:val="00BE1DC9"/>
    <w:rsid w:val="00BE3462"/>
    <w:rsid w:val="00BE575F"/>
    <w:rsid w:val="00BF20D8"/>
    <w:rsid w:val="00C07833"/>
    <w:rsid w:val="00C102A4"/>
    <w:rsid w:val="00C11EFA"/>
    <w:rsid w:val="00C123B4"/>
    <w:rsid w:val="00C13915"/>
    <w:rsid w:val="00C20961"/>
    <w:rsid w:val="00C225CA"/>
    <w:rsid w:val="00C23800"/>
    <w:rsid w:val="00C31263"/>
    <w:rsid w:val="00C45BBB"/>
    <w:rsid w:val="00C474B8"/>
    <w:rsid w:val="00C47C83"/>
    <w:rsid w:val="00C50AA2"/>
    <w:rsid w:val="00C54589"/>
    <w:rsid w:val="00C64620"/>
    <w:rsid w:val="00C70FF5"/>
    <w:rsid w:val="00C82719"/>
    <w:rsid w:val="00C84C9A"/>
    <w:rsid w:val="00C84F9B"/>
    <w:rsid w:val="00C92C11"/>
    <w:rsid w:val="00C92DB6"/>
    <w:rsid w:val="00C94FDE"/>
    <w:rsid w:val="00CA68D3"/>
    <w:rsid w:val="00CA768F"/>
    <w:rsid w:val="00CB0D9C"/>
    <w:rsid w:val="00CB6905"/>
    <w:rsid w:val="00CB74EE"/>
    <w:rsid w:val="00CC429A"/>
    <w:rsid w:val="00CC4AF3"/>
    <w:rsid w:val="00CC5359"/>
    <w:rsid w:val="00CC5D0A"/>
    <w:rsid w:val="00CC6B2B"/>
    <w:rsid w:val="00CD5DF4"/>
    <w:rsid w:val="00CD6878"/>
    <w:rsid w:val="00CE05A4"/>
    <w:rsid w:val="00CE19EA"/>
    <w:rsid w:val="00CE7422"/>
    <w:rsid w:val="00CF080C"/>
    <w:rsid w:val="00CF21EC"/>
    <w:rsid w:val="00CF30B6"/>
    <w:rsid w:val="00CF528E"/>
    <w:rsid w:val="00CF753C"/>
    <w:rsid w:val="00D01107"/>
    <w:rsid w:val="00D020F6"/>
    <w:rsid w:val="00D055BC"/>
    <w:rsid w:val="00D1525D"/>
    <w:rsid w:val="00D166E9"/>
    <w:rsid w:val="00D27AD6"/>
    <w:rsid w:val="00D31E2C"/>
    <w:rsid w:val="00D3387B"/>
    <w:rsid w:val="00D34FDF"/>
    <w:rsid w:val="00D356DB"/>
    <w:rsid w:val="00D372D8"/>
    <w:rsid w:val="00D37860"/>
    <w:rsid w:val="00D40D81"/>
    <w:rsid w:val="00D430D9"/>
    <w:rsid w:val="00D43651"/>
    <w:rsid w:val="00D43AD5"/>
    <w:rsid w:val="00D53280"/>
    <w:rsid w:val="00D570E6"/>
    <w:rsid w:val="00D616B3"/>
    <w:rsid w:val="00D622FB"/>
    <w:rsid w:val="00D7033C"/>
    <w:rsid w:val="00D7526B"/>
    <w:rsid w:val="00D77B14"/>
    <w:rsid w:val="00D80980"/>
    <w:rsid w:val="00D80B5E"/>
    <w:rsid w:val="00D80D97"/>
    <w:rsid w:val="00D866D7"/>
    <w:rsid w:val="00D86F53"/>
    <w:rsid w:val="00D95853"/>
    <w:rsid w:val="00DA75F7"/>
    <w:rsid w:val="00DB6A82"/>
    <w:rsid w:val="00DB7DCA"/>
    <w:rsid w:val="00DC2891"/>
    <w:rsid w:val="00DC2FB5"/>
    <w:rsid w:val="00DD2D0A"/>
    <w:rsid w:val="00DD4BE6"/>
    <w:rsid w:val="00DD624E"/>
    <w:rsid w:val="00DD6623"/>
    <w:rsid w:val="00DD6B55"/>
    <w:rsid w:val="00DE39D5"/>
    <w:rsid w:val="00DE65BE"/>
    <w:rsid w:val="00DE69DF"/>
    <w:rsid w:val="00DF0624"/>
    <w:rsid w:val="00DF3192"/>
    <w:rsid w:val="00DF50A1"/>
    <w:rsid w:val="00DF5CEE"/>
    <w:rsid w:val="00DF6576"/>
    <w:rsid w:val="00E0398A"/>
    <w:rsid w:val="00E049B6"/>
    <w:rsid w:val="00E14D68"/>
    <w:rsid w:val="00E15A36"/>
    <w:rsid w:val="00E175CE"/>
    <w:rsid w:val="00E22081"/>
    <w:rsid w:val="00E3173A"/>
    <w:rsid w:val="00E32423"/>
    <w:rsid w:val="00E3548C"/>
    <w:rsid w:val="00E35608"/>
    <w:rsid w:val="00E426B9"/>
    <w:rsid w:val="00E5473E"/>
    <w:rsid w:val="00E550F1"/>
    <w:rsid w:val="00E61126"/>
    <w:rsid w:val="00E64EC2"/>
    <w:rsid w:val="00E64F01"/>
    <w:rsid w:val="00E66D22"/>
    <w:rsid w:val="00E74579"/>
    <w:rsid w:val="00E765B4"/>
    <w:rsid w:val="00E771F9"/>
    <w:rsid w:val="00E81980"/>
    <w:rsid w:val="00E85301"/>
    <w:rsid w:val="00E86AFE"/>
    <w:rsid w:val="00E92B28"/>
    <w:rsid w:val="00E96F55"/>
    <w:rsid w:val="00EA1A31"/>
    <w:rsid w:val="00EB0EA6"/>
    <w:rsid w:val="00EB14BD"/>
    <w:rsid w:val="00EC6A22"/>
    <w:rsid w:val="00EC6F0D"/>
    <w:rsid w:val="00ED3E78"/>
    <w:rsid w:val="00ED5519"/>
    <w:rsid w:val="00ED5BCB"/>
    <w:rsid w:val="00ED7425"/>
    <w:rsid w:val="00EF1530"/>
    <w:rsid w:val="00F06B04"/>
    <w:rsid w:val="00F1102F"/>
    <w:rsid w:val="00F1683F"/>
    <w:rsid w:val="00F23B92"/>
    <w:rsid w:val="00F24DF5"/>
    <w:rsid w:val="00F252E6"/>
    <w:rsid w:val="00F253E3"/>
    <w:rsid w:val="00F32A7E"/>
    <w:rsid w:val="00F36B34"/>
    <w:rsid w:val="00F41C75"/>
    <w:rsid w:val="00F41F3B"/>
    <w:rsid w:val="00F46D42"/>
    <w:rsid w:val="00F5107B"/>
    <w:rsid w:val="00F5198D"/>
    <w:rsid w:val="00F52E3B"/>
    <w:rsid w:val="00F5771C"/>
    <w:rsid w:val="00F65C85"/>
    <w:rsid w:val="00F66B3E"/>
    <w:rsid w:val="00F70577"/>
    <w:rsid w:val="00F73AB9"/>
    <w:rsid w:val="00F75E9A"/>
    <w:rsid w:val="00F76A5B"/>
    <w:rsid w:val="00F80339"/>
    <w:rsid w:val="00F82B86"/>
    <w:rsid w:val="00F82BF6"/>
    <w:rsid w:val="00F82FF9"/>
    <w:rsid w:val="00F83CA6"/>
    <w:rsid w:val="00F848D9"/>
    <w:rsid w:val="00F92B1D"/>
    <w:rsid w:val="00F92BCF"/>
    <w:rsid w:val="00FA1970"/>
    <w:rsid w:val="00FA3337"/>
    <w:rsid w:val="00FA36AC"/>
    <w:rsid w:val="00FA5220"/>
    <w:rsid w:val="00FB4304"/>
    <w:rsid w:val="00FB4B4D"/>
    <w:rsid w:val="00FC2FF2"/>
    <w:rsid w:val="00FC5B0C"/>
    <w:rsid w:val="00FC68D3"/>
    <w:rsid w:val="00FD3E7B"/>
    <w:rsid w:val="00FD549E"/>
    <w:rsid w:val="00FD74E4"/>
    <w:rsid w:val="00FE05C8"/>
    <w:rsid w:val="00FE6053"/>
    <w:rsid w:val="00FE780B"/>
    <w:rsid w:val="00FE7EF9"/>
    <w:rsid w:val="00FF16C9"/>
    <w:rsid w:val="00FF5536"/>
    <w:rsid w:val="00FF6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253F7C3"/>
  <w15:docId w15:val="{CEDFC0F7-B108-4F23-A888-1B275AB2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5CB"/>
    <w:rPr>
      <w:sz w:val="24"/>
      <w:szCs w:val="24"/>
    </w:rPr>
  </w:style>
  <w:style w:type="paragraph" w:styleId="Heading2">
    <w:name w:val="heading 2"/>
    <w:basedOn w:val="Normal"/>
    <w:next w:val="Normal"/>
    <w:link w:val="Heading2Char"/>
    <w:unhideWhenUsed/>
    <w:qFormat/>
    <w:locked/>
    <w:rsid w:val="00DB7D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locked/>
    <w:rsid w:val="00992A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92C11"/>
    <w:rPr>
      <w:rFonts w:ascii="Tahoma" w:hAnsi="Tahoma" w:cs="Tahoma"/>
      <w:sz w:val="16"/>
      <w:szCs w:val="16"/>
    </w:rPr>
  </w:style>
  <w:style w:type="paragraph" w:customStyle="1" w:styleId="Default">
    <w:name w:val="Default"/>
    <w:rsid w:val="00C92C11"/>
    <w:pPr>
      <w:autoSpaceDE w:val="0"/>
      <w:autoSpaceDN w:val="0"/>
      <w:adjustRightInd w:val="0"/>
    </w:pPr>
    <w:rPr>
      <w:color w:val="000000"/>
      <w:sz w:val="24"/>
      <w:szCs w:val="24"/>
    </w:rPr>
  </w:style>
  <w:style w:type="paragraph" w:customStyle="1" w:styleId="Legal2L1">
    <w:name w:val="Legal2_L1"/>
    <w:basedOn w:val="Default"/>
    <w:next w:val="Default"/>
    <w:rsid w:val="00C92C11"/>
    <w:rPr>
      <w:color w:val="auto"/>
    </w:rPr>
  </w:style>
  <w:style w:type="paragraph" w:customStyle="1" w:styleId="Legal2L2">
    <w:name w:val="Legal2_L2"/>
    <w:basedOn w:val="Default"/>
    <w:next w:val="Default"/>
    <w:rsid w:val="00C92C11"/>
    <w:rPr>
      <w:color w:val="auto"/>
    </w:rPr>
  </w:style>
  <w:style w:type="paragraph" w:styleId="BodyText">
    <w:name w:val="Body Text"/>
    <w:basedOn w:val="Normal"/>
    <w:rsid w:val="00C92C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Pr>
      <w:sz w:val="20"/>
      <w:szCs w:val="20"/>
    </w:rPr>
  </w:style>
  <w:style w:type="character" w:styleId="CommentReference">
    <w:name w:val="annotation reference"/>
    <w:basedOn w:val="DefaultParagraphFont"/>
    <w:semiHidden/>
    <w:rsid w:val="001642F0"/>
    <w:rPr>
      <w:rFonts w:cs="Times New Roman"/>
      <w:sz w:val="16"/>
      <w:szCs w:val="16"/>
    </w:rPr>
  </w:style>
  <w:style w:type="paragraph" w:styleId="CommentText">
    <w:name w:val="annotation text"/>
    <w:basedOn w:val="Normal"/>
    <w:link w:val="CommentTextChar"/>
    <w:semiHidden/>
    <w:rsid w:val="001642F0"/>
    <w:rPr>
      <w:sz w:val="20"/>
      <w:szCs w:val="20"/>
    </w:rPr>
  </w:style>
  <w:style w:type="paragraph" w:styleId="CommentSubject">
    <w:name w:val="annotation subject"/>
    <w:basedOn w:val="CommentText"/>
    <w:next w:val="CommentText"/>
    <w:semiHidden/>
    <w:rsid w:val="001642F0"/>
    <w:rPr>
      <w:b/>
      <w:bCs/>
    </w:rPr>
  </w:style>
  <w:style w:type="paragraph" w:styleId="Header">
    <w:name w:val="header"/>
    <w:basedOn w:val="Normal"/>
    <w:link w:val="HeaderChar"/>
    <w:rsid w:val="00FB4B4D"/>
    <w:pPr>
      <w:tabs>
        <w:tab w:val="center" w:pos="4680"/>
        <w:tab w:val="right" w:pos="9360"/>
      </w:tabs>
    </w:pPr>
  </w:style>
  <w:style w:type="character" w:customStyle="1" w:styleId="HeaderChar">
    <w:name w:val="Header Char"/>
    <w:basedOn w:val="DefaultParagraphFont"/>
    <w:link w:val="Header"/>
    <w:locked/>
    <w:rsid w:val="00FB4B4D"/>
    <w:rPr>
      <w:rFonts w:cs="Times New Roman"/>
      <w:sz w:val="24"/>
      <w:szCs w:val="24"/>
    </w:rPr>
  </w:style>
  <w:style w:type="paragraph" w:styleId="Footer">
    <w:name w:val="footer"/>
    <w:basedOn w:val="Normal"/>
    <w:link w:val="FooterChar"/>
    <w:uiPriority w:val="99"/>
    <w:rsid w:val="00FB4B4D"/>
    <w:pPr>
      <w:tabs>
        <w:tab w:val="center" w:pos="4680"/>
        <w:tab w:val="right" w:pos="9360"/>
      </w:tabs>
    </w:pPr>
  </w:style>
  <w:style w:type="character" w:customStyle="1" w:styleId="FooterChar">
    <w:name w:val="Footer Char"/>
    <w:basedOn w:val="DefaultParagraphFont"/>
    <w:link w:val="Footer"/>
    <w:uiPriority w:val="99"/>
    <w:locked/>
    <w:rsid w:val="00FB4B4D"/>
    <w:rPr>
      <w:rFonts w:cs="Times New Roman"/>
      <w:sz w:val="24"/>
      <w:szCs w:val="24"/>
    </w:rPr>
  </w:style>
  <w:style w:type="paragraph" w:styleId="Title">
    <w:name w:val="Title"/>
    <w:basedOn w:val="Normal"/>
    <w:qFormat/>
    <w:locked/>
    <w:rsid w:val="004561F1"/>
    <w:pPr>
      <w:jc w:val="center"/>
    </w:pPr>
    <w:rPr>
      <w:rFonts w:ascii="Univers" w:hAnsi="Univers"/>
      <w:b/>
      <w:kern w:val="28"/>
      <w:sz w:val="16"/>
      <w:szCs w:val="20"/>
    </w:rPr>
  </w:style>
  <w:style w:type="paragraph" w:styleId="FootnoteText">
    <w:name w:val="footnote text"/>
    <w:basedOn w:val="Normal"/>
    <w:semiHidden/>
    <w:rsid w:val="008B222B"/>
    <w:pPr>
      <w:widowControl w:val="0"/>
    </w:pPr>
    <w:rPr>
      <w:sz w:val="20"/>
      <w:szCs w:val="20"/>
    </w:rPr>
  </w:style>
  <w:style w:type="character" w:styleId="Hyperlink">
    <w:name w:val="Hyperlink"/>
    <w:basedOn w:val="DefaultParagraphFont"/>
    <w:rsid w:val="008B222B"/>
    <w:rPr>
      <w:rFonts w:cs="Times New Roman"/>
      <w:color w:val="0000FF"/>
      <w:u w:val="single"/>
    </w:rPr>
  </w:style>
  <w:style w:type="character" w:customStyle="1" w:styleId="CommentTextChar">
    <w:name w:val="Comment Text Char"/>
    <w:basedOn w:val="DefaultParagraphFont"/>
    <w:link w:val="CommentText"/>
    <w:semiHidden/>
    <w:locked/>
    <w:rsid w:val="008B222B"/>
    <w:rPr>
      <w:rFonts w:cs="Times New Roman"/>
      <w:lang w:val="en-US" w:eastAsia="en-US" w:bidi="ar-SA"/>
    </w:rPr>
  </w:style>
  <w:style w:type="table" w:styleId="TableGrid8">
    <w:name w:val="Table Grid 8"/>
    <w:basedOn w:val="TableNormal"/>
    <w:rsid w:val="00BC277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Revision">
    <w:name w:val="Revision"/>
    <w:hidden/>
    <w:semiHidden/>
    <w:rsid w:val="00832438"/>
    <w:rPr>
      <w:sz w:val="24"/>
      <w:szCs w:val="24"/>
    </w:rPr>
  </w:style>
  <w:style w:type="table" w:styleId="TableGrid">
    <w:name w:val="Table Grid"/>
    <w:basedOn w:val="TableNormal"/>
    <w:rsid w:val="00E96F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4AF3"/>
    <w:pPr>
      <w:ind w:left="720"/>
    </w:pPr>
  </w:style>
  <w:style w:type="character" w:styleId="FootnoteReference">
    <w:name w:val="footnote reference"/>
    <w:basedOn w:val="DefaultParagraphFont"/>
    <w:rsid w:val="00AD6479"/>
    <w:rPr>
      <w:vertAlign w:val="superscript"/>
    </w:rPr>
  </w:style>
  <w:style w:type="paragraph" w:styleId="EndnoteText">
    <w:name w:val="endnote text"/>
    <w:basedOn w:val="Normal"/>
    <w:link w:val="EndnoteTextChar"/>
    <w:rsid w:val="00AD6479"/>
  </w:style>
  <w:style w:type="character" w:customStyle="1" w:styleId="EndnoteTextChar">
    <w:name w:val="Endnote Text Char"/>
    <w:basedOn w:val="DefaultParagraphFont"/>
    <w:link w:val="EndnoteText"/>
    <w:rsid w:val="00AD6479"/>
    <w:rPr>
      <w:sz w:val="24"/>
      <w:szCs w:val="24"/>
    </w:rPr>
  </w:style>
  <w:style w:type="character" w:styleId="EndnoteReference">
    <w:name w:val="endnote reference"/>
    <w:basedOn w:val="DefaultParagraphFont"/>
    <w:rsid w:val="00AD6479"/>
    <w:rPr>
      <w:vertAlign w:val="superscript"/>
    </w:rPr>
  </w:style>
  <w:style w:type="character" w:customStyle="1" w:styleId="Heading2Char">
    <w:name w:val="Heading 2 Char"/>
    <w:basedOn w:val="DefaultParagraphFont"/>
    <w:link w:val="Heading2"/>
    <w:rsid w:val="00DB7D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992A0D"/>
    <w:rPr>
      <w:rFonts w:asciiTheme="majorHAnsi" w:eastAsiaTheme="majorEastAsia" w:hAnsiTheme="majorHAnsi" w:cstheme="majorBidi"/>
      <w:b/>
      <w:bCs/>
      <w:color w:val="4F81BD" w:themeColor="accent1"/>
      <w:sz w:val="24"/>
      <w:szCs w:val="24"/>
    </w:rPr>
  </w:style>
  <w:style w:type="paragraph" w:customStyle="1" w:styleId="Bodypara">
    <w:name w:val="Body para"/>
    <w:basedOn w:val="Normal"/>
    <w:rsid w:val="00992A0D"/>
    <w:pPr>
      <w:spacing w:after="240" w:line="300" w:lineRule="atLeast"/>
    </w:pPr>
  </w:style>
  <w:style w:type="character" w:customStyle="1" w:styleId="Defterm">
    <w:name w:val="Defterm"/>
    <w:rsid w:val="00992A0D"/>
    <w:rPr>
      <w:b/>
      <w:color w:val="000000"/>
      <w:lang w:val="en-US" w:eastAsia="en-US" w:bidi="ar-SA"/>
    </w:rPr>
  </w:style>
  <w:style w:type="paragraph" w:styleId="DocumentMap">
    <w:name w:val="Document Map"/>
    <w:basedOn w:val="Normal"/>
    <w:link w:val="DocumentMapChar"/>
    <w:rsid w:val="00E426B9"/>
    <w:rPr>
      <w:rFonts w:ascii="Lucida Grande" w:hAnsi="Lucida Grande" w:cs="Lucida Grande"/>
    </w:rPr>
  </w:style>
  <w:style w:type="character" w:customStyle="1" w:styleId="DocumentMapChar">
    <w:name w:val="Document Map Char"/>
    <w:basedOn w:val="DefaultParagraphFont"/>
    <w:link w:val="DocumentMap"/>
    <w:rsid w:val="00E426B9"/>
    <w:rPr>
      <w:rFonts w:ascii="Lucida Grande" w:hAnsi="Lucida Grande" w:cs="Lucida Grande"/>
      <w:sz w:val="24"/>
      <w:szCs w:val="24"/>
    </w:rPr>
  </w:style>
  <w:style w:type="character" w:styleId="FollowedHyperlink">
    <w:name w:val="FollowedHyperlink"/>
    <w:basedOn w:val="DefaultParagraphFont"/>
    <w:semiHidden/>
    <w:unhideWhenUsed/>
    <w:rsid w:val="0063175B"/>
    <w:rPr>
      <w:color w:val="800080" w:themeColor="followedHyperlink"/>
      <w:u w:val="single"/>
    </w:rPr>
  </w:style>
  <w:style w:type="character" w:customStyle="1" w:styleId="zzmpTrailerItem">
    <w:name w:val="zzmpTrailerItem"/>
    <w:basedOn w:val="DefaultParagraphFont"/>
    <w:rsid w:val="0065360D"/>
    <w:rPr>
      <w:rFonts w:ascii="Times New Roman" w:hAnsi="Times New Roman" w:cs="Times New Roman"/>
      <w:dstrike w:val="0"/>
      <w:noProof/>
      <w:color w:val="auto"/>
      <w:spacing w:val="0"/>
      <w:position w:val="0"/>
      <w:sz w:val="16"/>
      <w:szCs w:val="16"/>
      <w:u w:val="none"/>
      <w:effect w:val="none"/>
      <w:vertAlign w:val="baseline"/>
    </w:rPr>
  </w:style>
  <w:style w:type="character" w:styleId="Mention">
    <w:name w:val="Mention"/>
    <w:basedOn w:val="DefaultParagraphFont"/>
    <w:uiPriority w:val="99"/>
    <w:semiHidden/>
    <w:unhideWhenUsed/>
    <w:rsid w:val="00C47C83"/>
    <w:rPr>
      <w:color w:val="2B579A"/>
      <w:shd w:val="clear" w:color="auto" w:fill="E6E6E6"/>
    </w:rPr>
  </w:style>
  <w:style w:type="character" w:styleId="UnresolvedMention">
    <w:name w:val="Unresolved Mention"/>
    <w:basedOn w:val="DefaultParagraphFont"/>
    <w:uiPriority w:val="99"/>
    <w:semiHidden/>
    <w:unhideWhenUsed/>
    <w:rsid w:val="00A171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Child>
    </w:div>
    <w:div w:id="210502181">
      <w:bodyDiv w:val="1"/>
      <w:marLeft w:val="0"/>
      <w:marRight w:val="0"/>
      <w:marTop w:val="0"/>
      <w:marBottom w:val="0"/>
      <w:divBdr>
        <w:top w:val="none" w:sz="0" w:space="0" w:color="auto"/>
        <w:left w:val="none" w:sz="0" w:space="0" w:color="auto"/>
        <w:bottom w:val="none" w:sz="0" w:space="0" w:color="auto"/>
        <w:right w:val="none" w:sz="0" w:space="0" w:color="auto"/>
      </w:divBdr>
    </w:div>
    <w:div w:id="512453608">
      <w:bodyDiv w:val="1"/>
      <w:marLeft w:val="0"/>
      <w:marRight w:val="0"/>
      <w:marTop w:val="0"/>
      <w:marBottom w:val="0"/>
      <w:divBdr>
        <w:top w:val="none" w:sz="0" w:space="0" w:color="auto"/>
        <w:left w:val="none" w:sz="0" w:space="0" w:color="auto"/>
        <w:bottom w:val="none" w:sz="0" w:space="0" w:color="auto"/>
        <w:right w:val="none" w:sz="0" w:space="0" w:color="auto"/>
      </w:divBdr>
    </w:div>
    <w:div w:id="917442493">
      <w:bodyDiv w:val="1"/>
      <w:marLeft w:val="0"/>
      <w:marRight w:val="0"/>
      <w:marTop w:val="0"/>
      <w:marBottom w:val="0"/>
      <w:divBdr>
        <w:top w:val="none" w:sz="0" w:space="0" w:color="auto"/>
        <w:left w:val="none" w:sz="0" w:space="0" w:color="auto"/>
        <w:bottom w:val="none" w:sz="0" w:space="0" w:color="auto"/>
        <w:right w:val="none" w:sz="0" w:space="0" w:color="auto"/>
      </w:divBdr>
    </w:div>
    <w:div w:id="9618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delissecurity.com/Fidelis_SLA_Cloud" TargetMode="External"/><Relationship Id="rId4" Type="http://schemas.openxmlformats.org/officeDocument/2006/relationships/webSettings" Target="webSettings.xml"/><Relationship Id="rId9" Type="http://schemas.openxmlformats.org/officeDocument/2006/relationships/hyperlink" Target="https://www.fidelissecurity.com/EULA"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10342</Words>
  <Characters>58955</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69159</CharactersWithSpaces>
  <SharedDoc>false</SharedDoc>
  <HLinks>
    <vt:vector size="30" baseType="variant">
      <vt:variant>
        <vt:i4>3735588</vt:i4>
      </vt:variant>
      <vt:variant>
        <vt:i4>12</vt:i4>
      </vt:variant>
      <vt:variant>
        <vt:i4>0</vt:i4>
      </vt:variant>
      <vt:variant>
        <vt:i4>5</vt:i4>
      </vt:variant>
      <vt:variant>
        <vt:lpwstr>http://www.fidelisssecurity.com/support</vt:lpwstr>
      </vt:variant>
      <vt:variant>
        <vt:lpwstr/>
      </vt:variant>
      <vt:variant>
        <vt:i4>6881359</vt:i4>
      </vt:variant>
      <vt:variant>
        <vt:i4>9</vt:i4>
      </vt:variant>
      <vt:variant>
        <vt:i4>0</vt:i4>
      </vt:variant>
      <vt:variant>
        <vt:i4>5</vt:i4>
      </vt:variant>
      <vt:variant>
        <vt:lpwstr>mailto:support@fidelissecurity.com</vt:lpwstr>
      </vt:variant>
      <vt:variant>
        <vt:lpwstr/>
      </vt:variant>
      <vt:variant>
        <vt:i4>2097210</vt:i4>
      </vt:variant>
      <vt:variant>
        <vt:i4>6</vt:i4>
      </vt:variant>
      <vt:variant>
        <vt:i4>0</vt:i4>
      </vt:variant>
      <vt:variant>
        <vt:i4>5</vt:i4>
      </vt:variant>
      <vt:variant>
        <vt:lpwstr>http://www.fidelissecurity.com/support</vt:lpwstr>
      </vt:variant>
      <vt:variant>
        <vt:lpwstr/>
      </vt:variant>
      <vt:variant>
        <vt:i4>4259869</vt:i4>
      </vt:variant>
      <vt:variant>
        <vt:i4>3</vt:i4>
      </vt:variant>
      <vt:variant>
        <vt:i4>0</vt:i4>
      </vt:variant>
      <vt:variant>
        <vt:i4>5</vt:i4>
      </vt:variant>
      <vt:variant>
        <vt:lpwstr>http://www.fidelissecurity.com/contract/fidelis-eula.pdf</vt:lpwstr>
      </vt:variant>
      <vt:variant>
        <vt:lpwstr/>
      </vt:variant>
      <vt:variant>
        <vt:i4>2818063</vt:i4>
      </vt:variant>
      <vt:variant>
        <vt:i4>0</vt:i4>
      </vt:variant>
      <vt:variant>
        <vt:i4>0</vt:i4>
      </vt:variant>
      <vt:variant>
        <vt:i4>5</vt:i4>
      </vt:variant>
      <vt:variant>
        <vt:lpwstr>http://www._______________/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Rindner</dc:creator>
  <cp:lastModifiedBy>Karen Rindner</cp:lastModifiedBy>
  <cp:revision>4</cp:revision>
  <dcterms:created xsi:type="dcterms:W3CDTF">2017-11-10T16:19:00Z</dcterms:created>
  <dcterms:modified xsi:type="dcterms:W3CDTF">2017-11-17T17:39:00Z</dcterms:modified>
</cp:coreProperties>
</file>