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080" w:rsidRDefault="00AF22AB">
      <w:pPr>
        <w:pStyle w:val="BodyText"/>
        <w:ind w:left="3525"/>
        <w:rPr>
          <w:rFonts w:ascii="Times New Roman"/>
          <w:sz w:val="20"/>
          <w:u w:val="none"/>
        </w:rPr>
      </w:pPr>
      <w:r>
        <w:rPr>
          <w:rFonts w:ascii="Times New Roman"/>
          <w:noProof/>
          <w:sz w:val="20"/>
          <w:u w:val="none"/>
          <w:lang w:bidi="he-IL"/>
        </w:rPr>
        <w:drawing>
          <wp:inline distT="0" distB="0" distL="0" distR="0">
            <wp:extent cx="2248920" cy="9707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48920" cy="970788"/>
                    </a:xfrm>
                    <a:prstGeom prst="rect">
                      <a:avLst/>
                    </a:prstGeom>
                  </pic:spPr>
                </pic:pic>
              </a:graphicData>
            </a:graphic>
          </wp:inline>
        </w:drawing>
      </w:r>
    </w:p>
    <w:p w:rsidR="00424080" w:rsidRDefault="00AF22AB">
      <w:pPr>
        <w:spacing w:before="138"/>
        <w:ind w:left="2480"/>
        <w:rPr>
          <w:b/>
          <w:sz w:val="24"/>
        </w:rPr>
      </w:pPr>
      <w:r>
        <w:rPr>
          <w:b/>
          <w:sz w:val="24"/>
        </w:rPr>
        <w:t>MUTUAL CONFIDENTIALITY AGREEMENT</w:t>
      </w:r>
    </w:p>
    <w:p w:rsidR="00424080" w:rsidRDefault="00424080">
      <w:pPr>
        <w:pStyle w:val="BodyText"/>
        <w:spacing w:before="11"/>
        <w:rPr>
          <w:b/>
          <w:sz w:val="30"/>
          <w:u w:val="none"/>
        </w:rPr>
      </w:pPr>
    </w:p>
    <w:p w:rsidR="00424080" w:rsidDel="00AF22AB" w:rsidRDefault="00AF22AB" w:rsidP="00AF22AB">
      <w:pPr>
        <w:tabs>
          <w:tab w:val="left" w:pos="10331"/>
        </w:tabs>
        <w:ind w:left="107"/>
        <w:rPr>
          <w:del w:id="0" w:author="Rotem Regev" w:date="2017-11-19T11:12:00Z"/>
          <w:rFonts w:ascii="Times New Roman" w:hAnsi="Times New Roman"/>
          <w:sz w:val="19"/>
        </w:rPr>
      </w:pPr>
      <w:r>
        <w:rPr>
          <w:b/>
          <w:w w:val="105"/>
          <w:sz w:val="19"/>
        </w:rPr>
        <w:t>THIS</w:t>
      </w:r>
      <w:r>
        <w:rPr>
          <w:b/>
          <w:spacing w:val="-5"/>
          <w:w w:val="105"/>
          <w:sz w:val="19"/>
        </w:rPr>
        <w:t xml:space="preserve"> </w:t>
      </w:r>
      <w:r>
        <w:rPr>
          <w:b/>
          <w:w w:val="105"/>
          <w:sz w:val="19"/>
        </w:rPr>
        <w:t>MUTUAL</w:t>
      </w:r>
      <w:r>
        <w:rPr>
          <w:b/>
          <w:spacing w:val="-6"/>
          <w:w w:val="105"/>
          <w:sz w:val="19"/>
        </w:rPr>
        <w:t xml:space="preserve"> </w:t>
      </w:r>
      <w:r>
        <w:rPr>
          <w:b/>
          <w:w w:val="105"/>
          <w:sz w:val="19"/>
        </w:rPr>
        <w:t>CONFIDENTIALITY</w:t>
      </w:r>
      <w:r>
        <w:rPr>
          <w:b/>
          <w:spacing w:val="-5"/>
          <w:w w:val="105"/>
          <w:sz w:val="19"/>
        </w:rPr>
        <w:t xml:space="preserve"> </w:t>
      </w:r>
      <w:r>
        <w:rPr>
          <w:b/>
          <w:w w:val="105"/>
          <w:sz w:val="19"/>
        </w:rPr>
        <w:t>AGREEMENT</w:t>
      </w:r>
      <w:r>
        <w:rPr>
          <w:b/>
          <w:spacing w:val="-5"/>
          <w:w w:val="105"/>
          <w:sz w:val="19"/>
        </w:rPr>
        <w:t xml:space="preserve"> </w:t>
      </w:r>
      <w:r>
        <w:rPr>
          <w:w w:val="105"/>
          <w:sz w:val="19"/>
        </w:rPr>
        <w:t>(“</w:t>
      </w:r>
      <w:r>
        <w:rPr>
          <w:b/>
          <w:w w:val="105"/>
          <w:sz w:val="19"/>
        </w:rPr>
        <w:t>Agreement</w:t>
      </w:r>
      <w:r>
        <w:rPr>
          <w:w w:val="105"/>
          <w:sz w:val="19"/>
        </w:rPr>
        <w:t>”)</w:t>
      </w:r>
      <w:r>
        <w:rPr>
          <w:spacing w:val="-7"/>
          <w:w w:val="105"/>
          <w:sz w:val="19"/>
        </w:rPr>
        <w:t xml:space="preserve"> </w:t>
      </w:r>
      <w:r>
        <w:rPr>
          <w:w w:val="105"/>
          <w:sz w:val="19"/>
        </w:rPr>
        <w:t>is</w:t>
      </w:r>
      <w:r>
        <w:rPr>
          <w:spacing w:val="-6"/>
          <w:w w:val="105"/>
          <w:sz w:val="19"/>
        </w:rPr>
        <w:t xml:space="preserve"> </w:t>
      </w:r>
      <w:r>
        <w:rPr>
          <w:w w:val="105"/>
          <w:sz w:val="19"/>
        </w:rPr>
        <w:t>made</w:t>
      </w:r>
      <w:r>
        <w:rPr>
          <w:spacing w:val="-6"/>
          <w:w w:val="105"/>
          <w:sz w:val="19"/>
        </w:rPr>
        <w:t xml:space="preserve"> </w:t>
      </w:r>
      <w:r>
        <w:rPr>
          <w:w w:val="105"/>
          <w:sz w:val="19"/>
        </w:rPr>
        <w:t>and</w:t>
      </w:r>
      <w:r>
        <w:rPr>
          <w:spacing w:val="-6"/>
          <w:w w:val="105"/>
          <w:sz w:val="19"/>
        </w:rPr>
        <w:t xml:space="preserve"> </w:t>
      </w:r>
      <w:r>
        <w:rPr>
          <w:w w:val="105"/>
          <w:sz w:val="19"/>
        </w:rPr>
        <w:t>entered</w:t>
      </w:r>
      <w:r>
        <w:rPr>
          <w:spacing w:val="-6"/>
          <w:w w:val="105"/>
          <w:sz w:val="19"/>
        </w:rPr>
        <w:t xml:space="preserve"> </w:t>
      </w:r>
      <w:r>
        <w:rPr>
          <w:w w:val="105"/>
          <w:sz w:val="19"/>
        </w:rPr>
        <w:t>into</w:t>
      </w:r>
      <w:r>
        <w:rPr>
          <w:spacing w:val="-6"/>
          <w:w w:val="105"/>
          <w:sz w:val="19"/>
        </w:rPr>
        <w:t xml:space="preserve"> </w:t>
      </w:r>
      <w:r>
        <w:rPr>
          <w:w w:val="105"/>
          <w:sz w:val="19"/>
        </w:rPr>
        <w:t>as</w:t>
      </w:r>
      <w:r>
        <w:rPr>
          <w:spacing w:val="-6"/>
          <w:w w:val="105"/>
          <w:sz w:val="19"/>
        </w:rPr>
        <w:t xml:space="preserve"> </w:t>
      </w:r>
      <w:r>
        <w:rPr>
          <w:w w:val="105"/>
          <w:sz w:val="19"/>
        </w:rPr>
        <w:t>of</w:t>
      </w:r>
      <w:r>
        <w:rPr>
          <w:sz w:val="19"/>
        </w:rPr>
        <w:t xml:space="preserve"> </w:t>
      </w:r>
      <w:ins w:id="1" w:author="Rotem Regev" w:date="2017-11-19T11:12:00Z">
        <w:r>
          <w:rPr>
            <w:sz w:val="19"/>
          </w:rPr>
          <w:t>November 20</w:t>
        </w:r>
      </w:ins>
      <w:del w:id="2" w:author="Rotem Regev" w:date="2017-11-19T11:12:00Z">
        <w:r w:rsidDel="00AF22AB">
          <w:rPr>
            <w:rFonts w:ascii="Times New Roman" w:hAnsi="Times New Roman"/>
            <w:w w:val="103"/>
            <w:sz w:val="19"/>
            <w:u w:val="single"/>
          </w:rPr>
          <w:delText xml:space="preserve"> </w:delText>
        </w:r>
        <w:r w:rsidDel="00AF22AB">
          <w:rPr>
            <w:rFonts w:ascii="Times New Roman" w:hAnsi="Times New Roman"/>
            <w:sz w:val="19"/>
            <w:u w:val="single"/>
          </w:rPr>
          <w:tab/>
        </w:r>
      </w:del>
    </w:p>
    <w:p w:rsidR="00424080" w:rsidRDefault="00AF22AB" w:rsidP="00AF22AB">
      <w:pPr>
        <w:tabs>
          <w:tab w:val="left" w:pos="10331"/>
        </w:tabs>
        <w:ind w:left="107"/>
      </w:pPr>
      <w:bookmarkStart w:id="3" w:name="_GoBack"/>
      <w:del w:id="4" w:author="Rotem Regev" w:date="2017-11-19T11:12:00Z">
        <w:r w:rsidDel="00AF22AB">
          <w:rPr>
            <w:rFonts w:ascii="Times New Roman" w:hAnsi="Times New Roman"/>
            <w:w w:val="103"/>
            <w:u w:val="single"/>
          </w:rPr>
          <w:delText xml:space="preserve"> </w:delText>
        </w:r>
        <w:r w:rsidDel="00AF22AB">
          <w:rPr>
            <w:rFonts w:ascii="Times New Roman" w:hAnsi="Times New Roman"/>
            <w:u w:val="single"/>
          </w:rPr>
          <w:delText xml:space="preserve">        </w:delText>
        </w:r>
      </w:del>
      <w:r>
        <w:rPr>
          <w:w w:val="105"/>
        </w:rPr>
        <w:t>, 2017 by and among Fishtech Group, LLC (“</w:t>
      </w:r>
      <w:r>
        <w:rPr>
          <w:b/>
          <w:w w:val="105"/>
        </w:rPr>
        <w:t>Company</w:t>
      </w:r>
      <w:r>
        <w:rPr>
          <w:w w:val="105"/>
        </w:rPr>
        <w:t>”), and the undersigned company and/or individual(s) (collectively, “</w:t>
      </w:r>
      <w:r>
        <w:rPr>
          <w:b/>
          <w:w w:val="105"/>
        </w:rPr>
        <w:t>Undersigned</w:t>
      </w:r>
      <w:r>
        <w:rPr>
          <w:w w:val="105"/>
        </w:rPr>
        <w:t>”). For purposes of this Agreement, Company and Undersigned are each a “</w:t>
      </w:r>
      <w:r>
        <w:rPr>
          <w:b/>
          <w:w w:val="105"/>
        </w:rPr>
        <w:t>Party</w:t>
      </w:r>
      <w:r>
        <w:rPr>
          <w:w w:val="105"/>
        </w:rPr>
        <w:t>” and collectively the “</w:t>
      </w:r>
      <w:r>
        <w:rPr>
          <w:b/>
          <w:w w:val="105"/>
        </w:rPr>
        <w:t>Parties</w:t>
      </w:r>
      <w:r>
        <w:rPr>
          <w:w w:val="105"/>
        </w:rPr>
        <w:t>.”</w:t>
      </w:r>
    </w:p>
    <w:bookmarkEnd w:id="3"/>
    <w:p w:rsidR="00424080" w:rsidRDefault="00424080">
      <w:pPr>
        <w:pStyle w:val="BodyText"/>
        <w:spacing w:before="3"/>
        <w:rPr>
          <w:sz w:val="20"/>
          <w:u w:val="none"/>
        </w:rPr>
      </w:pPr>
    </w:p>
    <w:p w:rsidR="00424080" w:rsidRDefault="00AF22AB">
      <w:pPr>
        <w:pStyle w:val="Heading1"/>
        <w:ind w:left="4561" w:right="4562"/>
      </w:pPr>
      <w:r>
        <w:rPr>
          <w:w w:val="105"/>
        </w:rPr>
        <w:t>RECITALS</w:t>
      </w:r>
    </w:p>
    <w:p w:rsidR="00424080" w:rsidRDefault="00424080">
      <w:pPr>
        <w:pStyle w:val="BodyText"/>
        <w:spacing w:before="10"/>
        <w:rPr>
          <w:b/>
          <w:sz w:val="21"/>
          <w:u w:val="none"/>
        </w:rPr>
      </w:pPr>
    </w:p>
    <w:p w:rsidR="00424080" w:rsidRDefault="00AF22AB">
      <w:pPr>
        <w:pStyle w:val="BodyText"/>
        <w:ind w:left="108"/>
        <w:rPr>
          <w:u w:val="none"/>
        </w:rPr>
      </w:pPr>
      <w:r>
        <w:rPr>
          <w:b/>
          <w:w w:val="105"/>
          <w:u w:val="none"/>
        </w:rPr>
        <w:t>WHEREAS</w:t>
      </w:r>
      <w:r>
        <w:rPr>
          <w:w w:val="105"/>
          <w:u w:val="none"/>
        </w:rPr>
        <w:t>, the Parties wish to explore a possible business transaction between them (“</w:t>
      </w:r>
      <w:r>
        <w:rPr>
          <w:b/>
          <w:w w:val="105"/>
          <w:u w:val="none"/>
        </w:rPr>
        <w:t>Transaction</w:t>
      </w:r>
      <w:r>
        <w:rPr>
          <w:w w:val="105"/>
          <w:u w:val="none"/>
        </w:rPr>
        <w:t>”);</w:t>
      </w:r>
    </w:p>
    <w:p w:rsidR="00424080" w:rsidRDefault="00424080">
      <w:pPr>
        <w:pStyle w:val="BodyText"/>
        <w:rPr>
          <w:sz w:val="21"/>
          <w:u w:val="none"/>
        </w:rPr>
      </w:pPr>
    </w:p>
    <w:p w:rsidR="00424080" w:rsidRDefault="00AF22AB">
      <w:pPr>
        <w:pStyle w:val="BodyText"/>
        <w:spacing w:before="1" w:line="252" w:lineRule="auto"/>
        <w:ind w:left="107" w:right="104"/>
        <w:jc w:val="both"/>
        <w:rPr>
          <w:u w:val="none"/>
        </w:rPr>
      </w:pPr>
      <w:r>
        <w:rPr>
          <w:b/>
          <w:w w:val="105"/>
          <w:u w:val="none"/>
        </w:rPr>
        <w:t>WHEREAS</w:t>
      </w:r>
      <w:r>
        <w:rPr>
          <w:w w:val="105"/>
          <w:u w:val="none"/>
        </w:rPr>
        <w:t>, in connection with exploring the Transaction, each Party will have access to certain Confidential Information (as defined herein) concerning the business of the other Party;</w:t>
      </w:r>
    </w:p>
    <w:p w:rsidR="00424080" w:rsidRDefault="00424080">
      <w:pPr>
        <w:pStyle w:val="BodyText"/>
        <w:spacing w:before="9"/>
        <w:rPr>
          <w:u w:val="none"/>
        </w:rPr>
      </w:pPr>
    </w:p>
    <w:p w:rsidR="00424080" w:rsidRDefault="00AF22AB">
      <w:pPr>
        <w:pStyle w:val="BodyText"/>
        <w:spacing w:line="252" w:lineRule="auto"/>
        <w:ind w:left="107" w:right="108"/>
        <w:jc w:val="both"/>
        <w:rPr>
          <w:u w:val="none"/>
        </w:rPr>
      </w:pPr>
      <w:r>
        <w:rPr>
          <w:b/>
          <w:w w:val="105"/>
          <w:u w:val="none"/>
        </w:rPr>
        <w:t>WHEREAS</w:t>
      </w:r>
      <w:r>
        <w:rPr>
          <w:w w:val="105"/>
          <w:u w:val="none"/>
        </w:rPr>
        <w:t>,</w:t>
      </w:r>
      <w:r>
        <w:rPr>
          <w:spacing w:val="-12"/>
          <w:w w:val="105"/>
          <w:u w:val="none"/>
        </w:rPr>
        <w:t xml:space="preserve"> </w:t>
      </w:r>
      <w:r>
        <w:rPr>
          <w:w w:val="105"/>
          <w:u w:val="none"/>
        </w:rPr>
        <w:t>the</w:t>
      </w:r>
      <w:r>
        <w:rPr>
          <w:spacing w:val="-11"/>
          <w:w w:val="105"/>
          <w:u w:val="none"/>
        </w:rPr>
        <w:t xml:space="preserve"> </w:t>
      </w:r>
      <w:r>
        <w:rPr>
          <w:w w:val="105"/>
          <w:u w:val="none"/>
        </w:rPr>
        <w:t>Confidential</w:t>
      </w:r>
      <w:r>
        <w:rPr>
          <w:spacing w:val="-13"/>
          <w:w w:val="105"/>
          <w:u w:val="none"/>
        </w:rPr>
        <w:t xml:space="preserve"> </w:t>
      </w:r>
      <w:r>
        <w:rPr>
          <w:w w:val="105"/>
          <w:u w:val="none"/>
        </w:rPr>
        <w:t>Information</w:t>
      </w:r>
      <w:r>
        <w:rPr>
          <w:spacing w:val="-11"/>
          <w:w w:val="105"/>
          <w:u w:val="none"/>
        </w:rPr>
        <w:t xml:space="preserve"> </w:t>
      </w:r>
      <w:r>
        <w:rPr>
          <w:w w:val="105"/>
          <w:u w:val="none"/>
        </w:rPr>
        <w:t>is</w:t>
      </w:r>
      <w:r>
        <w:rPr>
          <w:spacing w:val="-12"/>
          <w:w w:val="105"/>
          <w:u w:val="none"/>
        </w:rPr>
        <w:t xml:space="preserve"> </w:t>
      </w:r>
      <w:r>
        <w:rPr>
          <w:w w:val="105"/>
          <w:u w:val="none"/>
        </w:rPr>
        <w:t>proprietary</w:t>
      </w:r>
      <w:r>
        <w:rPr>
          <w:spacing w:val="-12"/>
          <w:w w:val="105"/>
          <w:u w:val="none"/>
        </w:rPr>
        <w:t xml:space="preserve"> </w:t>
      </w:r>
      <w:r>
        <w:rPr>
          <w:w w:val="105"/>
          <w:u w:val="none"/>
        </w:rPr>
        <w:t>and</w:t>
      </w:r>
      <w:r>
        <w:rPr>
          <w:spacing w:val="-11"/>
          <w:w w:val="105"/>
          <w:u w:val="none"/>
        </w:rPr>
        <w:t xml:space="preserve"> </w:t>
      </w:r>
      <w:r>
        <w:rPr>
          <w:w w:val="105"/>
          <w:u w:val="none"/>
        </w:rPr>
        <w:t>valuable</w:t>
      </w:r>
      <w:r>
        <w:rPr>
          <w:spacing w:val="-11"/>
          <w:w w:val="105"/>
          <w:u w:val="none"/>
        </w:rPr>
        <w:t xml:space="preserve"> </w:t>
      </w:r>
      <w:r>
        <w:rPr>
          <w:w w:val="105"/>
          <w:u w:val="none"/>
        </w:rPr>
        <w:t>to</w:t>
      </w:r>
      <w:r>
        <w:rPr>
          <w:spacing w:val="-11"/>
          <w:w w:val="105"/>
          <w:u w:val="none"/>
        </w:rPr>
        <w:t xml:space="preserve"> </w:t>
      </w:r>
      <w:r>
        <w:rPr>
          <w:w w:val="105"/>
          <w:u w:val="none"/>
        </w:rPr>
        <w:t>the</w:t>
      </w:r>
      <w:r>
        <w:rPr>
          <w:spacing w:val="-11"/>
          <w:w w:val="105"/>
          <w:u w:val="none"/>
        </w:rPr>
        <w:t xml:space="preserve"> </w:t>
      </w:r>
      <w:r>
        <w:rPr>
          <w:w w:val="105"/>
          <w:u w:val="none"/>
        </w:rPr>
        <w:t>Partie</w:t>
      </w:r>
      <w:r>
        <w:rPr>
          <w:w w:val="105"/>
          <w:u w:val="none"/>
        </w:rPr>
        <w:t>s</w:t>
      </w:r>
      <w:r>
        <w:rPr>
          <w:spacing w:val="-12"/>
          <w:w w:val="105"/>
          <w:u w:val="none"/>
        </w:rPr>
        <w:t xml:space="preserve"> </w:t>
      </w:r>
      <w:r>
        <w:rPr>
          <w:w w:val="105"/>
          <w:u w:val="none"/>
        </w:rPr>
        <w:t>and</w:t>
      </w:r>
      <w:r>
        <w:rPr>
          <w:spacing w:val="-11"/>
          <w:w w:val="105"/>
          <w:u w:val="none"/>
        </w:rPr>
        <w:t xml:space="preserve"> </w:t>
      </w:r>
      <w:r>
        <w:rPr>
          <w:w w:val="105"/>
          <w:u w:val="none"/>
        </w:rPr>
        <w:t>the</w:t>
      </w:r>
      <w:r>
        <w:rPr>
          <w:spacing w:val="-11"/>
          <w:w w:val="105"/>
          <w:u w:val="none"/>
        </w:rPr>
        <w:t xml:space="preserve"> </w:t>
      </w:r>
      <w:r>
        <w:rPr>
          <w:w w:val="105"/>
          <w:u w:val="none"/>
        </w:rPr>
        <w:t>disclosure</w:t>
      </w:r>
      <w:r>
        <w:rPr>
          <w:spacing w:val="-11"/>
          <w:w w:val="105"/>
          <w:u w:val="none"/>
        </w:rPr>
        <w:t xml:space="preserve"> </w:t>
      </w:r>
      <w:r>
        <w:rPr>
          <w:w w:val="105"/>
          <w:u w:val="none"/>
        </w:rPr>
        <w:t>or</w:t>
      </w:r>
      <w:r>
        <w:rPr>
          <w:spacing w:val="-12"/>
          <w:w w:val="105"/>
          <w:u w:val="none"/>
        </w:rPr>
        <w:t xml:space="preserve"> </w:t>
      </w:r>
      <w:r>
        <w:rPr>
          <w:w w:val="105"/>
          <w:u w:val="none"/>
        </w:rPr>
        <w:t>inappropriate use of such Confidential Information could be detrimental to the business of each Party; and</w:t>
      </w:r>
    </w:p>
    <w:p w:rsidR="00424080" w:rsidRDefault="00424080">
      <w:pPr>
        <w:pStyle w:val="BodyText"/>
        <w:spacing w:before="2"/>
        <w:rPr>
          <w:sz w:val="20"/>
          <w:u w:val="none"/>
        </w:rPr>
      </w:pPr>
    </w:p>
    <w:p w:rsidR="00424080" w:rsidRDefault="00AF22AB">
      <w:pPr>
        <w:pStyle w:val="BodyText"/>
        <w:spacing w:line="252" w:lineRule="auto"/>
        <w:ind w:left="107" w:right="104"/>
        <w:jc w:val="both"/>
        <w:rPr>
          <w:u w:val="none"/>
        </w:rPr>
      </w:pPr>
      <w:r>
        <w:rPr>
          <w:b/>
          <w:w w:val="105"/>
          <w:u w:val="none"/>
        </w:rPr>
        <w:t>WHEREAS</w:t>
      </w:r>
      <w:r>
        <w:rPr>
          <w:w w:val="105"/>
          <w:u w:val="none"/>
        </w:rPr>
        <w:t>, to protect the Confidential Information of the Parties, their assets and the rights and interests of their customers,</w:t>
      </w:r>
      <w:r>
        <w:rPr>
          <w:spacing w:val="-14"/>
          <w:w w:val="105"/>
          <w:u w:val="none"/>
        </w:rPr>
        <w:t xml:space="preserve"> </w:t>
      </w:r>
      <w:r>
        <w:rPr>
          <w:w w:val="105"/>
          <w:u w:val="none"/>
        </w:rPr>
        <w:t>the</w:t>
      </w:r>
      <w:r>
        <w:rPr>
          <w:spacing w:val="-13"/>
          <w:w w:val="105"/>
          <w:u w:val="none"/>
        </w:rPr>
        <w:t xml:space="preserve"> </w:t>
      </w:r>
      <w:r>
        <w:rPr>
          <w:w w:val="105"/>
          <w:u w:val="none"/>
        </w:rPr>
        <w:t>Parties</w:t>
      </w:r>
      <w:r>
        <w:rPr>
          <w:spacing w:val="-13"/>
          <w:w w:val="105"/>
          <w:u w:val="none"/>
        </w:rPr>
        <w:t xml:space="preserve"> </w:t>
      </w:r>
      <w:r>
        <w:rPr>
          <w:w w:val="105"/>
          <w:u w:val="none"/>
        </w:rPr>
        <w:t>desire</w:t>
      </w:r>
      <w:r>
        <w:rPr>
          <w:spacing w:val="-13"/>
          <w:w w:val="105"/>
          <w:u w:val="none"/>
        </w:rPr>
        <w:t xml:space="preserve"> </w:t>
      </w:r>
      <w:r>
        <w:rPr>
          <w:w w:val="105"/>
          <w:u w:val="none"/>
        </w:rPr>
        <w:t>to</w:t>
      </w:r>
      <w:r>
        <w:rPr>
          <w:spacing w:val="-13"/>
          <w:w w:val="105"/>
          <w:u w:val="none"/>
        </w:rPr>
        <w:t xml:space="preserve"> </w:t>
      </w:r>
      <w:r>
        <w:rPr>
          <w:w w:val="105"/>
          <w:u w:val="none"/>
        </w:rPr>
        <w:t>disclose</w:t>
      </w:r>
      <w:r>
        <w:rPr>
          <w:spacing w:val="-13"/>
          <w:w w:val="105"/>
          <w:u w:val="none"/>
        </w:rPr>
        <w:t xml:space="preserve"> </w:t>
      </w:r>
      <w:r>
        <w:rPr>
          <w:w w:val="105"/>
          <w:u w:val="none"/>
        </w:rPr>
        <w:t>such</w:t>
      </w:r>
      <w:r>
        <w:rPr>
          <w:spacing w:val="-13"/>
          <w:w w:val="105"/>
          <w:u w:val="none"/>
        </w:rPr>
        <w:t xml:space="preserve"> </w:t>
      </w:r>
      <w:r>
        <w:rPr>
          <w:w w:val="105"/>
          <w:u w:val="none"/>
        </w:rPr>
        <w:t>Confidential</w:t>
      </w:r>
      <w:r>
        <w:rPr>
          <w:spacing w:val="-14"/>
          <w:w w:val="105"/>
          <w:u w:val="none"/>
        </w:rPr>
        <w:t xml:space="preserve"> </w:t>
      </w:r>
      <w:r>
        <w:rPr>
          <w:w w:val="105"/>
          <w:u w:val="none"/>
        </w:rPr>
        <w:t>Information</w:t>
      </w:r>
      <w:r>
        <w:rPr>
          <w:spacing w:val="-13"/>
          <w:w w:val="105"/>
          <w:u w:val="none"/>
        </w:rPr>
        <w:t xml:space="preserve"> </w:t>
      </w:r>
      <w:r>
        <w:rPr>
          <w:w w:val="105"/>
          <w:u w:val="none"/>
        </w:rPr>
        <w:t>pursuant</w:t>
      </w:r>
      <w:r>
        <w:rPr>
          <w:spacing w:val="-14"/>
          <w:w w:val="105"/>
          <w:u w:val="none"/>
        </w:rPr>
        <w:t xml:space="preserve"> </w:t>
      </w:r>
      <w:r>
        <w:rPr>
          <w:w w:val="105"/>
          <w:u w:val="none"/>
        </w:rPr>
        <w:t>to</w:t>
      </w:r>
      <w:r>
        <w:rPr>
          <w:spacing w:val="-13"/>
          <w:w w:val="105"/>
          <w:u w:val="none"/>
        </w:rPr>
        <w:t xml:space="preserve"> </w:t>
      </w:r>
      <w:r>
        <w:rPr>
          <w:w w:val="105"/>
          <w:u w:val="none"/>
        </w:rPr>
        <w:t>and</w:t>
      </w:r>
      <w:r>
        <w:rPr>
          <w:spacing w:val="-13"/>
          <w:w w:val="105"/>
          <w:u w:val="none"/>
        </w:rPr>
        <w:t xml:space="preserve"> </w:t>
      </w:r>
      <w:r>
        <w:rPr>
          <w:w w:val="105"/>
          <w:u w:val="none"/>
        </w:rPr>
        <w:t>in</w:t>
      </w:r>
      <w:r>
        <w:rPr>
          <w:spacing w:val="-13"/>
          <w:w w:val="105"/>
          <w:u w:val="none"/>
        </w:rPr>
        <w:t xml:space="preserve"> </w:t>
      </w:r>
      <w:r>
        <w:rPr>
          <w:w w:val="105"/>
          <w:u w:val="none"/>
        </w:rPr>
        <w:t>reliance</w:t>
      </w:r>
      <w:r>
        <w:rPr>
          <w:spacing w:val="-13"/>
          <w:w w:val="105"/>
          <w:u w:val="none"/>
        </w:rPr>
        <w:t xml:space="preserve"> </w:t>
      </w:r>
      <w:r>
        <w:rPr>
          <w:w w:val="105"/>
          <w:u w:val="none"/>
        </w:rPr>
        <w:t>on</w:t>
      </w:r>
      <w:r>
        <w:rPr>
          <w:spacing w:val="-13"/>
          <w:w w:val="105"/>
          <w:u w:val="none"/>
        </w:rPr>
        <w:t xml:space="preserve"> </w:t>
      </w:r>
      <w:r>
        <w:rPr>
          <w:w w:val="105"/>
          <w:u w:val="none"/>
        </w:rPr>
        <w:t>this</w:t>
      </w:r>
      <w:r>
        <w:rPr>
          <w:spacing w:val="-13"/>
          <w:w w:val="105"/>
          <w:u w:val="none"/>
        </w:rPr>
        <w:t xml:space="preserve"> </w:t>
      </w:r>
      <w:r>
        <w:rPr>
          <w:w w:val="105"/>
          <w:u w:val="none"/>
        </w:rPr>
        <w:t>Agreement.</w:t>
      </w:r>
    </w:p>
    <w:p w:rsidR="00424080" w:rsidRDefault="00424080">
      <w:pPr>
        <w:pStyle w:val="BodyText"/>
        <w:spacing w:before="2"/>
        <w:rPr>
          <w:sz w:val="20"/>
          <w:u w:val="none"/>
        </w:rPr>
      </w:pPr>
    </w:p>
    <w:p w:rsidR="00424080" w:rsidRDefault="00AF22AB">
      <w:pPr>
        <w:pStyle w:val="Heading1"/>
        <w:ind w:left="4562" w:right="4562"/>
      </w:pPr>
      <w:r>
        <w:rPr>
          <w:w w:val="105"/>
        </w:rPr>
        <w:t>AGREEMENT</w:t>
      </w:r>
    </w:p>
    <w:p w:rsidR="00424080" w:rsidRDefault="00424080">
      <w:pPr>
        <w:pStyle w:val="BodyText"/>
        <w:spacing w:before="10"/>
        <w:rPr>
          <w:b/>
          <w:sz w:val="21"/>
          <w:u w:val="none"/>
        </w:rPr>
      </w:pPr>
    </w:p>
    <w:p w:rsidR="00424080" w:rsidRDefault="00AF22AB">
      <w:pPr>
        <w:pStyle w:val="BodyText"/>
        <w:spacing w:line="252" w:lineRule="auto"/>
        <w:ind w:left="108" w:right="106"/>
        <w:jc w:val="both"/>
        <w:rPr>
          <w:u w:val="none"/>
        </w:rPr>
      </w:pPr>
      <w:r>
        <w:rPr>
          <w:b/>
          <w:w w:val="105"/>
          <w:u w:val="none"/>
        </w:rPr>
        <w:t>NOW, THEREFORE</w:t>
      </w:r>
      <w:r>
        <w:rPr>
          <w:w w:val="105"/>
          <w:u w:val="none"/>
        </w:rPr>
        <w:t>, in consideration of the mutual covenants and obligations hereinafter set forth, and for other good and valuable consideration, the receipt and sufficiency of which are hereby acknowledged, and intending to be legally bound, it is hereby agreed between th</w:t>
      </w:r>
      <w:r>
        <w:rPr>
          <w:w w:val="105"/>
          <w:u w:val="none"/>
        </w:rPr>
        <w:t>e Parties, as follows:</w:t>
      </w:r>
    </w:p>
    <w:p w:rsidR="00424080" w:rsidRDefault="00424080">
      <w:pPr>
        <w:pStyle w:val="BodyText"/>
        <w:spacing w:before="1"/>
        <w:rPr>
          <w:sz w:val="21"/>
          <w:u w:val="none"/>
        </w:rPr>
      </w:pPr>
    </w:p>
    <w:p w:rsidR="00424080" w:rsidRDefault="00AF22AB">
      <w:pPr>
        <w:pStyle w:val="Heading1"/>
        <w:numPr>
          <w:ilvl w:val="0"/>
          <w:numId w:val="1"/>
        </w:numPr>
        <w:tabs>
          <w:tab w:val="left" w:pos="469"/>
        </w:tabs>
        <w:ind w:firstLine="0"/>
        <w:jc w:val="both"/>
      </w:pPr>
      <w:r>
        <w:rPr>
          <w:w w:val="105"/>
          <w:u w:val="single"/>
        </w:rPr>
        <w:t>Definitions</w:t>
      </w:r>
      <w:r>
        <w:rPr>
          <w:w w:val="105"/>
        </w:rPr>
        <w:t>.</w:t>
      </w:r>
    </w:p>
    <w:p w:rsidR="00424080" w:rsidRDefault="00424080">
      <w:pPr>
        <w:pStyle w:val="BodyText"/>
        <w:spacing w:before="9"/>
        <w:rPr>
          <w:b/>
          <w:sz w:val="12"/>
          <w:u w:val="none"/>
        </w:rPr>
      </w:pPr>
    </w:p>
    <w:p w:rsidR="00424080" w:rsidRDefault="00AF22AB">
      <w:pPr>
        <w:pStyle w:val="ListParagraph"/>
        <w:numPr>
          <w:ilvl w:val="1"/>
          <w:numId w:val="1"/>
        </w:numPr>
        <w:tabs>
          <w:tab w:val="left" w:pos="1549"/>
        </w:tabs>
        <w:spacing w:before="100" w:line="252" w:lineRule="auto"/>
        <w:ind w:firstLine="1"/>
        <w:jc w:val="both"/>
        <w:rPr>
          <w:sz w:val="19"/>
          <w:u w:val="none"/>
        </w:rPr>
      </w:pPr>
      <w:r>
        <w:rPr>
          <w:w w:val="105"/>
          <w:sz w:val="19"/>
          <w:u w:val="none"/>
        </w:rPr>
        <w:t>“</w:t>
      </w:r>
      <w:r>
        <w:rPr>
          <w:b/>
          <w:w w:val="105"/>
          <w:sz w:val="19"/>
          <w:u w:val="none"/>
        </w:rPr>
        <w:t>Confidential Information</w:t>
      </w:r>
      <w:r>
        <w:rPr>
          <w:w w:val="105"/>
          <w:sz w:val="19"/>
          <w:u w:val="none"/>
        </w:rPr>
        <w:t>” shall mean: (a) all information, data, reports, analyses, compilations, records, notes, summaries, discussions, studies, sketches, graphs, designs, photographs, drawings and other</w:t>
      </w:r>
      <w:r>
        <w:rPr>
          <w:spacing w:val="-10"/>
          <w:w w:val="105"/>
          <w:sz w:val="19"/>
          <w:u w:val="none"/>
        </w:rPr>
        <w:t xml:space="preserve"> </w:t>
      </w:r>
      <w:r>
        <w:rPr>
          <w:w w:val="105"/>
          <w:sz w:val="19"/>
          <w:u w:val="none"/>
        </w:rPr>
        <w:t>materials</w:t>
      </w:r>
      <w:r>
        <w:rPr>
          <w:spacing w:val="-9"/>
          <w:w w:val="105"/>
          <w:sz w:val="19"/>
          <w:u w:val="none"/>
        </w:rPr>
        <w:t xml:space="preserve"> </w:t>
      </w:r>
      <w:r>
        <w:rPr>
          <w:w w:val="105"/>
          <w:sz w:val="19"/>
          <w:u w:val="none"/>
        </w:rPr>
        <w:t>(</w:t>
      </w:r>
      <w:r>
        <w:rPr>
          <w:w w:val="105"/>
          <w:sz w:val="19"/>
          <w:u w:val="none"/>
        </w:rPr>
        <w:t>in</w:t>
      </w:r>
      <w:r>
        <w:rPr>
          <w:spacing w:val="-9"/>
          <w:w w:val="105"/>
          <w:sz w:val="19"/>
          <w:u w:val="none"/>
        </w:rPr>
        <w:t xml:space="preserve"> </w:t>
      </w:r>
      <w:r>
        <w:rPr>
          <w:w w:val="105"/>
          <w:sz w:val="19"/>
          <w:u w:val="none"/>
        </w:rPr>
        <w:t>whatever</w:t>
      </w:r>
      <w:r>
        <w:rPr>
          <w:spacing w:val="-10"/>
          <w:w w:val="105"/>
          <w:sz w:val="19"/>
          <w:u w:val="none"/>
        </w:rPr>
        <w:t xml:space="preserve"> </w:t>
      </w:r>
      <w:r>
        <w:rPr>
          <w:w w:val="105"/>
          <w:sz w:val="19"/>
          <w:u w:val="none"/>
        </w:rPr>
        <w:t>form</w:t>
      </w:r>
      <w:r>
        <w:rPr>
          <w:spacing w:val="-8"/>
          <w:w w:val="105"/>
          <w:sz w:val="19"/>
          <w:u w:val="none"/>
        </w:rPr>
        <w:t xml:space="preserve"> </w:t>
      </w:r>
      <w:r>
        <w:rPr>
          <w:w w:val="105"/>
          <w:sz w:val="19"/>
          <w:u w:val="none"/>
        </w:rPr>
        <w:t>or</w:t>
      </w:r>
      <w:r>
        <w:rPr>
          <w:spacing w:val="-10"/>
          <w:w w:val="105"/>
          <w:sz w:val="19"/>
          <w:u w:val="none"/>
        </w:rPr>
        <w:t xml:space="preserve"> </w:t>
      </w:r>
      <w:r>
        <w:rPr>
          <w:w w:val="105"/>
          <w:sz w:val="19"/>
          <w:u w:val="none"/>
        </w:rPr>
        <w:t>media</w:t>
      </w:r>
      <w:r>
        <w:rPr>
          <w:spacing w:val="-9"/>
          <w:w w:val="105"/>
          <w:sz w:val="19"/>
          <w:u w:val="none"/>
        </w:rPr>
        <w:t xml:space="preserve"> </w:t>
      </w:r>
      <w:r>
        <w:rPr>
          <w:w w:val="105"/>
          <w:sz w:val="19"/>
          <w:u w:val="none"/>
        </w:rPr>
        <w:t>maintained)</w:t>
      </w:r>
      <w:r>
        <w:rPr>
          <w:spacing w:val="-10"/>
          <w:w w:val="105"/>
          <w:sz w:val="19"/>
          <w:u w:val="none"/>
        </w:rPr>
        <w:t xml:space="preserve"> </w:t>
      </w:r>
      <w:r>
        <w:rPr>
          <w:w w:val="105"/>
          <w:sz w:val="19"/>
          <w:u w:val="none"/>
        </w:rPr>
        <w:t>containing</w:t>
      </w:r>
      <w:r>
        <w:rPr>
          <w:spacing w:val="-9"/>
          <w:w w:val="105"/>
          <w:sz w:val="19"/>
          <w:u w:val="none"/>
        </w:rPr>
        <w:t xml:space="preserve"> </w:t>
      </w:r>
      <w:r>
        <w:rPr>
          <w:w w:val="105"/>
          <w:sz w:val="19"/>
          <w:u w:val="none"/>
        </w:rPr>
        <w:t>or</w:t>
      </w:r>
      <w:r>
        <w:rPr>
          <w:spacing w:val="-10"/>
          <w:w w:val="105"/>
          <w:sz w:val="19"/>
          <w:u w:val="none"/>
        </w:rPr>
        <w:t xml:space="preserve"> </w:t>
      </w:r>
      <w:r>
        <w:rPr>
          <w:w w:val="105"/>
          <w:sz w:val="19"/>
          <w:u w:val="none"/>
        </w:rPr>
        <w:t>reflecting</w:t>
      </w:r>
      <w:r>
        <w:rPr>
          <w:spacing w:val="-9"/>
          <w:w w:val="105"/>
          <w:sz w:val="19"/>
          <w:u w:val="none"/>
        </w:rPr>
        <w:t xml:space="preserve"> </w:t>
      </w:r>
      <w:r>
        <w:rPr>
          <w:w w:val="105"/>
          <w:sz w:val="19"/>
          <w:u w:val="none"/>
        </w:rPr>
        <w:t>information</w:t>
      </w:r>
      <w:r>
        <w:rPr>
          <w:spacing w:val="-9"/>
          <w:w w:val="105"/>
          <w:sz w:val="19"/>
          <w:u w:val="none"/>
        </w:rPr>
        <w:t xml:space="preserve"> </w:t>
      </w:r>
      <w:r>
        <w:rPr>
          <w:w w:val="105"/>
          <w:sz w:val="19"/>
          <w:u w:val="none"/>
        </w:rPr>
        <w:t>relating</w:t>
      </w:r>
      <w:r>
        <w:rPr>
          <w:spacing w:val="-9"/>
          <w:w w:val="105"/>
          <w:sz w:val="19"/>
          <w:u w:val="none"/>
        </w:rPr>
        <w:t xml:space="preserve"> </w:t>
      </w:r>
      <w:r>
        <w:rPr>
          <w:w w:val="105"/>
          <w:sz w:val="19"/>
          <w:u w:val="none"/>
        </w:rPr>
        <w:t>to</w:t>
      </w:r>
      <w:r>
        <w:rPr>
          <w:spacing w:val="-9"/>
          <w:w w:val="105"/>
          <w:sz w:val="19"/>
          <w:u w:val="none"/>
        </w:rPr>
        <w:t xml:space="preserve"> </w:t>
      </w:r>
      <w:r>
        <w:rPr>
          <w:w w:val="105"/>
          <w:sz w:val="19"/>
          <w:u w:val="none"/>
        </w:rPr>
        <w:t>a</w:t>
      </w:r>
      <w:r>
        <w:rPr>
          <w:spacing w:val="-9"/>
          <w:w w:val="105"/>
          <w:sz w:val="19"/>
          <w:u w:val="none"/>
        </w:rPr>
        <w:t xml:space="preserve"> </w:t>
      </w:r>
      <w:r>
        <w:rPr>
          <w:w w:val="105"/>
          <w:sz w:val="19"/>
          <w:u w:val="none"/>
        </w:rPr>
        <w:t>Party (in each case, “</w:t>
      </w:r>
      <w:r>
        <w:rPr>
          <w:b/>
          <w:w w:val="105"/>
          <w:sz w:val="19"/>
          <w:u w:val="none"/>
        </w:rPr>
        <w:t>Disclosing Party</w:t>
      </w:r>
      <w:r>
        <w:rPr>
          <w:w w:val="105"/>
          <w:sz w:val="19"/>
          <w:u w:val="none"/>
        </w:rPr>
        <w:t>”), assets, liabilities, properties, accounts, financial information, budgets, operations, marketing studies, plans and materials, services, products, processes, trade secrets, intellectual property or other proprietary rights, know-how, concepts, ideas, i</w:t>
      </w:r>
      <w:r>
        <w:rPr>
          <w:w w:val="105"/>
          <w:sz w:val="19"/>
          <w:u w:val="none"/>
        </w:rPr>
        <w:t>nventions, discoveries, research and development, business plans, models or strategies, manufacturing or distribution methods, processes or systems, software and related documentation, object code, source code, database technologies, systems, structures,</w:t>
      </w:r>
      <w:r>
        <w:rPr>
          <w:spacing w:val="-8"/>
          <w:w w:val="105"/>
          <w:sz w:val="19"/>
          <w:u w:val="none"/>
        </w:rPr>
        <w:t xml:space="preserve"> </w:t>
      </w:r>
      <w:r>
        <w:rPr>
          <w:w w:val="105"/>
          <w:sz w:val="19"/>
          <w:u w:val="none"/>
        </w:rPr>
        <w:t>a</w:t>
      </w:r>
      <w:r>
        <w:rPr>
          <w:w w:val="105"/>
          <w:sz w:val="19"/>
          <w:u w:val="none"/>
        </w:rPr>
        <w:t>rchitectures,</w:t>
      </w:r>
      <w:r>
        <w:rPr>
          <w:spacing w:val="-8"/>
          <w:w w:val="105"/>
          <w:sz w:val="19"/>
          <w:u w:val="none"/>
        </w:rPr>
        <w:t xml:space="preserve"> </w:t>
      </w:r>
      <w:r>
        <w:rPr>
          <w:w w:val="105"/>
          <w:sz w:val="19"/>
          <w:u w:val="none"/>
        </w:rPr>
        <w:t>customers,</w:t>
      </w:r>
      <w:r>
        <w:rPr>
          <w:spacing w:val="-8"/>
          <w:w w:val="105"/>
          <w:sz w:val="19"/>
          <w:u w:val="none"/>
        </w:rPr>
        <w:t xml:space="preserve"> </w:t>
      </w:r>
      <w:r>
        <w:rPr>
          <w:w w:val="105"/>
          <w:sz w:val="19"/>
          <w:u w:val="none"/>
        </w:rPr>
        <w:t>customer</w:t>
      </w:r>
      <w:r>
        <w:rPr>
          <w:spacing w:val="-7"/>
          <w:w w:val="105"/>
          <w:sz w:val="19"/>
          <w:u w:val="none"/>
        </w:rPr>
        <w:t xml:space="preserve"> </w:t>
      </w:r>
      <w:r>
        <w:rPr>
          <w:w w:val="105"/>
          <w:sz w:val="19"/>
          <w:u w:val="none"/>
        </w:rPr>
        <w:t>lists,</w:t>
      </w:r>
      <w:r>
        <w:rPr>
          <w:spacing w:val="-8"/>
          <w:w w:val="105"/>
          <w:sz w:val="19"/>
          <w:u w:val="none"/>
        </w:rPr>
        <w:t xml:space="preserve"> </w:t>
      </w:r>
      <w:r>
        <w:rPr>
          <w:w w:val="105"/>
          <w:sz w:val="19"/>
          <w:u w:val="none"/>
        </w:rPr>
        <w:t>customer</w:t>
      </w:r>
      <w:r>
        <w:rPr>
          <w:spacing w:val="-7"/>
          <w:w w:val="105"/>
          <w:sz w:val="19"/>
          <w:u w:val="none"/>
        </w:rPr>
        <w:t xml:space="preserve"> </w:t>
      </w:r>
      <w:r>
        <w:rPr>
          <w:w w:val="105"/>
          <w:sz w:val="19"/>
          <w:u w:val="none"/>
        </w:rPr>
        <w:t>requirements,</w:t>
      </w:r>
      <w:r>
        <w:rPr>
          <w:spacing w:val="-8"/>
          <w:w w:val="105"/>
          <w:sz w:val="19"/>
          <w:u w:val="none"/>
        </w:rPr>
        <w:t xml:space="preserve"> </w:t>
      </w:r>
      <w:r>
        <w:rPr>
          <w:w w:val="105"/>
          <w:sz w:val="19"/>
          <w:u w:val="none"/>
        </w:rPr>
        <w:t>vendors,</w:t>
      </w:r>
      <w:r>
        <w:rPr>
          <w:spacing w:val="-8"/>
          <w:w w:val="105"/>
          <w:sz w:val="19"/>
          <w:u w:val="none"/>
        </w:rPr>
        <w:t xml:space="preserve"> </w:t>
      </w:r>
      <w:r>
        <w:rPr>
          <w:w w:val="105"/>
          <w:sz w:val="19"/>
          <w:u w:val="none"/>
        </w:rPr>
        <w:t>suppliers,</w:t>
      </w:r>
      <w:r>
        <w:rPr>
          <w:spacing w:val="-8"/>
          <w:w w:val="105"/>
          <w:sz w:val="19"/>
          <w:u w:val="none"/>
        </w:rPr>
        <w:t xml:space="preserve"> </w:t>
      </w:r>
      <w:r>
        <w:rPr>
          <w:w w:val="105"/>
          <w:sz w:val="19"/>
          <w:u w:val="none"/>
        </w:rPr>
        <w:t>advertisers, personnel, training techniques, pricing and other proprietary information, that may hereafter be disclosed, provided or made available to another Party (in eac</w:t>
      </w:r>
      <w:r>
        <w:rPr>
          <w:w w:val="105"/>
          <w:sz w:val="19"/>
          <w:u w:val="none"/>
        </w:rPr>
        <w:t>h case, “</w:t>
      </w:r>
      <w:r>
        <w:rPr>
          <w:b/>
          <w:w w:val="105"/>
          <w:sz w:val="19"/>
          <w:u w:val="none"/>
        </w:rPr>
        <w:t>Recipient</w:t>
      </w:r>
      <w:r>
        <w:rPr>
          <w:w w:val="105"/>
          <w:sz w:val="19"/>
          <w:u w:val="none"/>
        </w:rPr>
        <w:t>”) or its Representatives (as defined herein),</w:t>
      </w:r>
      <w:r>
        <w:rPr>
          <w:spacing w:val="-6"/>
          <w:w w:val="105"/>
          <w:sz w:val="19"/>
          <w:u w:val="none"/>
        </w:rPr>
        <w:t xml:space="preserve"> </w:t>
      </w:r>
      <w:r>
        <w:rPr>
          <w:w w:val="105"/>
          <w:sz w:val="19"/>
          <w:u w:val="none"/>
        </w:rPr>
        <w:t>or</w:t>
      </w:r>
      <w:r>
        <w:rPr>
          <w:spacing w:val="-6"/>
          <w:w w:val="105"/>
          <w:sz w:val="19"/>
          <w:u w:val="none"/>
        </w:rPr>
        <w:t xml:space="preserve"> </w:t>
      </w:r>
      <w:r>
        <w:rPr>
          <w:w w:val="105"/>
          <w:sz w:val="19"/>
          <w:u w:val="none"/>
        </w:rPr>
        <w:t>to</w:t>
      </w:r>
      <w:r>
        <w:rPr>
          <w:spacing w:val="-6"/>
          <w:w w:val="105"/>
          <w:sz w:val="19"/>
          <w:u w:val="none"/>
        </w:rPr>
        <w:t xml:space="preserve"> </w:t>
      </w:r>
      <w:r>
        <w:rPr>
          <w:w w:val="105"/>
          <w:sz w:val="19"/>
          <w:u w:val="none"/>
        </w:rPr>
        <w:t>which</w:t>
      </w:r>
      <w:r>
        <w:rPr>
          <w:spacing w:val="-6"/>
          <w:w w:val="105"/>
          <w:sz w:val="19"/>
          <w:u w:val="none"/>
        </w:rPr>
        <w:t xml:space="preserve"> </w:t>
      </w:r>
      <w:r>
        <w:rPr>
          <w:w w:val="105"/>
          <w:sz w:val="19"/>
          <w:u w:val="none"/>
        </w:rPr>
        <w:t>Recipient</w:t>
      </w:r>
      <w:r>
        <w:rPr>
          <w:spacing w:val="-6"/>
          <w:w w:val="105"/>
          <w:sz w:val="19"/>
          <w:u w:val="none"/>
        </w:rPr>
        <w:t xml:space="preserve"> </w:t>
      </w:r>
      <w:r>
        <w:rPr>
          <w:w w:val="105"/>
          <w:sz w:val="19"/>
          <w:u w:val="none"/>
        </w:rPr>
        <w:t>or</w:t>
      </w:r>
      <w:r>
        <w:rPr>
          <w:spacing w:val="-6"/>
          <w:w w:val="105"/>
          <w:sz w:val="19"/>
          <w:u w:val="none"/>
        </w:rPr>
        <w:t xml:space="preserve"> </w:t>
      </w:r>
      <w:r>
        <w:rPr>
          <w:w w:val="105"/>
          <w:sz w:val="19"/>
          <w:u w:val="none"/>
        </w:rPr>
        <w:t>its</w:t>
      </w:r>
      <w:r>
        <w:rPr>
          <w:spacing w:val="-6"/>
          <w:w w:val="105"/>
          <w:sz w:val="19"/>
          <w:u w:val="none"/>
        </w:rPr>
        <w:t xml:space="preserve"> </w:t>
      </w:r>
      <w:r>
        <w:rPr>
          <w:w w:val="105"/>
          <w:sz w:val="19"/>
          <w:u w:val="none"/>
        </w:rPr>
        <w:t>Representatives</w:t>
      </w:r>
      <w:r>
        <w:rPr>
          <w:spacing w:val="-6"/>
          <w:w w:val="105"/>
          <w:sz w:val="19"/>
          <w:u w:val="none"/>
        </w:rPr>
        <w:t xml:space="preserve"> </w:t>
      </w:r>
      <w:r>
        <w:rPr>
          <w:w w:val="105"/>
          <w:sz w:val="19"/>
          <w:u w:val="none"/>
        </w:rPr>
        <w:t>otherwise</w:t>
      </w:r>
      <w:r>
        <w:rPr>
          <w:spacing w:val="-6"/>
          <w:w w:val="105"/>
          <w:sz w:val="19"/>
          <w:u w:val="none"/>
        </w:rPr>
        <w:t xml:space="preserve"> </w:t>
      </w:r>
      <w:r>
        <w:rPr>
          <w:w w:val="105"/>
          <w:sz w:val="19"/>
          <w:u w:val="none"/>
        </w:rPr>
        <w:t>become</w:t>
      </w:r>
      <w:r>
        <w:rPr>
          <w:spacing w:val="-6"/>
          <w:w w:val="105"/>
          <w:sz w:val="19"/>
          <w:u w:val="none"/>
        </w:rPr>
        <w:t xml:space="preserve"> </w:t>
      </w:r>
      <w:r>
        <w:rPr>
          <w:w w:val="105"/>
          <w:sz w:val="19"/>
          <w:u w:val="none"/>
        </w:rPr>
        <w:t>aware</w:t>
      </w:r>
      <w:r>
        <w:rPr>
          <w:spacing w:val="-6"/>
          <w:w w:val="105"/>
          <w:sz w:val="19"/>
          <w:u w:val="none"/>
        </w:rPr>
        <w:t xml:space="preserve"> </w:t>
      </w:r>
      <w:r>
        <w:rPr>
          <w:w w:val="105"/>
          <w:sz w:val="19"/>
          <w:u w:val="none"/>
        </w:rPr>
        <w:t>or</w:t>
      </w:r>
      <w:r>
        <w:rPr>
          <w:spacing w:val="-6"/>
          <w:w w:val="105"/>
          <w:sz w:val="19"/>
          <w:u w:val="none"/>
        </w:rPr>
        <w:t xml:space="preserve"> </w:t>
      </w:r>
      <w:r>
        <w:rPr>
          <w:w w:val="105"/>
          <w:sz w:val="19"/>
          <w:u w:val="none"/>
        </w:rPr>
        <w:t>gain</w:t>
      </w:r>
      <w:r>
        <w:rPr>
          <w:spacing w:val="-6"/>
          <w:w w:val="105"/>
          <w:sz w:val="19"/>
          <w:u w:val="none"/>
        </w:rPr>
        <w:t xml:space="preserve"> </w:t>
      </w:r>
      <w:r>
        <w:rPr>
          <w:w w:val="105"/>
          <w:sz w:val="19"/>
          <w:u w:val="none"/>
        </w:rPr>
        <w:t>access</w:t>
      </w:r>
      <w:r>
        <w:rPr>
          <w:spacing w:val="-6"/>
          <w:w w:val="105"/>
          <w:sz w:val="19"/>
          <w:u w:val="none"/>
        </w:rPr>
        <w:t xml:space="preserve"> </w:t>
      </w:r>
      <w:r>
        <w:rPr>
          <w:w w:val="105"/>
          <w:sz w:val="19"/>
          <w:u w:val="none"/>
        </w:rPr>
        <w:t>or</w:t>
      </w:r>
      <w:r>
        <w:rPr>
          <w:spacing w:val="-6"/>
          <w:w w:val="105"/>
          <w:sz w:val="19"/>
          <w:u w:val="none"/>
        </w:rPr>
        <w:t xml:space="preserve"> </w:t>
      </w:r>
      <w:r>
        <w:rPr>
          <w:w w:val="105"/>
          <w:sz w:val="19"/>
          <w:u w:val="none"/>
        </w:rPr>
        <w:t>possession;</w:t>
      </w:r>
    </w:p>
    <w:p w:rsidR="00424080" w:rsidRDefault="00AF22AB">
      <w:pPr>
        <w:pStyle w:val="BodyText"/>
        <w:spacing w:before="7" w:line="252" w:lineRule="auto"/>
        <w:ind w:left="827" w:right="105" w:hanging="1"/>
        <w:jc w:val="both"/>
        <w:rPr>
          <w:u w:val="none"/>
        </w:rPr>
      </w:pPr>
      <w:r>
        <w:rPr>
          <w:w w:val="105"/>
          <w:u w:val="none"/>
        </w:rPr>
        <w:t>(b) all data, reports, analysis, compilations, extracts, summaries, writings, studies, interp</w:t>
      </w:r>
      <w:r>
        <w:rPr>
          <w:w w:val="105"/>
          <w:u w:val="none"/>
        </w:rPr>
        <w:t>retations, forecasts, records or other materials (whether documentary, electronic or otherwise) prepared by or on behalf of the Disclosing</w:t>
      </w:r>
      <w:r>
        <w:rPr>
          <w:spacing w:val="-8"/>
          <w:w w:val="105"/>
          <w:u w:val="none"/>
        </w:rPr>
        <w:t xml:space="preserve"> </w:t>
      </w:r>
      <w:r>
        <w:rPr>
          <w:w w:val="105"/>
          <w:u w:val="none"/>
        </w:rPr>
        <w:t>Party</w:t>
      </w:r>
      <w:r>
        <w:rPr>
          <w:spacing w:val="-8"/>
          <w:w w:val="105"/>
          <w:u w:val="none"/>
        </w:rPr>
        <w:t xml:space="preserve"> </w:t>
      </w:r>
      <w:r>
        <w:rPr>
          <w:w w:val="105"/>
          <w:u w:val="none"/>
        </w:rPr>
        <w:t>or</w:t>
      </w:r>
      <w:r>
        <w:rPr>
          <w:spacing w:val="-9"/>
          <w:w w:val="105"/>
          <w:u w:val="none"/>
        </w:rPr>
        <w:t xml:space="preserve"> </w:t>
      </w:r>
      <w:r>
        <w:rPr>
          <w:w w:val="105"/>
          <w:u w:val="none"/>
        </w:rPr>
        <w:t>any</w:t>
      </w:r>
      <w:r>
        <w:rPr>
          <w:spacing w:val="-8"/>
          <w:w w:val="105"/>
          <w:u w:val="none"/>
        </w:rPr>
        <w:t xml:space="preserve"> </w:t>
      </w:r>
      <w:r>
        <w:rPr>
          <w:w w:val="105"/>
          <w:u w:val="none"/>
        </w:rPr>
        <w:t>of</w:t>
      </w:r>
      <w:r>
        <w:rPr>
          <w:spacing w:val="-9"/>
          <w:w w:val="105"/>
          <w:u w:val="none"/>
        </w:rPr>
        <w:t xml:space="preserve"> </w:t>
      </w:r>
      <w:r>
        <w:rPr>
          <w:w w:val="105"/>
          <w:u w:val="none"/>
        </w:rPr>
        <w:t>its</w:t>
      </w:r>
      <w:r>
        <w:rPr>
          <w:spacing w:val="-8"/>
          <w:w w:val="105"/>
          <w:u w:val="none"/>
        </w:rPr>
        <w:t xml:space="preserve"> </w:t>
      </w:r>
      <w:r>
        <w:rPr>
          <w:w w:val="105"/>
          <w:u w:val="none"/>
        </w:rPr>
        <w:t>Representatives,</w:t>
      </w:r>
      <w:r>
        <w:rPr>
          <w:spacing w:val="-9"/>
          <w:w w:val="105"/>
          <w:u w:val="none"/>
        </w:rPr>
        <w:t xml:space="preserve"> </w:t>
      </w:r>
      <w:r>
        <w:rPr>
          <w:w w:val="105"/>
          <w:u w:val="none"/>
        </w:rPr>
        <w:t>that</w:t>
      </w:r>
      <w:r>
        <w:rPr>
          <w:spacing w:val="-9"/>
          <w:w w:val="105"/>
          <w:u w:val="none"/>
        </w:rPr>
        <w:t xml:space="preserve"> </w:t>
      </w:r>
      <w:r>
        <w:rPr>
          <w:w w:val="105"/>
          <w:u w:val="none"/>
        </w:rPr>
        <w:t>relate</w:t>
      </w:r>
      <w:r>
        <w:rPr>
          <w:spacing w:val="-8"/>
          <w:w w:val="105"/>
          <w:u w:val="none"/>
        </w:rPr>
        <w:t xml:space="preserve"> </w:t>
      </w:r>
      <w:r>
        <w:rPr>
          <w:w w:val="105"/>
          <w:u w:val="none"/>
        </w:rPr>
        <w:t>to</w:t>
      </w:r>
      <w:r>
        <w:rPr>
          <w:spacing w:val="-8"/>
          <w:w w:val="105"/>
          <w:u w:val="none"/>
        </w:rPr>
        <w:t xml:space="preserve"> </w:t>
      </w:r>
      <w:r>
        <w:rPr>
          <w:w w:val="105"/>
          <w:u w:val="none"/>
        </w:rPr>
        <w:t>or</w:t>
      </w:r>
      <w:r>
        <w:rPr>
          <w:spacing w:val="-9"/>
          <w:w w:val="105"/>
          <w:u w:val="none"/>
        </w:rPr>
        <w:t xml:space="preserve"> </w:t>
      </w:r>
      <w:r>
        <w:rPr>
          <w:w w:val="105"/>
          <w:u w:val="none"/>
        </w:rPr>
        <w:t>are</w:t>
      </w:r>
      <w:r>
        <w:rPr>
          <w:spacing w:val="-8"/>
          <w:w w:val="105"/>
          <w:u w:val="none"/>
        </w:rPr>
        <w:t xml:space="preserve"> </w:t>
      </w:r>
      <w:r>
        <w:rPr>
          <w:w w:val="105"/>
          <w:u w:val="none"/>
        </w:rPr>
        <w:t>based</w:t>
      </w:r>
      <w:r>
        <w:rPr>
          <w:spacing w:val="-8"/>
          <w:w w:val="105"/>
          <w:u w:val="none"/>
        </w:rPr>
        <w:t xml:space="preserve"> </w:t>
      </w:r>
      <w:r>
        <w:rPr>
          <w:w w:val="105"/>
          <w:u w:val="none"/>
        </w:rPr>
        <w:t>on</w:t>
      </w:r>
      <w:r>
        <w:rPr>
          <w:spacing w:val="-8"/>
          <w:w w:val="105"/>
          <w:u w:val="none"/>
        </w:rPr>
        <w:t xml:space="preserve"> </w:t>
      </w:r>
      <w:r>
        <w:rPr>
          <w:w w:val="105"/>
          <w:u w:val="none"/>
        </w:rPr>
        <w:t>or</w:t>
      </w:r>
      <w:r>
        <w:rPr>
          <w:spacing w:val="-9"/>
          <w:w w:val="105"/>
          <w:u w:val="none"/>
        </w:rPr>
        <w:t xml:space="preserve"> </w:t>
      </w:r>
      <w:r>
        <w:rPr>
          <w:w w:val="105"/>
          <w:u w:val="none"/>
        </w:rPr>
        <w:t>contain</w:t>
      </w:r>
      <w:r>
        <w:rPr>
          <w:spacing w:val="-8"/>
          <w:w w:val="105"/>
          <w:u w:val="none"/>
        </w:rPr>
        <w:t xml:space="preserve"> </w:t>
      </w:r>
      <w:r>
        <w:rPr>
          <w:w w:val="105"/>
          <w:u w:val="none"/>
        </w:rPr>
        <w:t>any</w:t>
      </w:r>
      <w:r>
        <w:rPr>
          <w:spacing w:val="-8"/>
          <w:w w:val="105"/>
          <w:u w:val="none"/>
        </w:rPr>
        <w:t xml:space="preserve"> </w:t>
      </w:r>
      <w:r>
        <w:rPr>
          <w:w w:val="105"/>
          <w:u w:val="none"/>
        </w:rPr>
        <w:t>of</w:t>
      </w:r>
      <w:r>
        <w:rPr>
          <w:spacing w:val="-9"/>
          <w:w w:val="105"/>
          <w:u w:val="none"/>
        </w:rPr>
        <w:t xml:space="preserve"> </w:t>
      </w:r>
      <w:r>
        <w:rPr>
          <w:w w:val="105"/>
          <w:u w:val="none"/>
        </w:rPr>
        <w:t>the</w:t>
      </w:r>
      <w:r>
        <w:rPr>
          <w:spacing w:val="-8"/>
          <w:w w:val="105"/>
          <w:u w:val="none"/>
        </w:rPr>
        <w:t xml:space="preserve"> </w:t>
      </w:r>
      <w:r>
        <w:rPr>
          <w:w w:val="105"/>
          <w:u w:val="none"/>
        </w:rPr>
        <w:t>information listed</w:t>
      </w:r>
      <w:r>
        <w:rPr>
          <w:spacing w:val="-7"/>
          <w:w w:val="105"/>
          <w:u w:val="none"/>
        </w:rPr>
        <w:t xml:space="preserve"> </w:t>
      </w:r>
      <w:r>
        <w:rPr>
          <w:w w:val="105"/>
          <w:u w:val="none"/>
        </w:rPr>
        <w:t>in</w:t>
      </w:r>
      <w:r>
        <w:rPr>
          <w:spacing w:val="-7"/>
          <w:w w:val="105"/>
          <w:u w:val="none"/>
        </w:rPr>
        <w:t xml:space="preserve"> </w:t>
      </w:r>
      <w:r>
        <w:rPr>
          <w:w w:val="105"/>
          <w:u w:val="none"/>
        </w:rPr>
        <w:t>(a)</w:t>
      </w:r>
      <w:r>
        <w:rPr>
          <w:spacing w:val="-8"/>
          <w:w w:val="105"/>
          <w:u w:val="none"/>
        </w:rPr>
        <w:t xml:space="preserve"> </w:t>
      </w:r>
      <w:r>
        <w:rPr>
          <w:w w:val="105"/>
          <w:u w:val="none"/>
        </w:rPr>
        <w:t>above</w:t>
      </w:r>
      <w:r>
        <w:rPr>
          <w:spacing w:val="-7"/>
          <w:w w:val="105"/>
          <w:u w:val="none"/>
        </w:rPr>
        <w:t xml:space="preserve"> </w:t>
      </w:r>
      <w:r>
        <w:rPr>
          <w:w w:val="105"/>
          <w:u w:val="none"/>
        </w:rPr>
        <w:t>or</w:t>
      </w:r>
      <w:r>
        <w:rPr>
          <w:spacing w:val="-8"/>
          <w:w w:val="105"/>
          <w:u w:val="none"/>
        </w:rPr>
        <w:t xml:space="preserve"> </w:t>
      </w:r>
      <w:r>
        <w:rPr>
          <w:w w:val="105"/>
          <w:u w:val="none"/>
        </w:rPr>
        <w:t>that</w:t>
      </w:r>
      <w:r>
        <w:rPr>
          <w:spacing w:val="-8"/>
          <w:w w:val="105"/>
          <w:u w:val="none"/>
        </w:rPr>
        <w:t xml:space="preserve"> </w:t>
      </w:r>
      <w:r>
        <w:rPr>
          <w:w w:val="105"/>
          <w:u w:val="none"/>
        </w:rPr>
        <w:t>reflect</w:t>
      </w:r>
      <w:r>
        <w:rPr>
          <w:spacing w:val="-8"/>
          <w:w w:val="105"/>
          <w:u w:val="none"/>
        </w:rPr>
        <w:t xml:space="preserve"> </w:t>
      </w:r>
      <w:r>
        <w:rPr>
          <w:w w:val="105"/>
          <w:u w:val="none"/>
        </w:rPr>
        <w:t>a</w:t>
      </w:r>
      <w:r>
        <w:rPr>
          <w:spacing w:val="-7"/>
          <w:w w:val="105"/>
          <w:u w:val="none"/>
        </w:rPr>
        <w:t xml:space="preserve"> </w:t>
      </w:r>
      <w:r>
        <w:rPr>
          <w:w w:val="105"/>
          <w:u w:val="none"/>
        </w:rPr>
        <w:t>summary</w:t>
      </w:r>
      <w:r>
        <w:rPr>
          <w:spacing w:val="-7"/>
          <w:w w:val="105"/>
          <w:u w:val="none"/>
        </w:rPr>
        <w:t xml:space="preserve"> </w:t>
      </w:r>
      <w:r>
        <w:rPr>
          <w:w w:val="105"/>
          <w:u w:val="none"/>
        </w:rPr>
        <w:t>or</w:t>
      </w:r>
      <w:r>
        <w:rPr>
          <w:spacing w:val="-8"/>
          <w:w w:val="105"/>
          <w:u w:val="none"/>
        </w:rPr>
        <w:t xml:space="preserve"> </w:t>
      </w:r>
      <w:r>
        <w:rPr>
          <w:w w:val="105"/>
          <w:u w:val="none"/>
        </w:rPr>
        <w:t>review</w:t>
      </w:r>
      <w:r>
        <w:rPr>
          <w:spacing w:val="-7"/>
          <w:w w:val="105"/>
          <w:u w:val="none"/>
        </w:rPr>
        <w:t xml:space="preserve"> </w:t>
      </w:r>
      <w:r>
        <w:rPr>
          <w:w w:val="105"/>
          <w:u w:val="none"/>
        </w:rPr>
        <w:t>or</w:t>
      </w:r>
      <w:r>
        <w:rPr>
          <w:spacing w:val="-8"/>
          <w:w w:val="105"/>
          <w:u w:val="none"/>
        </w:rPr>
        <w:t xml:space="preserve"> </w:t>
      </w:r>
      <w:r>
        <w:rPr>
          <w:w w:val="105"/>
          <w:u w:val="none"/>
        </w:rPr>
        <w:t>evaluation</w:t>
      </w:r>
      <w:r>
        <w:rPr>
          <w:spacing w:val="-7"/>
          <w:w w:val="105"/>
          <w:u w:val="none"/>
        </w:rPr>
        <w:t xml:space="preserve"> </w:t>
      </w:r>
      <w:r>
        <w:rPr>
          <w:w w:val="105"/>
          <w:u w:val="none"/>
        </w:rPr>
        <w:t>of</w:t>
      </w:r>
      <w:r>
        <w:rPr>
          <w:spacing w:val="-8"/>
          <w:w w:val="105"/>
          <w:u w:val="none"/>
        </w:rPr>
        <w:t xml:space="preserve"> </w:t>
      </w:r>
      <w:r>
        <w:rPr>
          <w:w w:val="105"/>
          <w:u w:val="none"/>
        </w:rPr>
        <w:t>any</w:t>
      </w:r>
      <w:r>
        <w:rPr>
          <w:spacing w:val="-7"/>
          <w:w w:val="105"/>
          <w:u w:val="none"/>
        </w:rPr>
        <w:t xml:space="preserve"> </w:t>
      </w:r>
      <w:r>
        <w:rPr>
          <w:w w:val="105"/>
          <w:u w:val="none"/>
        </w:rPr>
        <w:t>of</w:t>
      </w:r>
      <w:r>
        <w:rPr>
          <w:spacing w:val="-8"/>
          <w:w w:val="105"/>
          <w:u w:val="none"/>
        </w:rPr>
        <w:t xml:space="preserve"> </w:t>
      </w:r>
      <w:r>
        <w:rPr>
          <w:w w:val="105"/>
          <w:u w:val="none"/>
        </w:rPr>
        <w:t>the</w:t>
      </w:r>
      <w:r>
        <w:rPr>
          <w:spacing w:val="-7"/>
          <w:w w:val="105"/>
          <w:u w:val="none"/>
        </w:rPr>
        <w:t xml:space="preserve"> </w:t>
      </w:r>
      <w:r>
        <w:rPr>
          <w:w w:val="105"/>
          <w:u w:val="none"/>
        </w:rPr>
        <w:t>business,</w:t>
      </w:r>
      <w:r>
        <w:rPr>
          <w:spacing w:val="-8"/>
          <w:w w:val="105"/>
          <w:u w:val="none"/>
        </w:rPr>
        <w:t xml:space="preserve"> </w:t>
      </w:r>
      <w:r>
        <w:rPr>
          <w:w w:val="105"/>
          <w:u w:val="none"/>
        </w:rPr>
        <w:t>plans,</w:t>
      </w:r>
      <w:r>
        <w:rPr>
          <w:spacing w:val="-8"/>
          <w:w w:val="105"/>
          <w:u w:val="none"/>
        </w:rPr>
        <w:t xml:space="preserve"> </w:t>
      </w:r>
      <w:r>
        <w:rPr>
          <w:w w:val="105"/>
          <w:u w:val="none"/>
        </w:rPr>
        <w:t>operations, data, documents or customers and advertisers of the Disclosing Party; (c) the existence of any discussions or</w:t>
      </w:r>
      <w:r>
        <w:rPr>
          <w:spacing w:val="-17"/>
          <w:w w:val="105"/>
          <w:u w:val="none"/>
        </w:rPr>
        <w:t xml:space="preserve"> </w:t>
      </w:r>
      <w:r>
        <w:rPr>
          <w:w w:val="105"/>
          <w:u w:val="none"/>
        </w:rPr>
        <w:t>negotiations</w:t>
      </w:r>
      <w:r>
        <w:rPr>
          <w:spacing w:val="-17"/>
          <w:w w:val="105"/>
          <w:u w:val="none"/>
        </w:rPr>
        <w:t xml:space="preserve"> </w:t>
      </w:r>
      <w:r>
        <w:rPr>
          <w:w w:val="105"/>
          <w:u w:val="none"/>
        </w:rPr>
        <w:t>between</w:t>
      </w:r>
      <w:r>
        <w:rPr>
          <w:spacing w:val="-16"/>
          <w:w w:val="105"/>
          <w:u w:val="none"/>
        </w:rPr>
        <w:t xml:space="preserve"> </w:t>
      </w:r>
      <w:r>
        <w:rPr>
          <w:w w:val="105"/>
          <w:u w:val="none"/>
        </w:rPr>
        <w:t>the</w:t>
      </w:r>
      <w:r>
        <w:rPr>
          <w:spacing w:val="-16"/>
          <w:w w:val="105"/>
          <w:u w:val="none"/>
        </w:rPr>
        <w:t xml:space="preserve"> </w:t>
      </w:r>
      <w:r>
        <w:rPr>
          <w:w w:val="105"/>
          <w:u w:val="none"/>
        </w:rPr>
        <w:t>Parties;</w:t>
      </w:r>
      <w:r>
        <w:rPr>
          <w:spacing w:val="-17"/>
          <w:w w:val="105"/>
          <w:u w:val="none"/>
        </w:rPr>
        <w:t xml:space="preserve"> </w:t>
      </w:r>
      <w:r>
        <w:rPr>
          <w:w w:val="105"/>
          <w:u w:val="none"/>
        </w:rPr>
        <w:t>and/or</w:t>
      </w:r>
      <w:r>
        <w:rPr>
          <w:spacing w:val="-17"/>
          <w:w w:val="105"/>
          <w:u w:val="none"/>
        </w:rPr>
        <w:t xml:space="preserve"> </w:t>
      </w:r>
      <w:r>
        <w:rPr>
          <w:w w:val="105"/>
          <w:u w:val="none"/>
        </w:rPr>
        <w:t>(d)</w:t>
      </w:r>
      <w:r>
        <w:rPr>
          <w:spacing w:val="-17"/>
          <w:w w:val="105"/>
          <w:u w:val="none"/>
        </w:rPr>
        <w:t xml:space="preserve"> </w:t>
      </w:r>
      <w:r>
        <w:rPr>
          <w:w w:val="105"/>
          <w:u w:val="none"/>
        </w:rPr>
        <w:t>an</w:t>
      </w:r>
      <w:r>
        <w:rPr>
          <w:w w:val="105"/>
          <w:u w:val="none"/>
        </w:rPr>
        <w:t>y</w:t>
      </w:r>
      <w:r>
        <w:rPr>
          <w:spacing w:val="-17"/>
          <w:w w:val="105"/>
          <w:u w:val="none"/>
        </w:rPr>
        <w:t xml:space="preserve"> </w:t>
      </w:r>
      <w:r>
        <w:rPr>
          <w:w w:val="105"/>
          <w:u w:val="none"/>
        </w:rPr>
        <w:t>other</w:t>
      </w:r>
      <w:r>
        <w:rPr>
          <w:spacing w:val="-17"/>
          <w:w w:val="105"/>
          <w:u w:val="none"/>
        </w:rPr>
        <w:t xml:space="preserve"> </w:t>
      </w:r>
      <w:r>
        <w:rPr>
          <w:w w:val="105"/>
          <w:u w:val="none"/>
        </w:rPr>
        <w:t>information</w:t>
      </w:r>
      <w:r>
        <w:rPr>
          <w:spacing w:val="-16"/>
          <w:w w:val="105"/>
          <w:u w:val="none"/>
        </w:rPr>
        <w:t xml:space="preserve"> </w:t>
      </w:r>
      <w:r>
        <w:rPr>
          <w:w w:val="105"/>
          <w:u w:val="none"/>
        </w:rPr>
        <w:t>which</w:t>
      </w:r>
      <w:r>
        <w:rPr>
          <w:spacing w:val="-16"/>
          <w:w w:val="105"/>
          <w:u w:val="none"/>
        </w:rPr>
        <w:t xml:space="preserve"> </w:t>
      </w:r>
      <w:r>
        <w:rPr>
          <w:w w:val="105"/>
          <w:u w:val="none"/>
        </w:rPr>
        <w:t>is</w:t>
      </w:r>
      <w:r>
        <w:rPr>
          <w:spacing w:val="-17"/>
          <w:w w:val="105"/>
          <w:u w:val="none"/>
        </w:rPr>
        <w:t xml:space="preserve"> </w:t>
      </w:r>
      <w:r>
        <w:rPr>
          <w:w w:val="105"/>
          <w:u w:val="none"/>
        </w:rPr>
        <w:t>marked</w:t>
      </w:r>
      <w:r>
        <w:rPr>
          <w:spacing w:val="-16"/>
          <w:w w:val="105"/>
          <w:u w:val="none"/>
        </w:rPr>
        <w:t xml:space="preserve"> </w:t>
      </w:r>
      <w:r>
        <w:rPr>
          <w:w w:val="105"/>
          <w:u w:val="none"/>
        </w:rPr>
        <w:t>or</w:t>
      </w:r>
      <w:r>
        <w:rPr>
          <w:spacing w:val="-17"/>
          <w:w w:val="105"/>
          <w:u w:val="none"/>
        </w:rPr>
        <w:t xml:space="preserve"> </w:t>
      </w:r>
      <w:r>
        <w:rPr>
          <w:w w:val="105"/>
          <w:u w:val="none"/>
        </w:rPr>
        <w:t>expressly</w:t>
      </w:r>
      <w:r>
        <w:rPr>
          <w:spacing w:val="-17"/>
          <w:w w:val="105"/>
          <w:u w:val="none"/>
        </w:rPr>
        <w:t xml:space="preserve"> </w:t>
      </w:r>
      <w:r>
        <w:rPr>
          <w:w w:val="105"/>
          <w:u w:val="none"/>
        </w:rPr>
        <w:t>designated as “Confidential” by the Disclosing Party or its Representatives, or by reason of its nature would reasonably be concluded to be of a confidential nature. The term Confidential Information shall n</w:t>
      </w:r>
      <w:r>
        <w:rPr>
          <w:w w:val="105"/>
          <w:u w:val="none"/>
        </w:rPr>
        <w:t xml:space="preserve">ot include any information that: (i) is or becomes generally available to the public other than as a result of a breach of this Agreement by Recipient or its Representatives; (ii) was known by the Recipient or its Representatives prior to the receipt from </w:t>
      </w:r>
      <w:r>
        <w:rPr>
          <w:w w:val="105"/>
          <w:u w:val="none"/>
        </w:rPr>
        <w:t>the Disclosing Party (except for any information provided to it by the Disclosing Party in contemplation</w:t>
      </w:r>
      <w:r>
        <w:rPr>
          <w:spacing w:val="-11"/>
          <w:w w:val="105"/>
          <w:u w:val="none"/>
        </w:rPr>
        <w:t xml:space="preserve"> </w:t>
      </w:r>
      <w:r>
        <w:rPr>
          <w:w w:val="105"/>
          <w:u w:val="none"/>
        </w:rPr>
        <w:t>of</w:t>
      </w:r>
      <w:r>
        <w:rPr>
          <w:spacing w:val="-12"/>
          <w:w w:val="105"/>
          <w:u w:val="none"/>
        </w:rPr>
        <w:t xml:space="preserve"> </w:t>
      </w:r>
      <w:r>
        <w:rPr>
          <w:w w:val="105"/>
          <w:u w:val="none"/>
        </w:rPr>
        <w:t>this</w:t>
      </w:r>
      <w:r>
        <w:rPr>
          <w:spacing w:val="-11"/>
          <w:w w:val="105"/>
          <w:u w:val="none"/>
        </w:rPr>
        <w:t xml:space="preserve"> </w:t>
      </w:r>
      <w:r>
        <w:rPr>
          <w:w w:val="105"/>
          <w:u w:val="none"/>
        </w:rPr>
        <w:t>Agreement)</w:t>
      </w:r>
      <w:r>
        <w:rPr>
          <w:spacing w:val="-12"/>
          <w:w w:val="105"/>
          <w:u w:val="none"/>
        </w:rPr>
        <w:t xml:space="preserve"> </w:t>
      </w:r>
      <w:r>
        <w:rPr>
          <w:w w:val="105"/>
          <w:u w:val="none"/>
        </w:rPr>
        <w:t>or</w:t>
      </w:r>
      <w:r>
        <w:rPr>
          <w:spacing w:val="-12"/>
          <w:w w:val="105"/>
          <w:u w:val="none"/>
        </w:rPr>
        <w:t xml:space="preserve"> </w:t>
      </w:r>
      <w:r>
        <w:rPr>
          <w:w w:val="105"/>
          <w:u w:val="none"/>
        </w:rPr>
        <w:t>lawfully</w:t>
      </w:r>
      <w:r>
        <w:rPr>
          <w:spacing w:val="-11"/>
          <w:w w:val="105"/>
          <w:u w:val="none"/>
        </w:rPr>
        <w:t xml:space="preserve"> </w:t>
      </w:r>
      <w:r>
        <w:rPr>
          <w:w w:val="105"/>
          <w:u w:val="none"/>
        </w:rPr>
        <w:t>received</w:t>
      </w:r>
      <w:r>
        <w:rPr>
          <w:spacing w:val="-11"/>
          <w:w w:val="105"/>
          <w:u w:val="none"/>
        </w:rPr>
        <w:t xml:space="preserve"> </w:t>
      </w:r>
      <w:r>
        <w:rPr>
          <w:w w:val="105"/>
          <w:u w:val="none"/>
        </w:rPr>
        <w:t>by</w:t>
      </w:r>
      <w:r>
        <w:rPr>
          <w:spacing w:val="-11"/>
          <w:w w:val="105"/>
          <w:u w:val="none"/>
        </w:rPr>
        <w:t xml:space="preserve"> </w:t>
      </w:r>
      <w:r>
        <w:rPr>
          <w:w w:val="105"/>
          <w:u w:val="none"/>
        </w:rPr>
        <w:t>the</w:t>
      </w:r>
      <w:r>
        <w:rPr>
          <w:spacing w:val="-11"/>
          <w:w w:val="105"/>
          <w:u w:val="none"/>
        </w:rPr>
        <w:t xml:space="preserve"> </w:t>
      </w:r>
      <w:r>
        <w:rPr>
          <w:w w:val="105"/>
          <w:u w:val="none"/>
        </w:rPr>
        <w:t>Recipient</w:t>
      </w:r>
      <w:r>
        <w:rPr>
          <w:spacing w:val="-12"/>
          <w:w w:val="105"/>
          <w:u w:val="none"/>
        </w:rPr>
        <w:t xml:space="preserve"> </w:t>
      </w:r>
      <w:r>
        <w:rPr>
          <w:w w:val="105"/>
          <w:u w:val="none"/>
        </w:rPr>
        <w:t>from</w:t>
      </w:r>
      <w:r>
        <w:rPr>
          <w:spacing w:val="-10"/>
          <w:w w:val="105"/>
          <w:u w:val="none"/>
        </w:rPr>
        <w:t xml:space="preserve"> </w:t>
      </w:r>
      <w:r>
        <w:rPr>
          <w:w w:val="105"/>
          <w:u w:val="none"/>
        </w:rPr>
        <w:t>a</w:t>
      </w:r>
      <w:r>
        <w:rPr>
          <w:spacing w:val="-11"/>
          <w:w w:val="105"/>
          <w:u w:val="none"/>
        </w:rPr>
        <w:t xml:space="preserve"> </w:t>
      </w:r>
      <w:r>
        <w:rPr>
          <w:w w:val="105"/>
          <w:u w:val="none"/>
        </w:rPr>
        <w:t>third</w:t>
      </w:r>
      <w:r>
        <w:rPr>
          <w:spacing w:val="-11"/>
          <w:w w:val="105"/>
          <w:u w:val="none"/>
        </w:rPr>
        <w:t xml:space="preserve"> </w:t>
      </w:r>
      <w:r>
        <w:rPr>
          <w:w w:val="105"/>
          <w:u w:val="none"/>
        </w:rPr>
        <w:t>party</w:t>
      </w:r>
      <w:r>
        <w:rPr>
          <w:spacing w:val="-11"/>
          <w:w w:val="105"/>
          <w:u w:val="none"/>
        </w:rPr>
        <w:t xml:space="preserve"> </w:t>
      </w:r>
      <w:r>
        <w:rPr>
          <w:w w:val="105"/>
          <w:u w:val="none"/>
        </w:rPr>
        <w:t>free</w:t>
      </w:r>
      <w:r>
        <w:rPr>
          <w:spacing w:val="-11"/>
          <w:w w:val="105"/>
          <w:u w:val="none"/>
        </w:rPr>
        <w:t xml:space="preserve"> </w:t>
      </w:r>
      <w:r>
        <w:rPr>
          <w:w w:val="105"/>
          <w:u w:val="none"/>
        </w:rPr>
        <w:t>of</w:t>
      </w:r>
      <w:r>
        <w:rPr>
          <w:spacing w:val="-12"/>
          <w:w w:val="105"/>
          <w:u w:val="none"/>
        </w:rPr>
        <w:t xml:space="preserve"> </w:t>
      </w:r>
      <w:r>
        <w:rPr>
          <w:w w:val="105"/>
          <w:u w:val="none"/>
        </w:rPr>
        <w:t>confidentiality</w:t>
      </w:r>
    </w:p>
    <w:p w:rsidR="00424080" w:rsidRDefault="00424080">
      <w:pPr>
        <w:spacing w:line="252" w:lineRule="auto"/>
        <w:jc w:val="both"/>
        <w:sectPr w:rsidR="00424080">
          <w:footerReference w:type="default" r:id="rId8"/>
          <w:type w:val="continuous"/>
          <w:pgSz w:w="12240" w:h="15840"/>
          <w:pgMar w:top="820" w:right="900" w:bottom="1100" w:left="900" w:header="720" w:footer="902" w:gutter="0"/>
          <w:pgNumType w:start="1"/>
          <w:cols w:space="720"/>
        </w:sectPr>
      </w:pPr>
    </w:p>
    <w:p w:rsidR="00424080" w:rsidRDefault="00AF22AB">
      <w:pPr>
        <w:pStyle w:val="BodyText"/>
        <w:spacing w:before="77" w:line="252" w:lineRule="auto"/>
        <w:ind w:left="827" w:right="104"/>
        <w:jc w:val="both"/>
        <w:rPr>
          <w:u w:val="none"/>
        </w:rPr>
      </w:pPr>
      <w:r>
        <w:rPr>
          <w:w w:val="105"/>
          <w:u w:val="none"/>
        </w:rPr>
        <w:lastRenderedPageBreak/>
        <w:t>obligations; or (iii) is independently developed by the Recipient or its Representatives without any use of, or reference to, the Confidential Information and by individuals who have not been exposed to the Confidential Information, provided that the Recip</w:t>
      </w:r>
      <w:r>
        <w:rPr>
          <w:w w:val="105"/>
          <w:u w:val="none"/>
        </w:rPr>
        <w:t>ient can demonstrate such independent development by documentary evidence prepared contemporaneously with such independent development.</w:t>
      </w:r>
    </w:p>
    <w:p w:rsidR="00424080" w:rsidRDefault="00424080">
      <w:pPr>
        <w:pStyle w:val="BodyText"/>
        <w:spacing w:before="3"/>
        <w:rPr>
          <w:sz w:val="21"/>
          <w:u w:val="none"/>
        </w:rPr>
      </w:pPr>
    </w:p>
    <w:p w:rsidR="00424080" w:rsidRDefault="00AF22AB">
      <w:pPr>
        <w:pStyle w:val="ListParagraph"/>
        <w:numPr>
          <w:ilvl w:val="1"/>
          <w:numId w:val="1"/>
        </w:numPr>
        <w:tabs>
          <w:tab w:val="left" w:pos="1549"/>
        </w:tabs>
        <w:spacing w:line="252" w:lineRule="auto"/>
        <w:ind w:left="828" w:right="105" w:firstLine="0"/>
        <w:jc w:val="both"/>
        <w:rPr>
          <w:sz w:val="19"/>
          <w:u w:val="none"/>
        </w:rPr>
      </w:pPr>
      <w:r>
        <w:rPr>
          <w:w w:val="105"/>
          <w:sz w:val="19"/>
          <w:u w:val="none"/>
        </w:rPr>
        <w:t>“</w:t>
      </w:r>
      <w:r>
        <w:rPr>
          <w:b/>
          <w:w w:val="105"/>
          <w:sz w:val="19"/>
          <w:u w:val="none"/>
        </w:rPr>
        <w:t>Representatives</w:t>
      </w:r>
      <w:r>
        <w:rPr>
          <w:w w:val="105"/>
          <w:sz w:val="19"/>
          <w:u w:val="none"/>
        </w:rPr>
        <w:t>” shall refer to all of each respective Party’s partners, officers, directors, shareholders, employees,</w:t>
      </w:r>
      <w:r>
        <w:rPr>
          <w:w w:val="105"/>
          <w:sz w:val="19"/>
          <w:u w:val="none"/>
        </w:rPr>
        <w:t xml:space="preserve"> members, accountants, attorneys, independent contractors, temporary employees,</w:t>
      </w:r>
      <w:r>
        <w:rPr>
          <w:spacing w:val="-11"/>
          <w:w w:val="105"/>
          <w:sz w:val="19"/>
          <w:u w:val="none"/>
        </w:rPr>
        <w:t xml:space="preserve"> </w:t>
      </w:r>
      <w:r>
        <w:rPr>
          <w:w w:val="105"/>
          <w:sz w:val="19"/>
          <w:u w:val="none"/>
        </w:rPr>
        <w:t>agents</w:t>
      </w:r>
      <w:r>
        <w:rPr>
          <w:spacing w:val="-10"/>
          <w:w w:val="105"/>
          <w:sz w:val="19"/>
          <w:u w:val="none"/>
        </w:rPr>
        <w:t xml:space="preserve"> </w:t>
      </w:r>
      <w:r>
        <w:rPr>
          <w:w w:val="105"/>
          <w:sz w:val="19"/>
          <w:u w:val="none"/>
        </w:rPr>
        <w:t>or</w:t>
      </w:r>
      <w:r>
        <w:rPr>
          <w:spacing w:val="-10"/>
          <w:w w:val="105"/>
          <w:sz w:val="19"/>
          <w:u w:val="none"/>
        </w:rPr>
        <w:t xml:space="preserve"> </w:t>
      </w:r>
      <w:r>
        <w:rPr>
          <w:w w:val="105"/>
          <w:sz w:val="19"/>
          <w:u w:val="none"/>
        </w:rPr>
        <w:t>any</w:t>
      </w:r>
      <w:r>
        <w:rPr>
          <w:spacing w:val="-10"/>
          <w:w w:val="105"/>
          <w:sz w:val="19"/>
          <w:u w:val="none"/>
        </w:rPr>
        <w:t xml:space="preserve"> </w:t>
      </w:r>
      <w:r>
        <w:rPr>
          <w:w w:val="105"/>
          <w:sz w:val="19"/>
          <w:u w:val="none"/>
        </w:rPr>
        <w:t>other</w:t>
      </w:r>
      <w:r>
        <w:rPr>
          <w:spacing w:val="-10"/>
          <w:w w:val="105"/>
          <w:sz w:val="19"/>
          <w:u w:val="none"/>
        </w:rPr>
        <w:t xml:space="preserve"> </w:t>
      </w:r>
      <w:r>
        <w:rPr>
          <w:w w:val="105"/>
          <w:sz w:val="19"/>
          <w:u w:val="none"/>
        </w:rPr>
        <w:t>representatives</w:t>
      </w:r>
      <w:r>
        <w:rPr>
          <w:spacing w:val="-10"/>
          <w:w w:val="105"/>
          <w:sz w:val="19"/>
          <w:u w:val="none"/>
        </w:rPr>
        <w:t xml:space="preserve"> </w:t>
      </w:r>
      <w:r>
        <w:rPr>
          <w:w w:val="105"/>
          <w:sz w:val="19"/>
          <w:u w:val="none"/>
        </w:rPr>
        <w:t>or</w:t>
      </w:r>
      <w:r>
        <w:rPr>
          <w:spacing w:val="-10"/>
          <w:w w:val="105"/>
          <w:sz w:val="19"/>
          <w:u w:val="none"/>
        </w:rPr>
        <w:t xml:space="preserve"> </w:t>
      </w:r>
      <w:r>
        <w:rPr>
          <w:w w:val="105"/>
          <w:sz w:val="19"/>
          <w:u w:val="none"/>
        </w:rPr>
        <w:t>persons</w:t>
      </w:r>
      <w:r>
        <w:rPr>
          <w:spacing w:val="-10"/>
          <w:w w:val="105"/>
          <w:sz w:val="19"/>
          <w:u w:val="none"/>
        </w:rPr>
        <w:t xml:space="preserve"> </w:t>
      </w:r>
      <w:r>
        <w:rPr>
          <w:w w:val="105"/>
          <w:sz w:val="19"/>
          <w:u w:val="none"/>
        </w:rPr>
        <w:t>that</w:t>
      </w:r>
      <w:r>
        <w:rPr>
          <w:spacing w:val="-11"/>
          <w:w w:val="105"/>
          <w:sz w:val="19"/>
          <w:u w:val="none"/>
        </w:rPr>
        <w:t xml:space="preserve"> </w:t>
      </w:r>
      <w:r>
        <w:rPr>
          <w:w w:val="105"/>
          <w:sz w:val="19"/>
          <w:u w:val="none"/>
        </w:rPr>
        <w:t>may</w:t>
      </w:r>
      <w:r>
        <w:rPr>
          <w:spacing w:val="-10"/>
          <w:w w:val="105"/>
          <w:sz w:val="19"/>
          <w:u w:val="none"/>
        </w:rPr>
        <w:t xml:space="preserve"> </w:t>
      </w:r>
      <w:r>
        <w:rPr>
          <w:w w:val="105"/>
          <w:sz w:val="19"/>
          <w:u w:val="none"/>
        </w:rPr>
        <w:t>from</w:t>
      </w:r>
      <w:r>
        <w:rPr>
          <w:spacing w:val="-9"/>
          <w:w w:val="105"/>
          <w:sz w:val="19"/>
          <w:u w:val="none"/>
        </w:rPr>
        <w:t xml:space="preserve"> </w:t>
      </w:r>
      <w:r>
        <w:rPr>
          <w:w w:val="105"/>
          <w:sz w:val="19"/>
          <w:u w:val="none"/>
        </w:rPr>
        <w:t>time</w:t>
      </w:r>
      <w:r>
        <w:rPr>
          <w:spacing w:val="-10"/>
          <w:w w:val="105"/>
          <w:sz w:val="19"/>
          <w:u w:val="none"/>
        </w:rPr>
        <w:t xml:space="preserve"> </w:t>
      </w:r>
      <w:r>
        <w:rPr>
          <w:w w:val="105"/>
          <w:sz w:val="19"/>
          <w:u w:val="none"/>
        </w:rPr>
        <w:t>to</w:t>
      </w:r>
      <w:r>
        <w:rPr>
          <w:spacing w:val="-10"/>
          <w:w w:val="105"/>
          <w:sz w:val="19"/>
          <w:u w:val="none"/>
        </w:rPr>
        <w:t xml:space="preserve"> </w:t>
      </w:r>
      <w:r>
        <w:rPr>
          <w:w w:val="105"/>
          <w:sz w:val="19"/>
          <w:u w:val="none"/>
        </w:rPr>
        <w:t>time</w:t>
      </w:r>
      <w:r>
        <w:rPr>
          <w:spacing w:val="-10"/>
          <w:w w:val="105"/>
          <w:sz w:val="19"/>
          <w:u w:val="none"/>
        </w:rPr>
        <w:t xml:space="preserve"> </w:t>
      </w:r>
      <w:r>
        <w:rPr>
          <w:w w:val="105"/>
          <w:sz w:val="19"/>
          <w:u w:val="none"/>
        </w:rPr>
        <w:t>be</w:t>
      </w:r>
      <w:r>
        <w:rPr>
          <w:spacing w:val="-10"/>
          <w:w w:val="105"/>
          <w:sz w:val="19"/>
          <w:u w:val="none"/>
        </w:rPr>
        <w:t xml:space="preserve"> </w:t>
      </w:r>
      <w:r>
        <w:rPr>
          <w:w w:val="105"/>
          <w:sz w:val="19"/>
          <w:u w:val="none"/>
        </w:rPr>
        <w:t>employed,</w:t>
      </w:r>
      <w:r>
        <w:rPr>
          <w:spacing w:val="-11"/>
          <w:w w:val="105"/>
          <w:sz w:val="19"/>
          <w:u w:val="none"/>
        </w:rPr>
        <w:t xml:space="preserve"> </w:t>
      </w:r>
      <w:r>
        <w:rPr>
          <w:w w:val="105"/>
          <w:sz w:val="19"/>
          <w:u w:val="none"/>
        </w:rPr>
        <w:t>retained by, working for, or acting on behalf of, such</w:t>
      </w:r>
      <w:r>
        <w:rPr>
          <w:spacing w:val="3"/>
          <w:w w:val="105"/>
          <w:sz w:val="19"/>
          <w:u w:val="none"/>
        </w:rPr>
        <w:t xml:space="preserve"> </w:t>
      </w:r>
      <w:r>
        <w:rPr>
          <w:w w:val="105"/>
          <w:sz w:val="19"/>
          <w:u w:val="none"/>
        </w:rPr>
        <w:t>Party.</w:t>
      </w:r>
    </w:p>
    <w:p w:rsidR="00424080" w:rsidRDefault="00424080">
      <w:pPr>
        <w:pStyle w:val="BodyText"/>
        <w:spacing w:before="2"/>
        <w:rPr>
          <w:sz w:val="21"/>
          <w:u w:val="none"/>
        </w:rPr>
      </w:pPr>
    </w:p>
    <w:p w:rsidR="00424080" w:rsidRDefault="00AF22AB" w:rsidP="00AF22AB">
      <w:pPr>
        <w:pStyle w:val="ListParagraph"/>
        <w:numPr>
          <w:ilvl w:val="0"/>
          <w:numId w:val="1"/>
        </w:numPr>
        <w:tabs>
          <w:tab w:val="left" w:pos="468"/>
        </w:tabs>
        <w:spacing w:line="252" w:lineRule="auto"/>
        <w:ind w:hanging="1"/>
        <w:jc w:val="both"/>
        <w:rPr>
          <w:sz w:val="19"/>
          <w:u w:val="none"/>
        </w:rPr>
      </w:pPr>
      <w:r>
        <w:rPr>
          <w:b/>
          <w:w w:val="105"/>
          <w:sz w:val="19"/>
        </w:rPr>
        <w:t>Confidentiality and Non-Use</w:t>
      </w:r>
      <w:r>
        <w:rPr>
          <w:b/>
          <w:w w:val="105"/>
          <w:sz w:val="19"/>
          <w:u w:val="none"/>
        </w:rPr>
        <w:t xml:space="preserve">. </w:t>
      </w:r>
      <w:r>
        <w:rPr>
          <w:w w:val="105"/>
          <w:sz w:val="19"/>
          <w:u w:val="none"/>
        </w:rPr>
        <w:t>Except as otherwise provided herein, each Recipient shall (and shall cause its Representatives to): (a) use all Confidential Information of the Disclosing Party solely in connection with exploring a Transaction and for the spec</w:t>
      </w:r>
      <w:r>
        <w:rPr>
          <w:w w:val="105"/>
          <w:sz w:val="19"/>
          <w:u w:val="none"/>
        </w:rPr>
        <w:t>ific purposes for which it is disclosed and not for any competitive or other purpose; (b) hold all Confidential Information of the Disclosing Party in confidence and not disclose Confidential Information to anyone without the written approval of the Disclo</w:t>
      </w:r>
      <w:r>
        <w:rPr>
          <w:w w:val="105"/>
          <w:sz w:val="19"/>
          <w:u w:val="none"/>
        </w:rPr>
        <w:t>sing Party; (c) protect the confidentiality of and take commercially reasonable steps to prevent disclosure or unauthorized use of Confidential Information of the Disclosing Party in order to prevent it from falling into the public domain or the possession</w:t>
      </w:r>
      <w:r>
        <w:rPr>
          <w:w w:val="105"/>
          <w:sz w:val="19"/>
          <w:u w:val="none"/>
        </w:rPr>
        <w:t xml:space="preserve"> of persons not generally bound to maintain its confidentiality; and (d) advise the Disclosing Party </w:t>
      </w:r>
      <w:ins w:id="5" w:author="Rotem Regev" w:date="2017-11-19T11:13:00Z">
        <w:r>
          <w:rPr>
            <w:w w:val="105"/>
            <w:sz w:val="19"/>
            <w:u w:val="none"/>
          </w:rPr>
          <w:t xml:space="preserve">promptly </w:t>
        </w:r>
      </w:ins>
      <w:r>
        <w:rPr>
          <w:w w:val="105"/>
          <w:sz w:val="19"/>
          <w:u w:val="none"/>
        </w:rPr>
        <w:t xml:space="preserve">in writing </w:t>
      </w:r>
      <w:del w:id="6" w:author="Rotem Regev" w:date="2017-11-19T11:13:00Z">
        <w:r w:rsidDel="00AF22AB">
          <w:rPr>
            <w:w w:val="105"/>
            <w:sz w:val="19"/>
            <w:u w:val="none"/>
          </w:rPr>
          <w:delText xml:space="preserve">(within three (3) days) </w:delText>
        </w:r>
      </w:del>
      <w:r>
        <w:rPr>
          <w:w w:val="105"/>
          <w:sz w:val="19"/>
          <w:u w:val="none"/>
        </w:rPr>
        <w:t>in the event such Recipient becomes</w:t>
      </w:r>
      <w:r>
        <w:rPr>
          <w:spacing w:val="-6"/>
          <w:w w:val="105"/>
          <w:sz w:val="19"/>
          <w:u w:val="none"/>
        </w:rPr>
        <w:t xml:space="preserve"> </w:t>
      </w:r>
      <w:r>
        <w:rPr>
          <w:w w:val="105"/>
          <w:sz w:val="19"/>
          <w:u w:val="none"/>
        </w:rPr>
        <w:t>aware</w:t>
      </w:r>
      <w:r>
        <w:rPr>
          <w:spacing w:val="-6"/>
          <w:w w:val="105"/>
          <w:sz w:val="19"/>
          <w:u w:val="none"/>
        </w:rPr>
        <w:t xml:space="preserve"> </w:t>
      </w:r>
      <w:r>
        <w:rPr>
          <w:w w:val="105"/>
          <w:sz w:val="19"/>
          <w:u w:val="none"/>
        </w:rPr>
        <w:t>of</w:t>
      </w:r>
      <w:r>
        <w:rPr>
          <w:spacing w:val="-7"/>
          <w:w w:val="105"/>
          <w:sz w:val="19"/>
          <w:u w:val="none"/>
        </w:rPr>
        <w:t xml:space="preserve"> </w:t>
      </w:r>
      <w:r>
        <w:rPr>
          <w:w w:val="105"/>
          <w:sz w:val="19"/>
          <w:u w:val="none"/>
        </w:rPr>
        <w:t>any</w:t>
      </w:r>
      <w:r>
        <w:rPr>
          <w:spacing w:val="-6"/>
          <w:w w:val="105"/>
          <w:sz w:val="19"/>
          <w:u w:val="none"/>
        </w:rPr>
        <w:t xml:space="preserve"> </w:t>
      </w:r>
      <w:r>
        <w:rPr>
          <w:w w:val="105"/>
          <w:sz w:val="19"/>
          <w:u w:val="none"/>
        </w:rPr>
        <w:t>misappropriation</w:t>
      </w:r>
      <w:r>
        <w:rPr>
          <w:spacing w:val="-6"/>
          <w:w w:val="105"/>
          <w:sz w:val="19"/>
          <w:u w:val="none"/>
        </w:rPr>
        <w:t xml:space="preserve"> </w:t>
      </w:r>
      <w:r>
        <w:rPr>
          <w:w w:val="105"/>
          <w:sz w:val="19"/>
          <w:u w:val="none"/>
        </w:rPr>
        <w:t>or</w:t>
      </w:r>
      <w:r>
        <w:rPr>
          <w:spacing w:val="-7"/>
          <w:w w:val="105"/>
          <w:sz w:val="19"/>
          <w:u w:val="none"/>
        </w:rPr>
        <w:t xml:space="preserve"> </w:t>
      </w:r>
      <w:r>
        <w:rPr>
          <w:w w:val="105"/>
          <w:sz w:val="19"/>
          <w:u w:val="none"/>
        </w:rPr>
        <w:t>misuse</w:t>
      </w:r>
      <w:r>
        <w:rPr>
          <w:spacing w:val="-6"/>
          <w:w w:val="105"/>
          <w:sz w:val="19"/>
          <w:u w:val="none"/>
        </w:rPr>
        <w:t xml:space="preserve"> </w:t>
      </w:r>
      <w:r>
        <w:rPr>
          <w:w w:val="105"/>
          <w:sz w:val="19"/>
          <w:u w:val="none"/>
        </w:rPr>
        <w:t>of</w:t>
      </w:r>
      <w:r>
        <w:rPr>
          <w:spacing w:val="-7"/>
          <w:w w:val="105"/>
          <w:sz w:val="19"/>
          <w:u w:val="none"/>
        </w:rPr>
        <w:t xml:space="preserve"> </w:t>
      </w:r>
      <w:r>
        <w:rPr>
          <w:w w:val="105"/>
          <w:sz w:val="19"/>
          <w:u w:val="none"/>
        </w:rPr>
        <w:t>Confidential</w:t>
      </w:r>
      <w:r>
        <w:rPr>
          <w:spacing w:val="-7"/>
          <w:w w:val="105"/>
          <w:sz w:val="19"/>
          <w:u w:val="none"/>
        </w:rPr>
        <w:t xml:space="preserve"> </w:t>
      </w:r>
      <w:r>
        <w:rPr>
          <w:w w:val="105"/>
          <w:sz w:val="19"/>
          <w:u w:val="none"/>
        </w:rPr>
        <w:t>Information</w:t>
      </w:r>
      <w:r>
        <w:rPr>
          <w:spacing w:val="-6"/>
          <w:w w:val="105"/>
          <w:sz w:val="19"/>
          <w:u w:val="none"/>
        </w:rPr>
        <w:t xml:space="preserve"> </w:t>
      </w:r>
      <w:r>
        <w:rPr>
          <w:w w:val="105"/>
          <w:sz w:val="19"/>
          <w:u w:val="none"/>
        </w:rPr>
        <w:t>of</w:t>
      </w:r>
      <w:r>
        <w:rPr>
          <w:spacing w:val="-7"/>
          <w:w w:val="105"/>
          <w:sz w:val="19"/>
          <w:u w:val="none"/>
        </w:rPr>
        <w:t xml:space="preserve"> </w:t>
      </w:r>
      <w:r>
        <w:rPr>
          <w:w w:val="105"/>
          <w:sz w:val="19"/>
          <w:u w:val="none"/>
        </w:rPr>
        <w:t>the</w:t>
      </w:r>
      <w:r>
        <w:rPr>
          <w:spacing w:val="-6"/>
          <w:w w:val="105"/>
          <w:sz w:val="19"/>
          <w:u w:val="none"/>
        </w:rPr>
        <w:t xml:space="preserve"> </w:t>
      </w:r>
      <w:r>
        <w:rPr>
          <w:w w:val="105"/>
          <w:sz w:val="19"/>
          <w:u w:val="none"/>
        </w:rPr>
        <w:t>Disclosin</w:t>
      </w:r>
      <w:r>
        <w:rPr>
          <w:w w:val="105"/>
          <w:sz w:val="19"/>
          <w:u w:val="none"/>
        </w:rPr>
        <w:t>g</w:t>
      </w:r>
      <w:r>
        <w:rPr>
          <w:spacing w:val="-6"/>
          <w:w w:val="105"/>
          <w:sz w:val="19"/>
          <w:u w:val="none"/>
        </w:rPr>
        <w:t xml:space="preserve"> </w:t>
      </w:r>
      <w:r>
        <w:rPr>
          <w:w w:val="105"/>
          <w:sz w:val="19"/>
          <w:u w:val="none"/>
        </w:rPr>
        <w:t>Party</w:t>
      </w:r>
      <w:r>
        <w:rPr>
          <w:spacing w:val="-6"/>
          <w:w w:val="105"/>
          <w:sz w:val="19"/>
          <w:u w:val="none"/>
        </w:rPr>
        <w:t xml:space="preserve"> </w:t>
      </w:r>
      <w:r>
        <w:rPr>
          <w:w w:val="105"/>
          <w:sz w:val="19"/>
          <w:u w:val="none"/>
        </w:rPr>
        <w:t>by</w:t>
      </w:r>
      <w:r>
        <w:rPr>
          <w:spacing w:val="-6"/>
          <w:w w:val="105"/>
          <w:sz w:val="19"/>
          <w:u w:val="none"/>
        </w:rPr>
        <w:t xml:space="preserve"> </w:t>
      </w:r>
      <w:r>
        <w:rPr>
          <w:w w:val="105"/>
          <w:sz w:val="19"/>
          <w:u w:val="none"/>
        </w:rPr>
        <w:t>any</w:t>
      </w:r>
      <w:r>
        <w:rPr>
          <w:spacing w:val="-6"/>
          <w:w w:val="105"/>
          <w:sz w:val="19"/>
          <w:u w:val="none"/>
        </w:rPr>
        <w:t xml:space="preserve"> </w:t>
      </w:r>
      <w:r>
        <w:rPr>
          <w:w w:val="105"/>
          <w:sz w:val="19"/>
          <w:u w:val="none"/>
        </w:rPr>
        <w:t>person, and provide reasonable assistance to the Disclosing Party in any proceeding or lawsuit related thereto. Confidential Information</w:t>
      </w:r>
      <w:r>
        <w:rPr>
          <w:spacing w:val="-9"/>
          <w:w w:val="105"/>
          <w:sz w:val="19"/>
          <w:u w:val="none"/>
        </w:rPr>
        <w:t xml:space="preserve"> </w:t>
      </w:r>
      <w:r>
        <w:rPr>
          <w:w w:val="105"/>
          <w:sz w:val="19"/>
          <w:u w:val="none"/>
        </w:rPr>
        <w:t>may</w:t>
      </w:r>
      <w:r>
        <w:rPr>
          <w:spacing w:val="-9"/>
          <w:w w:val="105"/>
          <w:sz w:val="19"/>
          <w:u w:val="none"/>
        </w:rPr>
        <w:t xml:space="preserve"> </w:t>
      </w:r>
      <w:r>
        <w:rPr>
          <w:w w:val="105"/>
          <w:sz w:val="19"/>
          <w:u w:val="none"/>
        </w:rPr>
        <w:t>be</w:t>
      </w:r>
      <w:r>
        <w:rPr>
          <w:spacing w:val="-9"/>
          <w:w w:val="105"/>
          <w:sz w:val="19"/>
          <w:u w:val="none"/>
        </w:rPr>
        <w:t xml:space="preserve"> </w:t>
      </w:r>
      <w:r>
        <w:rPr>
          <w:w w:val="105"/>
          <w:sz w:val="19"/>
          <w:u w:val="none"/>
        </w:rPr>
        <w:t>disclosed</w:t>
      </w:r>
      <w:r>
        <w:rPr>
          <w:spacing w:val="-9"/>
          <w:w w:val="105"/>
          <w:sz w:val="19"/>
          <w:u w:val="none"/>
        </w:rPr>
        <w:t xml:space="preserve"> </w:t>
      </w:r>
      <w:r>
        <w:rPr>
          <w:w w:val="105"/>
          <w:sz w:val="19"/>
          <w:u w:val="none"/>
        </w:rPr>
        <w:t>by</w:t>
      </w:r>
      <w:r>
        <w:rPr>
          <w:spacing w:val="-9"/>
          <w:w w:val="105"/>
          <w:sz w:val="19"/>
          <w:u w:val="none"/>
        </w:rPr>
        <w:t xml:space="preserve"> </w:t>
      </w:r>
      <w:r>
        <w:rPr>
          <w:w w:val="105"/>
          <w:sz w:val="19"/>
          <w:u w:val="none"/>
        </w:rPr>
        <w:t>Recipient</w:t>
      </w:r>
      <w:r>
        <w:rPr>
          <w:spacing w:val="-9"/>
          <w:w w:val="105"/>
          <w:sz w:val="19"/>
          <w:u w:val="none"/>
        </w:rPr>
        <w:t xml:space="preserve"> </w:t>
      </w:r>
      <w:r>
        <w:rPr>
          <w:w w:val="105"/>
          <w:sz w:val="19"/>
          <w:u w:val="none"/>
        </w:rPr>
        <w:t>to</w:t>
      </w:r>
      <w:r>
        <w:rPr>
          <w:spacing w:val="-9"/>
          <w:w w:val="105"/>
          <w:sz w:val="19"/>
          <w:u w:val="none"/>
        </w:rPr>
        <w:t xml:space="preserve"> </w:t>
      </w:r>
      <w:r>
        <w:rPr>
          <w:w w:val="105"/>
          <w:sz w:val="19"/>
          <w:u w:val="none"/>
        </w:rPr>
        <w:t>its</w:t>
      </w:r>
      <w:r>
        <w:rPr>
          <w:spacing w:val="-9"/>
          <w:w w:val="105"/>
          <w:sz w:val="19"/>
          <w:u w:val="none"/>
        </w:rPr>
        <w:t xml:space="preserve"> </w:t>
      </w:r>
      <w:r>
        <w:rPr>
          <w:w w:val="105"/>
          <w:sz w:val="19"/>
          <w:u w:val="none"/>
        </w:rPr>
        <w:t>Representatives</w:t>
      </w:r>
      <w:r>
        <w:rPr>
          <w:spacing w:val="-9"/>
          <w:w w:val="105"/>
          <w:sz w:val="19"/>
          <w:u w:val="none"/>
        </w:rPr>
        <w:t xml:space="preserve"> </w:t>
      </w:r>
      <w:r>
        <w:rPr>
          <w:w w:val="105"/>
          <w:sz w:val="19"/>
          <w:u w:val="none"/>
        </w:rPr>
        <w:t>who</w:t>
      </w:r>
      <w:r>
        <w:rPr>
          <w:spacing w:val="-9"/>
          <w:w w:val="105"/>
          <w:sz w:val="19"/>
          <w:u w:val="none"/>
        </w:rPr>
        <w:t xml:space="preserve"> </w:t>
      </w:r>
      <w:r>
        <w:rPr>
          <w:w w:val="105"/>
          <w:sz w:val="19"/>
          <w:u w:val="none"/>
        </w:rPr>
        <w:t>need</w:t>
      </w:r>
      <w:r>
        <w:rPr>
          <w:spacing w:val="-9"/>
          <w:w w:val="105"/>
          <w:sz w:val="19"/>
          <w:u w:val="none"/>
        </w:rPr>
        <w:t xml:space="preserve"> </w:t>
      </w:r>
      <w:r>
        <w:rPr>
          <w:w w:val="105"/>
          <w:sz w:val="19"/>
          <w:u w:val="none"/>
        </w:rPr>
        <w:t>to</w:t>
      </w:r>
      <w:r>
        <w:rPr>
          <w:spacing w:val="-9"/>
          <w:w w:val="105"/>
          <w:sz w:val="19"/>
          <w:u w:val="none"/>
        </w:rPr>
        <w:t xml:space="preserve"> </w:t>
      </w:r>
      <w:r>
        <w:rPr>
          <w:w w:val="105"/>
          <w:sz w:val="19"/>
          <w:u w:val="none"/>
        </w:rPr>
        <w:t>know</w:t>
      </w:r>
      <w:r>
        <w:rPr>
          <w:spacing w:val="-8"/>
          <w:w w:val="105"/>
          <w:sz w:val="19"/>
          <w:u w:val="none"/>
        </w:rPr>
        <w:t xml:space="preserve"> </w:t>
      </w:r>
      <w:r>
        <w:rPr>
          <w:w w:val="105"/>
          <w:sz w:val="19"/>
          <w:u w:val="none"/>
        </w:rPr>
        <w:t>such</w:t>
      </w:r>
      <w:r>
        <w:rPr>
          <w:spacing w:val="-9"/>
          <w:w w:val="105"/>
          <w:sz w:val="19"/>
          <w:u w:val="none"/>
        </w:rPr>
        <w:t xml:space="preserve"> </w:t>
      </w:r>
      <w:r>
        <w:rPr>
          <w:w w:val="105"/>
          <w:sz w:val="19"/>
          <w:u w:val="none"/>
        </w:rPr>
        <w:t>information</w:t>
      </w:r>
      <w:r>
        <w:rPr>
          <w:spacing w:val="-9"/>
          <w:w w:val="105"/>
          <w:sz w:val="19"/>
          <w:u w:val="none"/>
        </w:rPr>
        <w:t xml:space="preserve"> </w:t>
      </w:r>
      <w:r>
        <w:rPr>
          <w:w w:val="105"/>
          <w:sz w:val="19"/>
          <w:u w:val="none"/>
        </w:rPr>
        <w:t>for</w:t>
      </w:r>
      <w:r>
        <w:rPr>
          <w:spacing w:val="-9"/>
          <w:w w:val="105"/>
          <w:sz w:val="19"/>
          <w:u w:val="none"/>
        </w:rPr>
        <w:t xml:space="preserve"> </w:t>
      </w:r>
      <w:r>
        <w:rPr>
          <w:w w:val="105"/>
          <w:sz w:val="19"/>
          <w:u w:val="none"/>
        </w:rPr>
        <w:t>the</w:t>
      </w:r>
      <w:r>
        <w:rPr>
          <w:spacing w:val="-9"/>
          <w:w w:val="105"/>
          <w:sz w:val="19"/>
          <w:u w:val="none"/>
        </w:rPr>
        <w:t xml:space="preserve"> </w:t>
      </w:r>
      <w:r>
        <w:rPr>
          <w:w w:val="105"/>
          <w:sz w:val="19"/>
          <w:u w:val="none"/>
        </w:rPr>
        <w:t>purpose of evaluating a possible Transaction or performing the Transaction (it being understood that such Recipient will maintain corresponding written agreements from such Representatives containing confidentiality obligations substantially similar to the</w:t>
      </w:r>
      <w:r>
        <w:rPr>
          <w:w w:val="105"/>
          <w:sz w:val="19"/>
          <w:u w:val="none"/>
        </w:rPr>
        <w:t xml:space="preserve"> obligations in this Agreement). Each Recipient shall be responsible for any breach of this Agreement as a result of any action or disclosure by it or any of its Representatives (including any Representative who may hereafter cease to be employed by, actin</w:t>
      </w:r>
      <w:r>
        <w:rPr>
          <w:w w:val="105"/>
          <w:sz w:val="19"/>
          <w:u w:val="none"/>
        </w:rPr>
        <w:t>g for, or otherwise associated with, such Recipient). Each Party shall take all reasonably necessary measures to restrain any Representative or former Representative of such Party from any unauthorized disclosure or use of any Confidential Information of a</w:t>
      </w:r>
      <w:r>
        <w:rPr>
          <w:w w:val="105"/>
          <w:sz w:val="19"/>
          <w:u w:val="none"/>
        </w:rPr>
        <w:t xml:space="preserve"> Disclosing Party. Recipient shall be entitled</w:t>
      </w:r>
      <w:r>
        <w:rPr>
          <w:spacing w:val="-10"/>
          <w:w w:val="105"/>
          <w:sz w:val="19"/>
          <w:u w:val="none"/>
        </w:rPr>
        <w:t xml:space="preserve"> </w:t>
      </w:r>
      <w:r>
        <w:rPr>
          <w:w w:val="105"/>
          <w:sz w:val="19"/>
          <w:u w:val="none"/>
        </w:rPr>
        <w:t>to</w:t>
      </w:r>
      <w:r>
        <w:rPr>
          <w:spacing w:val="-10"/>
          <w:w w:val="105"/>
          <w:sz w:val="19"/>
          <w:u w:val="none"/>
        </w:rPr>
        <w:t xml:space="preserve"> </w:t>
      </w:r>
      <w:r>
        <w:rPr>
          <w:w w:val="105"/>
          <w:sz w:val="19"/>
          <w:u w:val="none"/>
        </w:rPr>
        <w:t>release</w:t>
      </w:r>
      <w:r>
        <w:rPr>
          <w:spacing w:val="-10"/>
          <w:w w:val="105"/>
          <w:sz w:val="19"/>
          <w:u w:val="none"/>
        </w:rPr>
        <w:t xml:space="preserve"> </w:t>
      </w:r>
      <w:r>
        <w:rPr>
          <w:w w:val="105"/>
          <w:sz w:val="19"/>
          <w:u w:val="none"/>
        </w:rPr>
        <w:t>the</w:t>
      </w:r>
      <w:r>
        <w:rPr>
          <w:spacing w:val="-10"/>
          <w:w w:val="105"/>
          <w:sz w:val="19"/>
          <w:u w:val="none"/>
        </w:rPr>
        <w:t xml:space="preserve"> </w:t>
      </w:r>
      <w:r>
        <w:rPr>
          <w:w w:val="105"/>
          <w:sz w:val="19"/>
          <w:u w:val="none"/>
        </w:rPr>
        <w:t>Disclosing</w:t>
      </w:r>
      <w:r>
        <w:rPr>
          <w:spacing w:val="-10"/>
          <w:w w:val="105"/>
          <w:sz w:val="19"/>
          <w:u w:val="none"/>
        </w:rPr>
        <w:t xml:space="preserve"> </w:t>
      </w:r>
      <w:r>
        <w:rPr>
          <w:w w:val="105"/>
          <w:sz w:val="19"/>
          <w:u w:val="none"/>
        </w:rPr>
        <w:t>Party’s</w:t>
      </w:r>
      <w:r>
        <w:rPr>
          <w:spacing w:val="-10"/>
          <w:w w:val="105"/>
          <w:sz w:val="19"/>
          <w:u w:val="none"/>
        </w:rPr>
        <w:t xml:space="preserve"> </w:t>
      </w:r>
      <w:r>
        <w:rPr>
          <w:w w:val="105"/>
          <w:sz w:val="19"/>
          <w:u w:val="none"/>
        </w:rPr>
        <w:t>Confidential</w:t>
      </w:r>
      <w:r>
        <w:rPr>
          <w:spacing w:val="-11"/>
          <w:w w:val="105"/>
          <w:sz w:val="19"/>
          <w:u w:val="none"/>
        </w:rPr>
        <w:t xml:space="preserve"> </w:t>
      </w:r>
      <w:r>
        <w:rPr>
          <w:w w:val="105"/>
          <w:sz w:val="19"/>
          <w:u w:val="none"/>
        </w:rPr>
        <w:t>Information</w:t>
      </w:r>
      <w:r>
        <w:rPr>
          <w:spacing w:val="-10"/>
          <w:w w:val="105"/>
          <w:sz w:val="19"/>
          <w:u w:val="none"/>
        </w:rPr>
        <w:t xml:space="preserve"> </w:t>
      </w:r>
      <w:r>
        <w:rPr>
          <w:w w:val="105"/>
          <w:sz w:val="19"/>
          <w:u w:val="none"/>
        </w:rPr>
        <w:t>in</w:t>
      </w:r>
      <w:r>
        <w:rPr>
          <w:spacing w:val="-10"/>
          <w:w w:val="105"/>
          <w:sz w:val="19"/>
          <w:u w:val="none"/>
        </w:rPr>
        <w:t xml:space="preserve"> </w:t>
      </w:r>
      <w:r>
        <w:rPr>
          <w:w w:val="105"/>
          <w:sz w:val="19"/>
          <w:u w:val="none"/>
        </w:rPr>
        <w:t>order</w:t>
      </w:r>
      <w:r>
        <w:rPr>
          <w:spacing w:val="-10"/>
          <w:w w:val="105"/>
          <w:sz w:val="19"/>
          <w:u w:val="none"/>
        </w:rPr>
        <w:t xml:space="preserve"> </w:t>
      </w:r>
      <w:r>
        <w:rPr>
          <w:w w:val="105"/>
          <w:sz w:val="19"/>
          <w:u w:val="none"/>
        </w:rPr>
        <w:t>to</w:t>
      </w:r>
      <w:r>
        <w:rPr>
          <w:spacing w:val="-10"/>
          <w:w w:val="105"/>
          <w:sz w:val="19"/>
          <w:u w:val="none"/>
        </w:rPr>
        <w:t xml:space="preserve"> </w:t>
      </w:r>
      <w:r>
        <w:rPr>
          <w:w w:val="105"/>
          <w:sz w:val="19"/>
          <w:u w:val="none"/>
        </w:rPr>
        <w:t>prosecute</w:t>
      </w:r>
      <w:r>
        <w:rPr>
          <w:spacing w:val="-10"/>
          <w:w w:val="105"/>
          <w:sz w:val="19"/>
          <w:u w:val="none"/>
        </w:rPr>
        <w:t xml:space="preserve"> </w:t>
      </w:r>
      <w:r>
        <w:rPr>
          <w:w w:val="105"/>
          <w:sz w:val="19"/>
          <w:u w:val="none"/>
        </w:rPr>
        <w:t>or</w:t>
      </w:r>
      <w:r>
        <w:rPr>
          <w:spacing w:val="-10"/>
          <w:w w:val="105"/>
          <w:sz w:val="19"/>
          <w:u w:val="none"/>
        </w:rPr>
        <w:t xml:space="preserve"> </w:t>
      </w:r>
      <w:r>
        <w:rPr>
          <w:w w:val="105"/>
          <w:sz w:val="19"/>
          <w:u w:val="none"/>
        </w:rPr>
        <w:t>defend</w:t>
      </w:r>
      <w:r>
        <w:rPr>
          <w:spacing w:val="-10"/>
          <w:w w:val="105"/>
          <w:sz w:val="19"/>
          <w:u w:val="none"/>
        </w:rPr>
        <w:t xml:space="preserve"> </w:t>
      </w:r>
      <w:r>
        <w:rPr>
          <w:w w:val="105"/>
          <w:sz w:val="19"/>
          <w:u w:val="none"/>
        </w:rPr>
        <w:t>any</w:t>
      </w:r>
      <w:r>
        <w:rPr>
          <w:spacing w:val="-10"/>
          <w:w w:val="105"/>
          <w:sz w:val="19"/>
          <w:u w:val="none"/>
        </w:rPr>
        <w:t xml:space="preserve"> </w:t>
      </w:r>
      <w:r>
        <w:rPr>
          <w:w w:val="105"/>
          <w:sz w:val="19"/>
          <w:u w:val="none"/>
        </w:rPr>
        <w:t>claim</w:t>
      </w:r>
      <w:r>
        <w:rPr>
          <w:spacing w:val="-9"/>
          <w:w w:val="105"/>
          <w:sz w:val="19"/>
          <w:u w:val="none"/>
        </w:rPr>
        <w:t xml:space="preserve"> </w:t>
      </w:r>
      <w:r>
        <w:rPr>
          <w:w w:val="105"/>
          <w:sz w:val="19"/>
          <w:u w:val="none"/>
        </w:rPr>
        <w:t>under</w:t>
      </w:r>
      <w:r>
        <w:rPr>
          <w:spacing w:val="-10"/>
          <w:w w:val="105"/>
          <w:sz w:val="19"/>
          <w:u w:val="none"/>
        </w:rPr>
        <w:t xml:space="preserve"> </w:t>
      </w:r>
      <w:r>
        <w:rPr>
          <w:w w:val="105"/>
          <w:sz w:val="19"/>
          <w:u w:val="none"/>
        </w:rPr>
        <w:t>this Agreement, in a manner consistent with securities legislation, stock exchange and securities comm</w:t>
      </w:r>
      <w:r>
        <w:rPr>
          <w:w w:val="105"/>
          <w:sz w:val="19"/>
          <w:u w:val="none"/>
        </w:rPr>
        <w:t xml:space="preserve">ission rules, or pursuant to applicable law or an order of a court or government agency; </w:t>
      </w:r>
      <w:r>
        <w:rPr>
          <w:w w:val="105"/>
          <w:sz w:val="19"/>
        </w:rPr>
        <w:t>provided</w:t>
      </w:r>
      <w:r>
        <w:rPr>
          <w:w w:val="105"/>
          <w:sz w:val="19"/>
          <w:u w:val="none"/>
        </w:rPr>
        <w:t xml:space="preserve">, </w:t>
      </w:r>
      <w:r>
        <w:rPr>
          <w:w w:val="105"/>
          <w:sz w:val="19"/>
        </w:rPr>
        <w:t>however</w:t>
      </w:r>
      <w:r>
        <w:rPr>
          <w:w w:val="105"/>
          <w:sz w:val="19"/>
          <w:u w:val="none"/>
        </w:rPr>
        <w:t>, in the case of release pursuant to this sentence, Recipient shall limit the release to the greatest extent reasonably possible under the circumstanc</w:t>
      </w:r>
      <w:r>
        <w:rPr>
          <w:w w:val="105"/>
          <w:sz w:val="19"/>
          <w:u w:val="none"/>
        </w:rPr>
        <w:t>es and shall provide the Disclosing Party with sufficient advance notice as reasonably permitted under the circumstances to permit the Disclosing Party to seek a protective order or other order protecting its Confidential Information from such</w:t>
      </w:r>
      <w:r>
        <w:rPr>
          <w:spacing w:val="3"/>
          <w:w w:val="105"/>
          <w:sz w:val="19"/>
          <w:u w:val="none"/>
        </w:rPr>
        <w:t xml:space="preserve"> </w:t>
      </w:r>
      <w:r>
        <w:rPr>
          <w:w w:val="105"/>
          <w:sz w:val="19"/>
          <w:u w:val="none"/>
        </w:rPr>
        <w:t>disclosure.</w:t>
      </w:r>
    </w:p>
    <w:p w:rsidR="00424080" w:rsidRDefault="00424080">
      <w:pPr>
        <w:pStyle w:val="BodyText"/>
        <w:spacing w:before="3"/>
        <w:rPr>
          <w:sz w:val="22"/>
          <w:u w:val="none"/>
        </w:rPr>
      </w:pPr>
    </w:p>
    <w:p w:rsidR="00424080" w:rsidRDefault="00AF22AB">
      <w:pPr>
        <w:pStyle w:val="ListParagraph"/>
        <w:numPr>
          <w:ilvl w:val="0"/>
          <w:numId w:val="1"/>
        </w:numPr>
        <w:tabs>
          <w:tab w:val="left" w:pos="468"/>
        </w:tabs>
        <w:spacing w:line="252" w:lineRule="auto"/>
        <w:ind w:right="105" w:firstLine="0"/>
        <w:jc w:val="both"/>
        <w:rPr>
          <w:sz w:val="19"/>
          <w:u w:val="none"/>
        </w:rPr>
      </w:pPr>
      <w:r>
        <w:rPr>
          <w:b/>
          <w:w w:val="105"/>
          <w:sz w:val="19"/>
        </w:rPr>
        <w:t>Copies of Confidential Information</w:t>
      </w:r>
      <w:r>
        <w:rPr>
          <w:b/>
          <w:w w:val="105"/>
          <w:sz w:val="19"/>
          <w:u w:val="none"/>
        </w:rPr>
        <w:t xml:space="preserve">. </w:t>
      </w:r>
      <w:r>
        <w:rPr>
          <w:w w:val="105"/>
          <w:sz w:val="19"/>
          <w:u w:val="none"/>
        </w:rPr>
        <w:t>Anything furnished to Recipient or any of its Representatives, as well as all copies, compilations, notes or memoranda relating to the Confidential Information, are and shall remain the property of the Disclosing Party and shall, upon such Disclosing Party</w:t>
      </w:r>
      <w:r>
        <w:rPr>
          <w:w w:val="105"/>
          <w:sz w:val="19"/>
          <w:u w:val="none"/>
        </w:rPr>
        <w:t>’s request, be promptly returned to the Disclosing Party, or, at the Disclosing Party’s sole option, be destroyed with a written affidavit certifying such destruction executed by a person having authority to bind the</w:t>
      </w:r>
      <w:r>
        <w:rPr>
          <w:spacing w:val="7"/>
          <w:w w:val="105"/>
          <w:sz w:val="19"/>
          <w:u w:val="none"/>
        </w:rPr>
        <w:t xml:space="preserve"> </w:t>
      </w:r>
      <w:r>
        <w:rPr>
          <w:w w:val="105"/>
          <w:sz w:val="19"/>
          <w:u w:val="none"/>
        </w:rPr>
        <w:t>Recipient.</w:t>
      </w:r>
    </w:p>
    <w:p w:rsidR="00424080" w:rsidRDefault="00424080">
      <w:pPr>
        <w:pStyle w:val="BodyText"/>
        <w:spacing w:before="10"/>
        <w:rPr>
          <w:sz w:val="20"/>
          <w:u w:val="none"/>
        </w:rPr>
      </w:pPr>
    </w:p>
    <w:p w:rsidR="00424080" w:rsidRDefault="00AF22AB">
      <w:pPr>
        <w:pStyle w:val="ListParagraph"/>
        <w:numPr>
          <w:ilvl w:val="0"/>
          <w:numId w:val="1"/>
        </w:numPr>
        <w:tabs>
          <w:tab w:val="left" w:pos="468"/>
        </w:tabs>
        <w:spacing w:line="252" w:lineRule="auto"/>
        <w:ind w:right="106" w:firstLine="0"/>
        <w:jc w:val="both"/>
        <w:rPr>
          <w:sz w:val="19"/>
          <w:u w:val="none"/>
        </w:rPr>
      </w:pPr>
      <w:r>
        <w:rPr>
          <w:b/>
          <w:w w:val="105"/>
          <w:sz w:val="19"/>
        </w:rPr>
        <w:t>Term</w:t>
      </w:r>
      <w:r>
        <w:rPr>
          <w:b/>
          <w:w w:val="105"/>
          <w:sz w:val="19"/>
          <w:u w:val="none"/>
        </w:rPr>
        <w:t>.</w:t>
      </w:r>
      <w:r>
        <w:rPr>
          <w:b/>
          <w:spacing w:val="-8"/>
          <w:w w:val="105"/>
          <w:sz w:val="19"/>
          <w:u w:val="none"/>
        </w:rPr>
        <w:t xml:space="preserve"> </w:t>
      </w:r>
      <w:r>
        <w:rPr>
          <w:w w:val="105"/>
          <w:sz w:val="19"/>
          <w:u w:val="none"/>
        </w:rPr>
        <w:t>The</w:t>
      </w:r>
      <w:r>
        <w:rPr>
          <w:spacing w:val="-7"/>
          <w:w w:val="105"/>
          <w:sz w:val="19"/>
          <w:u w:val="none"/>
        </w:rPr>
        <w:t xml:space="preserve"> </w:t>
      </w:r>
      <w:r>
        <w:rPr>
          <w:w w:val="105"/>
          <w:sz w:val="19"/>
          <w:u w:val="none"/>
        </w:rPr>
        <w:t>term</w:t>
      </w:r>
      <w:r>
        <w:rPr>
          <w:spacing w:val="-6"/>
          <w:w w:val="105"/>
          <w:sz w:val="19"/>
          <w:u w:val="none"/>
        </w:rPr>
        <w:t xml:space="preserve"> </w:t>
      </w:r>
      <w:r>
        <w:rPr>
          <w:w w:val="105"/>
          <w:sz w:val="19"/>
          <w:u w:val="none"/>
        </w:rPr>
        <w:t>of</w:t>
      </w:r>
      <w:r>
        <w:rPr>
          <w:spacing w:val="-8"/>
          <w:w w:val="105"/>
          <w:sz w:val="19"/>
          <w:u w:val="none"/>
        </w:rPr>
        <w:t xml:space="preserve"> </w:t>
      </w:r>
      <w:r>
        <w:rPr>
          <w:w w:val="105"/>
          <w:sz w:val="19"/>
          <w:u w:val="none"/>
        </w:rPr>
        <w:t>this</w:t>
      </w:r>
      <w:r>
        <w:rPr>
          <w:spacing w:val="-7"/>
          <w:w w:val="105"/>
          <w:sz w:val="19"/>
          <w:u w:val="none"/>
        </w:rPr>
        <w:t xml:space="preserve"> </w:t>
      </w:r>
      <w:r>
        <w:rPr>
          <w:w w:val="105"/>
          <w:sz w:val="19"/>
          <w:u w:val="none"/>
        </w:rPr>
        <w:t>Agre</w:t>
      </w:r>
      <w:r>
        <w:rPr>
          <w:w w:val="105"/>
          <w:sz w:val="19"/>
          <w:u w:val="none"/>
        </w:rPr>
        <w:t>ement</w:t>
      </w:r>
      <w:r>
        <w:rPr>
          <w:spacing w:val="-8"/>
          <w:w w:val="105"/>
          <w:sz w:val="19"/>
          <w:u w:val="none"/>
        </w:rPr>
        <w:t xml:space="preserve"> </w:t>
      </w:r>
      <w:r>
        <w:rPr>
          <w:w w:val="105"/>
          <w:sz w:val="19"/>
          <w:u w:val="none"/>
        </w:rPr>
        <w:t>shall</w:t>
      </w:r>
      <w:r>
        <w:rPr>
          <w:spacing w:val="-8"/>
          <w:w w:val="105"/>
          <w:sz w:val="19"/>
          <w:u w:val="none"/>
        </w:rPr>
        <w:t xml:space="preserve"> </w:t>
      </w:r>
      <w:r>
        <w:rPr>
          <w:w w:val="105"/>
          <w:sz w:val="19"/>
          <w:u w:val="none"/>
        </w:rPr>
        <w:t>be</w:t>
      </w:r>
      <w:r>
        <w:rPr>
          <w:spacing w:val="-7"/>
          <w:w w:val="105"/>
          <w:sz w:val="19"/>
          <w:u w:val="none"/>
        </w:rPr>
        <w:t xml:space="preserve"> </w:t>
      </w:r>
      <w:r>
        <w:rPr>
          <w:w w:val="105"/>
          <w:sz w:val="19"/>
          <w:u w:val="none"/>
        </w:rPr>
        <w:t>a</w:t>
      </w:r>
      <w:r>
        <w:rPr>
          <w:spacing w:val="-7"/>
          <w:w w:val="105"/>
          <w:sz w:val="19"/>
          <w:u w:val="none"/>
        </w:rPr>
        <w:t xml:space="preserve"> </w:t>
      </w:r>
      <w:r>
        <w:rPr>
          <w:w w:val="105"/>
          <w:sz w:val="19"/>
          <w:u w:val="none"/>
        </w:rPr>
        <w:t>period</w:t>
      </w:r>
      <w:r>
        <w:rPr>
          <w:spacing w:val="-7"/>
          <w:w w:val="105"/>
          <w:sz w:val="19"/>
          <w:u w:val="none"/>
        </w:rPr>
        <w:t xml:space="preserve"> </w:t>
      </w:r>
      <w:r>
        <w:rPr>
          <w:w w:val="105"/>
          <w:sz w:val="19"/>
          <w:u w:val="none"/>
        </w:rPr>
        <w:t>of</w:t>
      </w:r>
      <w:r>
        <w:rPr>
          <w:spacing w:val="-8"/>
          <w:w w:val="105"/>
          <w:sz w:val="19"/>
          <w:u w:val="none"/>
        </w:rPr>
        <w:t xml:space="preserve"> </w:t>
      </w:r>
      <w:r>
        <w:rPr>
          <w:w w:val="105"/>
          <w:sz w:val="19"/>
          <w:u w:val="none"/>
        </w:rPr>
        <w:t>five</w:t>
      </w:r>
      <w:r>
        <w:rPr>
          <w:spacing w:val="-7"/>
          <w:w w:val="105"/>
          <w:sz w:val="19"/>
          <w:u w:val="none"/>
        </w:rPr>
        <w:t xml:space="preserve"> </w:t>
      </w:r>
      <w:r>
        <w:rPr>
          <w:w w:val="105"/>
          <w:sz w:val="19"/>
          <w:u w:val="none"/>
        </w:rPr>
        <w:t>(5)</w:t>
      </w:r>
      <w:r>
        <w:rPr>
          <w:spacing w:val="-8"/>
          <w:w w:val="105"/>
          <w:sz w:val="19"/>
          <w:u w:val="none"/>
        </w:rPr>
        <w:t xml:space="preserve"> </w:t>
      </w:r>
      <w:r>
        <w:rPr>
          <w:w w:val="105"/>
          <w:sz w:val="19"/>
          <w:u w:val="none"/>
        </w:rPr>
        <w:t>years</w:t>
      </w:r>
      <w:r>
        <w:rPr>
          <w:spacing w:val="-7"/>
          <w:w w:val="105"/>
          <w:sz w:val="19"/>
          <w:u w:val="none"/>
        </w:rPr>
        <w:t xml:space="preserve"> </w:t>
      </w:r>
      <w:r>
        <w:rPr>
          <w:w w:val="105"/>
          <w:sz w:val="19"/>
          <w:u w:val="none"/>
        </w:rPr>
        <w:t>from</w:t>
      </w:r>
      <w:r>
        <w:rPr>
          <w:spacing w:val="-6"/>
          <w:w w:val="105"/>
          <w:sz w:val="19"/>
          <w:u w:val="none"/>
        </w:rPr>
        <w:t xml:space="preserve"> </w:t>
      </w:r>
      <w:r>
        <w:rPr>
          <w:w w:val="105"/>
          <w:sz w:val="19"/>
          <w:u w:val="none"/>
        </w:rPr>
        <w:t>the</w:t>
      </w:r>
      <w:r>
        <w:rPr>
          <w:spacing w:val="-7"/>
          <w:w w:val="105"/>
          <w:sz w:val="19"/>
          <w:u w:val="none"/>
        </w:rPr>
        <w:t xml:space="preserve"> </w:t>
      </w:r>
      <w:r>
        <w:rPr>
          <w:w w:val="105"/>
          <w:sz w:val="19"/>
          <w:u w:val="none"/>
        </w:rPr>
        <w:t>date</w:t>
      </w:r>
      <w:r>
        <w:rPr>
          <w:spacing w:val="-7"/>
          <w:w w:val="105"/>
          <w:sz w:val="19"/>
          <w:u w:val="none"/>
        </w:rPr>
        <w:t xml:space="preserve"> </w:t>
      </w:r>
      <w:r>
        <w:rPr>
          <w:w w:val="105"/>
          <w:sz w:val="19"/>
          <w:u w:val="none"/>
        </w:rPr>
        <w:t>of</w:t>
      </w:r>
      <w:r>
        <w:rPr>
          <w:spacing w:val="-8"/>
          <w:w w:val="105"/>
          <w:sz w:val="19"/>
          <w:u w:val="none"/>
        </w:rPr>
        <w:t xml:space="preserve"> </w:t>
      </w:r>
      <w:r>
        <w:rPr>
          <w:w w:val="105"/>
          <w:sz w:val="19"/>
          <w:u w:val="none"/>
        </w:rPr>
        <w:t>this</w:t>
      </w:r>
      <w:r>
        <w:rPr>
          <w:spacing w:val="-7"/>
          <w:w w:val="105"/>
          <w:sz w:val="19"/>
          <w:u w:val="none"/>
        </w:rPr>
        <w:t xml:space="preserve"> </w:t>
      </w:r>
      <w:r>
        <w:rPr>
          <w:w w:val="105"/>
          <w:sz w:val="19"/>
          <w:u w:val="none"/>
        </w:rPr>
        <w:t>Agreement.</w:t>
      </w:r>
      <w:r>
        <w:rPr>
          <w:spacing w:val="-8"/>
          <w:w w:val="105"/>
          <w:sz w:val="19"/>
          <w:u w:val="none"/>
        </w:rPr>
        <w:t xml:space="preserve"> </w:t>
      </w:r>
      <w:r>
        <w:rPr>
          <w:w w:val="105"/>
          <w:sz w:val="19"/>
          <w:u w:val="none"/>
        </w:rPr>
        <w:t>The</w:t>
      </w:r>
      <w:r>
        <w:rPr>
          <w:spacing w:val="-7"/>
          <w:w w:val="105"/>
          <w:sz w:val="19"/>
          <w:u w:val="none"/>
        </w:rPr>
        <w:t xml:space="preserve"> </w:t>
      </w:r>
      <w:r>
        <w:rPr>
          <w:w w:val="105"/>
          <w:sz w:val="19"/>
          <w:u w:val="none"/>
        </w:rPr>
        <w:t>Parties agree that all confidentiality obligations hereunder shall survive the expiration or termination of this Agreement for such period any of the Confidential Information ma</w:t>
      </w:r>
      <w:r>
        <w:rPr>
          <w:w w:val="105"/>
          <w:sz w:val="19"/>
          <w:u w:val="none"/>
        </w:rPr>
        <w:t>y be protected by applicable state or federal</w:t>
      </w:r>
      <w:r>
        <w:rPr>
          <w:spacing w:val="-3"/>
          <w:w w:val="105"/>
          <w:sz w:val="19"/>
          <w:u w:val="none"/>
        </w:rPr>
        <w:t xml:space="preserve"> </w:t>
      </w:r>
      <w:r>
        <w:rPr>
          <w:w w:val="105"/>
          <w:sz w:val="19"/>
          <w:u w:val="none"/>
        </w:rPr>
        <w:t>law.</w:t>
      </w:r>
    </w:p>
    <w:p w:rsidR="00424080" w:rsidRDefault="00424080">
      <w:pPr>
        <w:pStyle w:val="BodyText"/>
        <w:spacing w:before="1"/>
        <w:rPr>
          <w:sz w:val="21"/>
          <w:u w:val="none"/>
        </w:rPr>
      </w:pPr>
    </w:p>
    <w:p w:rsidR="00424080" w:rsidRDefault="00AF22AB">
      <w:pPr>
        <w:pStyle w:val="ListParagraph"/>
        <w:numPr>
          <w:ilvl w:val="0"/>
          <w:numId w:val="1"/>
        </w:numPr>
        <w:tabs>
          <w:tab w:val="left" w:pos="468"/>
        </w:tabs>
        <w:spacing w:line="252" w:lineRule="auto"/>
        <w:ind w:right="106" w:hanging="1"/>
        <w:jc w:val="both"/>
        <w:rPr>
          <w:sz w:val="19"/>
          <w:u w:val="none"/>
        </w:rPr>
      </w:pPr>
      <w:r>
        <w:rPr>
          <w:b/>
          <w:w w:val="105"/>
          <w:sz w:val="19"/>
        </w:rPr>
        <w:t>Limited Warranty</w:t>
      </w:r>
      <w:r>
        <w:rPr>
          <w:b/>
          <w:w w:val="105"/>
          <w:sz w:val="19"/>
          <w:u w:val="none"/>
        </w:rPr>
        <w:t xml:space="preserve">. </w:t>
      </w:r>
      <w:r>
        <w:rPr>
          <w:w w:val="105"/>
          <w:sz w:val="19"/>
          <w:u w:val="none"/>
        </w:rPr>
        <w:t>Each Party warrants that it has the right to disclose all Confidential Information that it has disclosed to a Recipient pursuant to this Agreement. The Parties hereby acknowledge that no</w:t>
      </w:r>
      <w:r>
        <w:rPr>
          <w:w w:val="105"/>
          <w:sz w:val="19"/>
          <w:u w:val="none"/>
        </w:rPr>
        <w:t xml:space="preserve"> Party, nor any of their respective</w:t>
      </w:r>
      <w:r>
        <w:rPr>
          <w:spacing w:val="-13"/>
          <w:w w:val="105"/>
          <w:sz w:val="19"/>
          <w:u w:val="none"/>
        </w:rPr>
        <w:t xml:space="preserve"> </w:t>
      </w:r>
      <w:r>
        <w:rPr>
          <w:w w:val="105"/>
          <w:sz w:val="19"/>
          <w:u w:val="none"/>
        </w:rPr>
        <w:t>Representatives,</w:t>
      </w:r>
      <w:r>
        <w:rPr>
          <w:spacing w:val="-14"/>
          <w:w w:val="105"/>
          <w:sz w:val="19"/>
          <w:u w:val="none"/>
        </w:rPr>
        <w:t xml:space="preserve"> </w:t>
      </w:r>
      <w:r>
        <w:rPr>
          <w:w w:val="105"/>
          <w:sz w:val="19"/>
          <w:u w:val="none"/>
        </w:rPr>
        <w:t>affiliates</w:t>
      </w:r>
      <w:r>
        <w:rPr>
          <w:spacing w:val="-14"/>
          <w:w w:val="105"/>
          <w:sz w:val="19"/>
          <w:u w:val="none"/>
        </w:rPr>
        <w:t xml:space="preserve"> </w:t>
      </w:r>
      <w:r>
        <w:rPr>
          <w:w w:val="105"/>
          <w:sz w:val="19"/>
          <w:u w:val="none"/>
        </w:rPr>
        <w:t>or</w:t>
      </w:r>
      <w:r>
        <w:rPr>
          <w:spacing w:val="-14"/>
          <w:w w:val="105"/>
          <w:sz w:val="19"/>
          <w:u w:val="none"/>
        </w:rPr>
        <w:t xml:space="preserve"> </w:t>
      </w:r>
      <w:r>
        <w:rPr>
          <w:w w:val="105"/>
          <w:sz w:val="19"/>
          <w:u w:val="none"/>
        </w:rPr>
        <w:t>assigns</w:t>
      </w:r>
      <w:r>
        <w:rPr>
          <w:spacing w:val="-14"/>
          <w:w w:val="105"/>
          <w:sz w:val="19"/>
          <w:u w:val="none"/>
        </w:rPr>
        <w:t xml:space="preserve"> </w:t>
      </w:r>
      <w:r>
        <w:rPr>
          <w:w w:val="105"/>
          <w:sz w:val="19"/>
          <w:u w:val="none"/>
        </w:rPr>
        <w:t>makes</w:t>
      </w:r>
      <w:r>
        <w:rPr>
          <w:spacing w:val="-14"/>
          <w:w w:val="105"/>
          <w:sz w:val="19"/>
          <w:u w:val="none"/>
        </w:rPr>
        <w:t xml:space="preserve"> </w:t>
      </w:r>
      <w:r>
        <w:rPr>
          <w:w w:val="105"/>
          <w:sz w:val="19"/>
          <w:u w:val="none"/>
        </w:rPr>
        <w:t>any</w:t>
      </w:r>
      <w:r>
        <w:rPr>
          <w:spacing w:val="-14"/>
          <w:w w:val="105"/>
          <w:sz w:val="19"/>
          <w:u w:val="none"/>
        </w:rPr>
        <w:t xml:space="preserve"> </w:t>
      </w:r>
      <w:r>
        <w:rPr>
          <w:w w:val="105"/>
          <w:sz w:val="19"/>
          <w:u w:val="none"/>
        </w:rPr>
        <w:t>representations</w:t>
      </w:r>
      <w:r>
        <w:rPr>
          <w:spacing w:val="-14"/>
          <w:w w:val="105"/>
          <w:sz w:val="19"/>
          <w:u w:val="none"/>
        </w:rPr>
        <w:t xml:space="preserve"> </w:t>
      </w:r>
      <w:r>
        <w:rPr>
          <w:w w:val="105"/>
          <w:sz w:val="19"/>
          <w:u w:val="none"/>
        </w:rPr>
        <w:t>or</w:t>
      </w:r>
      <w:r>
        <w:rPr>
          <w:spacing w:val="-14"/>
          <w:w w:val="105"/>
          <w:sz w:val="19"/>
          <w:u w:val="none"/>
        </w:rPr>
        <w:t xml:space="preserve"> </w:t>
      </w:r>
      <w:r>
        <w:rPr>
          <w:w w:val="105"/>
          <w:sz w:val="19"/>
          <w:u w:val="none"/>
        </w:rPr>
        <w:t>warranties</w:t>
      </w:r>
      <w:r>
        <w:rPr>
          <w:spacing w:val="-14"/>
          <w:w w:val="105"/>
          <w:sz w:val="19"/>
          <w:u w:val="none"/>
        </w:rPr>
        <w:t xml:space="preserve"> </w:t>
      </w:r>
      <w:r>
        <w:rPr>
          <w:w w:val="105"/>
          <w:sz w:val="19"/>
          <w:u w:val="none"/>
        </w:rPr>
        <w:t>whatsoever,</w:t>
      </w:r>
      <w:r>
        <w:rPr>
          <w:spacing w:val="-14"/>
          <w:w w:val="105"/>
          <w:sz w:val="19"/>
          <w:u w:val="none"/>
        </w:rPr>
        <w:t xml:space="preserve"> </w:t>
      </w:r>
      <w:r>
        <w:rPr>
          <w:w w:val="105"/>
          <w:sz w:val="19"/>
          <w:u w:val="none"/>
        </w:rPr>
        <w:t>either</w:t>
      </w:r>
      <w:r>
        <w:rPr>
          <w:spacing w:val="-14"/>
          <w:w w:val="105"/>
          <w:sz w:val="19"/>
          <w:u w:val="none"/>
        </w:rPr>
        <w:t xml:space="preserve"> </w:t>
      </w:r>
      <w:r>
        <w:rPr>
          <w:w w:val="105"/>
          <w:sz w:val="19"/>
          <w:u w:val="none"/>
        </w:rPr>
        <w:t>express or implied, concerning the accuracy, completeness or correctness of the Confidential Information disclosed by such Party hereunder, nor will such representation or warranty be implied. Each Party expressly disclaims any and all liability that may b</w:t>
      </w:r>
      <w:r>
        <w:rPr>
          <w:w w:val="105"/>
          <w:sz w:val="19"/>
          <w:u w:val="none"/>
        </w:rPr>
        <w:t>e based on its Confidential Information, errors therein or omissions therefrom, other than its right to</w:t>
      </w:r>
      <w:r>
        <w:rPr>
          <w:spacing w:val="-4"/>
          <w:w w:val="105"/>
          <w:sz w:val="19"/>
          <w:u w:val="none"/>
        </w:rPr>
        <w:t xml:space="preserve"> </w:t>
      </w:r>
      <w:r>
        <w:rPr>
          <w:w w:val="105"/>
          <w:sz w:val="19"/>
          <w:u w:val="none"/>
        </w:rPr>
        <w:t>disclose</w:t>
      </w:r>
      <w:r>
        <w:rPr>
          <w:spacing w:val="-5"/>
          <w:w w:val="105"/>
          <w:sz w:val="19"/>
          <w:u w:val="none"/>
        </w:rPr>
        <w:t xml:space="preserve"> </w:t>
      </w:r>
      <w:r>
        <w:rPr>
          <w:w w:val="105"/>
          <w:sz w:val="19"/>
          <w:u w:val="none"/>
        </w:rPr>
        <w:t>the</w:t>
      </w:r>
      <w:r>
        <w:rPr>
          <w:spacing w:val="-5"/>
          <w:w w:val="105"/>
          <w:sz w:val="19"/>
          <w:u w:val="none"/>
        </w:rPr>
        <w:t xml:space="preserve"> </w:t>
      </w:r>
      <w:r>
        <w:rPr>
          <w:w w:val="105"/>
          <w:sz w:val="19"/>
          <w:u w:val="none"/>
        </w:rPr>
        <w:t>Confidential</w:t>
      </w:r>
      <w:r>
        <w:rPr>
          <w:spacing w:val="-6"/>
          <w:w w:val="105"/>
          <w:sz w:val="19"/>
          <w:u w:val="none"/>
        </w:rPr>
        <w:t xml:space="preserve"> </w:t>
      </w:r>
      <w:r>
        <w:rPr>
          <w:w w:val="105"/>
          <w:sz w:val="19"/>
          <w:u w:val="none"/>
        </w:rPr>
        <w:t>Information.</w:t>
      </w:r>
      <w:r>
        <w:rPr>
          <w:spacing w:val="-5"/>
          <w:w w:val="105"/>
          <w:sz w:val="19"/>
          <w:u w:val="none"/>
        </w:rPr>
        <w:t xml:space="preserve"> </w:t>
      </w:r>
      <w:r>
        <w:rPr>
          <w:w w:val="105"/>
          <w:sz w:val="19"/>
          <w:u w:val="none"/>
        </w:rPr>
        <w:t>Subject</w:t>
      </w:r>
      <w:r>
        <w:rPr>
          <w:spacing w:val="-5"/>
          <w:w w:val="105"/>
          <w:sz w:val="19"/>
          <w:u w:val="none"/>
        </w:rPr>
        <w:t xml:space="preserve"> </w:t>
      </w:r>
      <w:r>
        <w:rPr>
          <w:w w:val="105"/>
          <w:sz w:val="19"/>
          <w:u w:val="none"/>
        </w:rPr>
        <w:t>to</w:t>
      </w:r>
      <w:r>
        <w:rPr>
          <w:spacing w:val="-4"/>
          <w:w w:val="105"/>
          <w:sz w:val="19"/>
          <w:u w:val="none"/>
        </w:rPr>
        <w:t xml:space="preserve"> </w:t>
      </w:r>
      <w:r>
        <w:rPr>
          <w:w w:val="105"/>
          <w:sz w:val="19"/>
          <w:u w:val="none"/>
        </w:rPr>
        <w:t>such</w:t>
      </w:r>
      <w:r>
        <w:rPr>
          <w:spacing w:val="-5"/>
          <w:w w:val="105"/>
          <w:sz w:val="19"/>
          <w:u w:val="none"/>
        </w:rPr>
        <w:t xml:space="preserve"> </w:t>
      </w:r>
      <w:r>
        <w:rPr>
          <w:w w:val="105"/>
          <w:sz w:val="19"/>
          <w:u w:val="none"/>
        </w:rPr>
        <w:t>limitations</w:t>
      </w:r>
      <w:r>
        <w:rPr>
          <w:spacing w:val="-5"/>
          <w:w w:val="105"/>
          <w:sz w:val="19"/>
          <w:u w:val="none"/>
        </w:rPr>
        <w:t xml:space="preserve"> </w:t>
      </w:r>
      <w:r>
        <w:rPr>
          <w:w w:val="105"/>
          <w:sz w:val="19"/>
          <w:u w:val="none"/>
        </w:rPr>
        <w:t>and</w:t>
      </w:r>
      <w:r>
        <w:rPr>
          <w:spacing w:val="-5"/>
          <w:w w:val="105"/>
          <w:sz w:val="19"/>
          <w:u w:val="none"/>
        </w:rPr>
        <w:t xml:space="preserve"> </w:t>
      </w:r>
      <w:r>
        <w:rPr>
          <w:w w:val="105"/>
          <w:sz w:val="19"/>
          <w:u w:val="none"/>
        </w:rPr>
        <w:t>restrictions</w:t>
      </w:r>
      <w:r>
        <w:rPr>
          <w:spacing w:val="-5"/>
          <w:w w:val="105"/>
          <w:sz w:val="19"/>
          <w:u w:val="none"/>
        </w:rPr>
        <w:t xml:space="preserve"> </w:t>
      </w:r>
      <w:r>
        <w:rPr>
          <w:w w:val="105"/>
          <w:sz w:val="19"/>
          <w:u w:val="none"/>
        </w:rPr>
        <w:t>as</w:t>
      </w:r>
      <w:r>
        <w:rPr>
          <w:spacing w:val="-5"/>
          <w:w w:val="105"/>
          <w:sz w:val="19"/>
          <w:u w:val="none"/>
        </w:rPr>
        <w:t xml:space="preserve"> </w:t>
      </w:r>
      <w:r>
        <w:rPr>
          <w:w w:val="105"/>
          <w:sz w:val="19"/>
          <w:u w:val="none"/>
        </w:rPr>
        <w:t>may</w:t>
      </w:r>
      <w:r>
        <w:rPr>
          <w:spacing w:val="-5"/>
          <w:w w:val="105"/>
          <w:sz w:val="19"/>
          <w:u w:val="none"/>
        </w:rPr>
        <w:t xml:space="preserve"> </w:t>
      </w:r>
      <w:r>
        <w:rPr>
          <w:w w:val="105"/>
          <w:sz w:val="19"/>
          <w:u w:val="none"/>
        </w:rPr>
        <w:t>be</w:t>
      </w:r>
      <w:r>
        <w:rPr>
          <w:spacing w:val="-5"/>
          <w:w w:val="105"/>
          <w:sz w:val="19"/>
          <w:u w:val="none"/>
        </w:rPr>
        <w:t xml:space="preserve"> </w:t>
      </w:r>
      <w:r>
        <w:rPr>
          <w:w w:val="105"/>
          <w:sz w:val="19"/>
          <w:u w:val="none"/>
        </w:rPr>
        <w:t>specified</w:t>
      </w:r>
      <w:r>
        <w:rPr>
          <w:spacing w:val="-5"/>
          <w:w w:val="105"/>
          <w:sz w:val="19"/>
          <w:u w:val="none"/>
        </w:rPr>
        <w:t xml:space="preserve"> </w:t>
      </w:r>
      <w:r>
        <w:rPr>
          <w:w w:val="105"/>
          <w:sz w:val="19"/>
          <w:u w:val="none"/>
        </w:rPr>
        <w:t>therein,</w:t>
      </w:r>
      <w:r>
        <w:rPr>
          <w:spacing w:val="-6"/>
          <w:w w:val="105"/>
          <w:sz w:val="19"/>
          <w:u w:val="none"/>
        </w:rPr>
        <w:t xml:space="preserve"> </w:t>
      </w:r>
      <w:r>
        <w:rPr>
          <w:w w:val="105"/>
          <w:sz w:val="19"/>
          <w:u w:val="none"/>
        </w:rPr>
        <w:t>only those representations and warranti</w:t>
      </w:r>
      <w:r>
        <w:rPr>
          <w:w w:val="105"/>
          <w:sz w:val="19"/>
          <w:u w:val="none"/>
        </w:rPr>
        <w:t>es that are made pursuant to a definitive agreement for a Transaction, when, as and</w:t>
      </w:r>
      <w:r>
        <w:rPr>
          <w:spacing w:val="-6"/>
          <w:w w:val="105"/>
          <w:sz w:val="19"/>
          <w:u w:val="none"/>
        </w:rPr>
        <w:t xml:space="preserve"> </w:t>
      </w:r>
      <w:r>
        <w:rPr>
          <w:w w:val="105"/>
          <w:sz w:val="19"/>
          <w:u w:val="none"/>
        </w:rPr>
        <w:t>if</w:t>
      </w:r>
      <w:r>
        <w:rPr>
          <w:spacing w:val="-6"/>
          <w:w w:val="105"/>
          <w:sz w:val="19"/>
          <w:u w:val="none"/>
        </w:rPr>
        <w:t xml:space="preserve"> </w:t>
      </w:r>
      <w:r>
        <w:rPr>
          <w:w w:val="105"/>
          <w:sz w:val="19"/>
          <w:u w:val="none"/>
        </w:rPr>
        <w:t>executed,</w:t>
      </w:r>
      <w:r>
        <w:rPr>
          <w:spacing w:val="-6"/>
          <w:w w:val="105"/>
          <w:sz w:val="19"/>
          <w:u w:val="none"/>
        </w:rPr>
        <w:t xml:space="preserve"> </w:t>
      </w:r>
      <w:r>
        <w:rPr>
          <w:w w:val="105"/>
          <w:sz w:val="19"/>
          <w:u w:val="none"/>
        </w:rPr>
        <w:t>or</w:t>
      </w:r>
      <w:r>
        <w:rPr>
          <w:spacing w:val="-6"/>
          <w:w w:val="105"/>
          <w:sz w:val="19"/>
          <w:u w:val="none"/>
        </w:rPr>
        <w:t xml:space="preserve"> </w:t>
      </w:r>
      <w:r>
        <w:rPr>
          <w:w w:val="105"/>
          <w:sz w:val="19"/>
          <w:u w:val="none"/>
        </w:rPr>
        <w:t>in</w:t>
      </w:r>
      <w:r>
        <w:rPr>
          <w:spacing w:val="-6"/>
          <w:w w:val="105"/>
          <w:sz w:val="19"/>
          <w:u w:val="none"/>
        </w:rPr>
        <w:t xml:space="preserve"> </w:t>
      </w:r>
      <w:r>
        <w:rPr>
          <w:w w:val="105"/>
          <w:sz w:val="19"/>
          <w:u w:val="none"/>
        </w:rPr>
        <w:t>a</w:t>
      </w:r>
      <w:r>
        <w:rPr>
          <w:spacing w:val="-6"/>
          <w:w w:val="105"/>
          <w:sz w:val="19"/>
          <w:u w:val="none"/>
        </w:rPr>
        <w:t xml:space="preserve"> </w:t>
      </w:r>
      <w:r>
        <w:rPr>
          <w:w w:val="105"/>
          <w:sz w:val="19"/>
          <w:u w:val="none"/>
        </w:rPr>
        <w:t>separate</w:t>
      </w:r>
      <w:r>
        <w:rPr>
          <w:spacing w:val="-6"/>
          <w:w w:val="105"/>
          <w:sz w:val="19"/>
          <w:u w:val="none"/>
        </w:rPr>
        <w:t xml:space="preserve"> </w:t>
      </w:r>
      <w:r>
        <w:rPr>
          <w:w w:val="105"/>
          <w:sz w:val="19"/>
          <w:u w:val="none"/>
        </w:rPr>
        <w:t>agreement</w:t>
      </w:r>
      <w:r>
        <w:rPr>
          <w:spacing w:val="-6"/>
          <w:w w:val="105"/>
          <w:sz w:val="19"/>
          <w:u w:val="none"/>
        </w:rPr>
        <w:t xml:space="preserve"> </w:t>
      </w:r>
      <w:r>
        <w:rPr>
          <w:w w:val="105"/>
          <w:sz w:val="19"/>
          <w:u w:val="none"/>
        </w:rPr>
        <w:t>between</w:t>
      </w:r>
      <w:r>
        <w:rPr>
          <w:spacing w:val="-6"/>
          <w:w w:val="105"/>
          <w:sz w:val="19"/>
          <w:u w:val="none"/>
        </w:rPr>
        <w:t xml:space="preserve"> </w:t>
      </w:r>
      <w:r>
        <w:rPr>
          <w:w w:val="105"/>
          <w:sz w:val="19"/>
          <w:u w:val="none"/>
        </w:rPr>
        <w:t>the</w:t>
      </w:r>
      <w:r>
        <w:rPr>
          <w:spacing w:val="-6"/>
          <w:w w:val="105"/>
          <w:sz w:val="19"/>
          <w:u w:val="none"/>
        </w:rPr>
        <w:t xml:space="preserve"> </w:t>
      </w:r>
      <w:r>
        <w:rPr>
          <w:w w:val="105"/>
          <w:sz w:val="19"/>
          <w:u w:val="none"/>
        </w:rPr>
        <w:t>Parties</w:t>
      </w:r>
      <w:r>
        <w:rPr>
          <w:spacing w:val="-6"/>
          <w:w w:val="105"/>
          <w:sz w:val="19"/>
          <w:u w:val="none"/>
        </w:rPr>
        <w:t xml:space="preserve"> </w:t>
      </w:r>
      <w:r>
        <w:rPr>
          <w:w w:val="105"/>
          <w:sz w:val="19"/>
          <w:u w:val="none"/>
        </w:rPr>
        <w:t>will</w:t>
      </w:r>
      <w:r>
        <w:rPr>
          <w:spacing w:val="-6"/>
          <w:w w:val="105"/>
          <w:sz w:val="19"/>
          <w:u w:val="none"/>
        </w:rPr>
        <w:t xml:space="preserve"> </w:t>
      </w:r>
      <w:r>
        <w:rPr>
          <w:w w:val="105"/>
          <w:sz w:val="19"/>
          <w:u w:val="none"/>
        </w:rPr>
        <w:t>have</w:t>
      </w:r>
      <w:r>
        <w:rPr>
          <w:spacing w:val="-6"/>
          <w:w w:val="105"/>
          <w:sz w:val="19"/>
          <w:u w:val="none"/>
        </w:rPr>
        <w:t xml:space="preserve"> </w:t>
      </w:r>
      <w:r>
        <w:rPr>
          <w:w w:val="105"/>
          <w:sz w:val="19"/>
          <w:u w:val="none"/>
        </w:rPr>
        <w:t>any</w:t>
      </w:r>
      <w:r>
        <w:rPr>
          <w:spacing w:val="-6"/>
          <w:w w:val="105"/>
          <w:sz w:val="19"/>
          <w:u w:val="none"/>
        </w:rPr>
        <w:t xml:space="preserve"> </w:t>
      </w:r>
      <w:r>
        <w:rPr>
          <w:w w:val="105"/>
          <w:sz w:val="19"/>
          <w:u w:val="none"/>
        </w:rPr>
        <w:t>legal</w:t>
      </w:r>
      <w:r>
        <w:rPr>
          <w:spacing w:val="-7"/>
          <w:w w:val="105"/>
          <w:sz w:val="19"/>
          <w:u w:val="none"/>
        </w:rPr>
        <w:t xml:space="preserve"> </w:t>
      </w:r>
      <w:r>
        <w:rPr>
          <w:w w:val="105"/>
          <w:sz w:val="19"/>
          <w:u w:val="none"/>
        </w:rPr>
        <w:t>effect.</w:t>
      </w:r>
      <w:r>
        <w:rPr>
          <w:spacing w:val="-6"/>
          <w:w w:val="105"/>
          <w:sz w:val="19"/>
          <w:u w:val="none"/>
        </w:rPr>
        <w:t xml:space="preserve"> </w:t>
      </w:r>
      <w:r>
        <w:rPr>
          <w:w w:val="105"/>
          <w:sz w:val="19"/>
          <w:u w:val="none"/>
        </w:rPr>
        <w:t>Except</w:t>
      </w:r>
      <w:r>
        <w:rPr>
          <w:spacing w:val="-6"/>
          <w:w w:val="105"/>
          <w:sz w:val="19"/>
          <w:u w:val="none"/>
        </w:rPr>
        <w:t xml:space="preserve"> </w:t>
      </w:r>
      <w:r>
        <w:rPr>
          <w:w w:val="105"/>
          <w:sz w:val="19"/>
          <w:u w:val="none"/>
        </w:rPr>
        <w:t>as</w:t>
      </w:r>
      <w:r>
        <w:rPr>
          <w:spacing w:val="-6"/>
          <w:w w:val="105"/>
          <w:sz w:val="19"/>
          <w:u w:val="none"/>
        </w:rPr>
        <w:t xml:space="preserve"> </w:t>
      </w:r>
      <w:r>
        <w:rPr>
          <w:w w:val="105"/>
          <w:sz w:val="19"/>
          <w:u w:val="none"/>
        </w:rPr>
        <w:t>set</w:t>
      </w:r>
      <w:r>
        <w:rPr>
          <w:spacing w:val="-6"/>
          <w:w w:val="105"/>
          <w:sz w:val="19"/>
          <w:u w:val="none"/>
        </w:rPr>
        <w:t xml:space="preserve"> </w:t>
      </w:r>
      <w:r>
        <w:rPr>
          <w:w w:val="105"/>
          <w:sz w:val="19"/>
          <w:u w:val="none"/>
        </w:rPr>
        <w:t>forth</w:t>
      </w:r>
      <w:r>
        <w:rPr>
          <w:spacing w:val="-6"/>
          <w:w w:val="105"/>
          <w:sz w:val="19"/>
          <w:u w:val="none"/>
        </w:rPr>
        <w:t xml:space="preserve"> </w:t>
      </w:r>
      <w:r>
        <w:rPr>
          <w:w w:val="105"/>
          <w:sz w:val="19"/>
          <w:u w:val="none"/>
        </w:rPr>
        <w:t>herein or in a separate agreement between the Parties, each Recipient receives and utilizes Confidential Information of the Disclosing</w:t>
      </w:r>
      <w:r>
        <w:rPr>
          <w:spacing w:val="-7"/>
          <w:w w:val="105"/>
          <w:sz w:val="19"/>
          <w:u w:val="none"/>
        </w:rPr>
        <w:t xml:space="preserve"> </w:t>
      </w:r>
      <w:r>
        <w:rPr>
          <w:w w:val="105"/>
          <w:sz w:val="19"/>
          <w:u w:val="none"/>
        </w:rPr>
        <w:t>Party</w:t>
      </w:r>
      <w:r>
        <w:rPr>
          <w:spacing w:val="-8"/>
          <w:w w:val="105"/>
          <w:sz w:val="19"/>
          <w:u w:val="none"/>
        </w:rPr>
        <w:t xml:space="preserve"> </w:t>
      </w:r>
      <w:r>
        <w:rPr>
          <w:w w:val="105"/>
          <w:sz w:val="19"/>
          <w:u w:val="none"/>
        </w:rPr>
        <w:t>at</w:t>
      </w:r>
      <w:r>
        <w:rPr>
          <w:spacing w:val="-8"/>
          <w:w w:val="105"/>
          <w:sz w:val="19"/>
          <w:u w:val="none"/>
        </w:rPr>
        <w:t xml:space="preserve"> </w:t>
      </w:r>
      <w:r>
        <w:rPr>
          <w:w w:val="105"/>
          <w:sz w:val="19"/>
          <w:u w:val="none"/>
        </w:rPr>
        <w:t>its</w:t>
      </w:r>
      <w:r>
        <w:rPr>
          <w:spacing w:val="-8"/>
          <w:w w:val="105"/>
          <w:sz w:val="19"/>
          <w:u w:val="none"/>
        </w:rPr>
        <w:t xml:space="preserve"> </w:t>
      </w:r>
      <w:r>
        <w:rPr>
          <w:w w:val="105"/>
          <w:sz w:val="19"/>
          <w:u w:val="none"/>
        </w:rPr>
        <w:t>sole</w:t>
      </w:r>
      <w:r>
        <w:rPr>
          <w:spacing w:val="-7"/>
          <w:w w:val="105"/>
          <w:sz w:val="19"/>
          <w:u w:val="none"/>
        </w:rPr>
        <w:t xml:space="preserve"> </w:t>
      </w:r>
      <w:r>
        <w:rPr>
          <w:w w:val="105"/>
          <w:sz w:val="19"/>
          <w:u w:val="none"/>
        </w:rPr>
        <w:t>cost,</w:t>
      </w:r>
      <w:r>
        <w:rPr>
          <w:spacing w:val="-8"/>
          <w:w w:val="105"/>
          <w:sz w:val="19"/>
          <w:u w:val="none"/>
        </w:rPr>
        <w:t xml:space="preserve"> </w:t>
      </w:r>
      <w:r>
        <w:rPr>
          <w:w w:val="105"/>
          <w:sz w:val="19"/>
          <w:u w:val="none"/>
        </w:rPr>
        <w:t>risk</w:t>
      </w:r>
      <w:r>
        <w:rPr>
          <w:spacing w:val="-8"/>
          <w:w w:val="105"/>
          <w:sz w:val="19"/>
          <w:u w:val="none"/>
        </w:rPr>
        <w:t xml:space="preserve"> </w:t>
      </w:r>
      <w:r>
        <w:rPr>
          <w:w w:val="105"/>
          <w:sz w:val="19"/>
          <w:u w:val="none"/>
        </w:rPr>
        <w:t>and</w:t>
      </w:r>
      <w:r>
        <w:rPr>
          <w:spacing w:val="-7"/>
          <w:w w:val="105"/>
          <w:sz w:val="19"/>
          <w:u w:val="none"/>
        </w:rPr>
        <w:t xml:space="preserve"> </w:t>
      </w:r>
      <w:r>
        <w:rPr>
          <w:w w:val="105"/>
          <w:sz w:val="19"/>
          <w:u w:val="none"/>
        </w:rPr>
        <w:t>exposure,</w:t>
      </w:r>
      <w:r>
        <w:rPr>
          <w:spacing w:val="-8"/>
          <w:w w:val="105"/>
          <w:sz w:val="19"/>
          <w:u w:val="none"/>
        </w:rPr>
        <w:t xml:space="preserve"> </w:t>
      </w:r>
      <w:r>
        <w:rPr>
          <w:w w:val="105"/>
          <w:sz w:val="19"/>
          <w:u w:val="none"/>
        </w:rPr>
        <w:t>and</w:t>
      </w:r>
      <w:r>
        <w:rPr>
          <w:spacing w:val="-7"/>
          <w:w w:val="105"/>
          <w:sz w:val="19"/>
          <w:u w:val="none"/>
        </w:rPr>
        <w:t xml:space="preserve"> </w:t>
      </w:r>
      <w:r>
        <w:rPr>
          <w:w w:val="105"/>
          <w:sz w:val="19"/>
          <w:u w:val="none"/>
        </w:rPr>
        <w:t>Recipient</w:t>
      </w:r>
      <w:r>
        <w:rPr>
          <w:spacing w:val="-8"/>
          <w:w w:val="105"/>
          <w:sz w:val="19"/>
          <w:u w:val="none"/>
        </w:rPr>
        <w:t xml:space="preserve"> </w:t>
      </w:r>
      <w:r>
        <w:rPr>
          <w:w w:val="105"/>
          <w:sz w:val="19"/>
          <w:u w:val="none"/>
        </w:rPr>
        <w:t>agrees</w:t>
      </w:r>
      <w:r>
        <w:rPr>
          <w:spacing w:val="-8"/>
          <w:w w:val="105"/>
          <w:sz w:val="19"/>
          <w:u w:val="none"/>
        </w:rPr>
        <w:t xml:space="preserve"> </w:t>
      </w:r>
      <w:r>
        <w:rPr>
          <w:w w:val="105"/>
          <w:sz w:val="19"/>
          <w:u w:val="none"/>
        </w:rPr>
        <w:t>that</w:t>
      </w:r>
      <w:r>
        <w:rPr>
          <w:spacing w:val="-8"/>
          <w:w w:val="105"/>
          <w:sz w:val="19"/>
          <w:u w:val="none"/>
        </w:rPr>
        <w:t xml:space="preserve"> </w:t>
      </w:r>
      <w:r>
        <w:rPr>
          <w:w w:val="105"/>
          <w:sz w:val="19"/>
          <w:u w:val="none"/>
        </w:rPr>
        <w:t>the</w:t>
      </w:r>
      <w:r>
        <w:rPr>
          <w:spacing w:val="-7"/>
          <w:w w:val="105"/>
          <w:sz w:val="19"/>
          <w:u w:val="none"/>
        </w:rPr>
        <w:t xml:space="preserve"> </w:t>
      </w:r>
      <w:r>
        <w:rPr>
          <w:w w:val="105"/>
          <w:sz w:val="19"/>
          <w:u w:val="none"/>
        </w:rPr>
        <w:t>Disclosing</w:t>
      </w:r>
      <w:r>
        <w:rPr>
          <w:spacing w:val="-7"/>
          <w:w w:val="105"/>
          <w:sz w:val="19"/>
          <w:u w:val="none"/>
        </w:rPr>
        <w:t xml:space="preserve"> </w:t>
      </w:r>
      <w:r>
        <w:rPr>
          <w:w w:val="105"/>
          <w:sz w:val="19"/>
          <w:u w:val="none"/>
        </w:rPr>
        <w:t>Party</w:t>
      </w:r>
      <w:r>
        <w:rPr>
          <w:spacing w:val="-8"/>
          <w:w w:val="105"/>
          <w:sz w:val="19"/>
          <w:u w:val="none"/>
        </w:rPr>
        <w:t xml:space="preserve"> </w:t>
      </w:r>
      <w:r>
        <w:rPr>
          <w:w w:val="105"/>
          <w:sz w:val="19"/>
          <w:u w:val="none"/>
        </w:rPr>
        <w:t>shall</w:t>
      </w:r>
      <w:r>
        <w:rPr>
          <w:spacing w:val="-8"/>
          <w:w w:val="105"/>
          <w:sz w:val="19"/>
          <w:u w:val="none"/>
        </w:rPr>
        <w:t xml:space="preserve"> </w:t>
      </w:r>
      <w:r>
        <w:rPr>
          <w:w w:val="105"/>
          <w:sz w:val="19"/>
          <w:u w:val="none"/>
        </w:rPr>
        <w:t>not</w:t>
      </w:r>
      <w:r>
        <w:rPr>
          <w:spacing w:val="-8"/>
          <w:w w:val="105"/>
          <w:sz w:val="19"/>
          <w:u w:val="none"/>
        </w:rPr>
        <w:t xml:space="preserve"> </w:t>
      </w:r>
      <w:r>
        <w:rPr>
          <w:w w:val="105"/>
          <w:sz w:val="19"/>
          <w:u w:val="none"/>
        </w:rPr>
        <w:t>have</w:t>
      </w:r>
      <w:r>
        <w:rPr>
          <w:spacing w:val="-8"/>
          <w:w w:val="105"/>
          <w:sz w:val="19"/>
          <w:u w:val="none"/>
        </w:rPr>
        <w:t xml:space="preserve"> </w:t>
      </w:r>
      <w:r>
        <w:rPr>
          <w:w w:val="105"/>
          <w:sz w:val="19"/>
          <w:u w:val="none"/>
        </w:rPr>
        <w:t>any liability</w:t>
      </w:r>
      <w:r>
        <w:rPr>
          <w:spacing w:val="-5"/>
          <w:w w:val="105"/>
          <w:sz w:val="19"/>
          <w:u w:val="none"/>
        </w:rPr>
        <w:t xml:space="preserve"> </w:t>
      </w:r>
      <w:r>
        <w:rPr>
          <w:w w:val="105"/>
          <w:sz w:val="19"/>
          <w:u w:val="none"/>
        </w:rPr>
        <w:t>re</w:t>
      </w:r>
      <w:r>
        <w:rPr>
          <w:w w:val="105"/>
          <w:sz w:val="19"/>
          <w:u w:val="none"/>
        </w:rPr>
        <w:t>sulting</w:t>
      </w:r>
      <w:r>
        <w:rPr>
          <w:spacing w:val="-5"/>
          <w:w w:val="105"/>
          <w:sz w:val="19"/>
          <w:u w:val="none"/>
        </w:rPr>
        <w:t xml:space="preserve"> </w:t>
      </w:r>
      <w:r>
        <w:rPr>
          <w:w w:val="105"/>
          <w:sz w:val="19"/>
          <w:u w:val="none"/>
        </w:rPr>
        <w:t>from</w:t>
      </w:r>
      <w:r>
        <w:rPr>
          <w:spacing w:val="-3"/>
          <w:w w:val="105"/>
          <w:sz w:val="19"/>
          <w:u w:val="none"/>
        </w:rPr>
        <w:t xml:space="preserve"> </w:t>
      </w:r>
      <w:r>
        <w:rPr>
          <w:w w:val="105"/>
          <w:sz w:val="19"/>
          <w:u w:val="none"/>
        </w:rPr>
        <w:t>any</w:t>
      </w:r>
      <w:r>
        <w:rPr>
          <w:spacing w:val="-5"/>
          <w:w w:val="105"/>
          <w:sz w:val="19"/>
          <w:u w:val="none"/>
        </w:rPr>
        <w:t xml:space="preserve"> </w:t>
      </w:r>
      <w:r>
        <w:rPr>
          <w:w w:val="105"/>
          <w:sz w:val="19"/>
          <w:u w:val="none"/>
        </w:rPr>
        <w:t>use</w:t>
      </w:r>
      <w:r>
        <w:rPr>
          <w:spacing w:val="-5"/>
          <w:w w:val="105"/>
          <w:sz w:val="19"/>
          <w:u w:val="none"/>
        </w:rPr>
        <w:t xml:space="preserve"> </w:t>
      </w:r>
      <w:r>
        <w:rPr>
          <w:w w:val="105"/>
          <w:sz w:val="19"/>
          <w:u w:val="none"/>
        </w:rPr>
        <w:t>of</w:t>
      </w:r>
      <w:r>
        <w:rPr>
          <w:spacing w:val="-5"/>
          <w:w w:val="105"/>
          <w:sz w:val="19"/>
          <w:u w:val="none"/>
        </w:rPr>
        <w:t xml:space="preserve"> </w:t>
      </w:r>
      <w:r>
        <w:rPr>
          <w:w w:val="105"/>
          <w:sz w:val="19"/>
          <w:u w:val="none"/>
        </w:rPr>
        <w:t>or</w:t>
      </w:r>
      <w:r>
        <w:rPr>
          <w:spacing w:val="-5"/>
          <w:w w:val="105"/>
          <w:sz w:val="19"/>
          <w:u w:val="none"/>
        </w:rPr>
        <w:t xml:space="preserve"> </w:t>
      </w:r>
      <w:r>
        <w:rPr>
          <w:w w:val="105"/>
          <w:sz w:val="19"/>
          <w:u w:val="none"/>
        </w:rPr>
        <w:t>reliance</w:t>
      </w:r>
      <w:r>
        <w:rPr>
          <w:spacing w:val="-5"/>
          <w:w w:val="105"/>
          <w:sz w:val="19"/>
          <w:u w:val="none"/>
        </w:rPr>
        <w:t xml:space="preserve"> </w:t>
      </w:r>
      <w:r>
        <w:rPr>
          <w:w w:val="105"/>
          <w:sz w:val="19"/>
          <w:u w:val="none"/>
        </w:rPr>
        <w:t>upon</w:t>
      </w:r>
      <w:r>
        <w:rPr>
          <w:spacing w:val="-5"/>
          <w:w w:val="105"/>
          <w:sz w:val="19"/>
          <w:u w:val="none"/>
        </w:rPr>
        <w:t xml:space="preserve"> </w:t>
      </w:r>
      <w:r>
        <w:rPr>
          <w:w w:val="105"/>
          <w:sz w:val="19"/>
          <w:u w:val="none"/>
        </w:rPr>
        <w:t>the</w:t>
      </w:r>
      <w:r>
        <w:rPr>
          <w:spacing w:val="-5"/>
          <w:w w:val="105"/>
          <w:sz w:val="19"/>
          <w:u w:val="none"/>
        </w:rPr>
        <w:t xml:space="preserve"> </w:t>
      </w:r>
      <w:r>
        <w:rPr>
          <w:w w:val="105"/>
          <w:sz w:val="19"/>
          <w:u w:val="none"/>
        </w:rPr>
        <w:t>Confidential</w:t>
      </w:r>
      <w:r>
        <w:rPr>
          <w:spacing w:val="-6"/>
          <w:w w:val="105"/>
          <w:sz w:val="19"/>
          <w:u w:val="none"/>
        </w:rPr>
        <w:t xml:space="preserve"> </w:t>
      </w:r>
      <w:r>
        <w:rPr>
          <w:w w:val="105"/>
          <w:sz w:val="19"/>
          <w:u w:val="none"/>
        </w:rPr>
        <w:t>Information.</w:t>
      </w:r>
      <w:r>
        <w:rPr>
          <w:spacing w:val="-5"/>
          <w:w w:val="105"/>
          <w:sz w:val="19"/>
          <w:u w:val="none"/>
        </w:rPr>
        <w:t xml:space="preserve"> </w:t>
      </w:r>
      <w:r>
        <w:rPr>
          <w:w w:val="105"/>
          <w:sz w:val="19"/>
          <w:u w:val="none"/>
        </w:rPr>
        <w:t>At</w:t>
      </w:r>
      <w:r>
        <w:rPr>
          <w:spacing w:val="-5"/>
          <w:w w:val="105"/>
          <w:sz w:val="19"/>
          <w:u w:val="none"/>
        </w:rPr>
        <w:t xml:space="preserve"> </w:t>
      </w:r>
      <w:r>
        <w:rPr>
          <w:w w:val="105"/>
          <w:sz w:val="19"/>
          <w:u w:val="none"/>
        </w:rPr>
        <w:t>all</w:t>
      </w:r>
      <w:r>
        <w:rPr>
          <w:spacing w:val="-6"/>
          <w:w w:val="105"/>
          <w:sz w:val="19"/>
          <w:u w:val="none"/>
        </w:rPr>
        <w:t xml:space="preserve"> </w:t>
      </w:r>
      <w:r>
        <w:rPr>
          <w:w w:val="105"/>
          <w:sz w:val="19"/>
          <w:u w:val="none"/>
        </w:rPr>
        <w:t>times</w:t>
      </w:r>
      <w:r>
        <w:rPr>
          <w:spacing w:val="-5"/>
          <w:w w:val="105"/>
          <w:sz w:val="19"/>
          <w:u w:val="none"/>
        </w:rPr>
        <w:t xml:space="preserve"> </w:t>
      </w:r>
      <w:r>
        <w:rPr>
          <w:w w:val="105"/>
          <w:sz w:val="19"/>
          <w:u w:val="none"/>
        </w:rPr>
        <w:t>hereunder,</w:t>
      </w:r>
      <w:r>
        <w:rPr>
          <w:spacing w:val="-5"/>
          <w:w w:val="105"/>
          <w:sz w:val="19"/>
          <w:u w:val="none"/>
        </w:rPr>
        <w:t xml:space="preserve"> </w:t>
      </w:r>
      <w:r>
        <w:rPr>
          <w:w w:val="105"/>
          <w:sz w:val="19"/>
          <w:u w:val="none"/>
        </w:rPr>
        <w:t>the</w:t>
      </w:r>
      <w:r>
        <w:rPr>
          <w:spacing w:val="-5"/>
          <w:w w:val="105"/>
          <w:sz w:val="19"/>
          <w:u w:val="none"/>
        </w:rPr>
        <w:t xml:space="preserve"> </w:t>
      </w:r>
      <w:r>
        <w:rPr>
          <w:w w:val="105"/>
          <w:sz w:val="19"/>
          <w:u w:val="none"/>
        </w:rPr>
        <w:t>Disclosing Party</w:t>
      </w:r>
      <w:r>
        <w:rPr>
          <w:spacing w:val="-12"/>
          <w:w w:val="105"/>
          <w:sz w:val="19"/>
          <w:u w:val="none"/>
        </w:rPr>
        <w:t xml:space="preserve"> </w:t>
      </w:r>
      <w:r>
        <w:rPr>
          <w:w w:val="105"/>
          <w:sz w:val="19"/>
          <w:u w:val="none"/>
        </w:rPr>
        <w:t>shall</w:t>
      </w:r>
      <w:r>
        <w:rPr>
          <w:spacing w:val="-12"/>
          <w:w w:val="105"/>
          <w:sz w:val="19"/>
          <w:u w:val="none"/>
        </w:rPr>
        <w:t xml:space="preserve"> </w:t>
      </w:r>
      <w:r>
        <w:rPr>
          <w:w w:val="105"/>
          <w:sz w:val="19"/>
          <w:u w:val="none"/>
        </w:rPr>
        <w:t>retain</w:t>
      </w:r>
      <w:r>
        <w:rPr>
          <w:spacing w:val="-11"/>
          <w:w w:val="105"/>
          <w:sz w:val="19"/>
          <w:u w:val="none"/>
        </w:rPr>
        <w:t xml:space="preserve"> </w:t>
      </w:r>
      <w:r>
        <w:rPr>
          <w:w w:val="105"/>
          <w:sz w:val="19"/>
          <w:u w:val="none"/>
        </w:rPr>
        <w:t>ownership</w:t>
      </w:r>
      <w:r>
        <w:rPr>
          <w:spacing w:val="-11"/>
          <w:w w:val="105"/>
          <w:sz w:val="19"/>
          <w:u w:val="none"/>
        </w:rPr>
        <w:t xml:space="preserve"> </w:t>
      </w:r>
      <w:r>
        <w:rPr>
          <w:w w:val="105"/>
          <w:sz w:val="19"/>
          <w:u w:val="none"/>
        </w:rPr>
        <w:t>of</w:t>
      </w:r>
      <w:r>
        <w:rPr>
          <w:spacing w:val="-12"/>
          <w:w w:val="105"/>
          <w:sz w:val="19"/>
          <w:u w:val="none"/>
        </w:rPr>
        <w:t xml:space="preserve"> </w:t>
      </w:r>
      <w:r>
        <w:rPr>
          <w:w w:val="105"/>
          <w:sz w:val="19"/>
          <w:u w:val="none"/>
        </w:rPr>
        <w:t>all</w:t>
      </w:r>
      <w:r>
        <w:rPr>
          <w:spacing w:val="-12"/>
          <w:w w:val="105"/>
          <w:sz w:val="19"/>
          <w:u w:val="none"/>
        </w:rPr>
        <w:t xml:space="preserve"> </w:t>
      </w:r>
      <w:r>
        <w:rPr>
          <w:w w:val="105"/>
          <w:sz w:val="19"/>
          <w:u w:val="none"/>
        </w:rPr>
        <w:t>Confidential</w:t>
      </w:r>
      <w:r>
        <w:rPr>
          <w:spacing w:val="-12"/>
          <w:w w:val="105"/>
          <w:sz w:val="19"/>
          <w:u w:val="none"/>
        </w:rPr>
        <w:t xml:space="preserve"> </w:t>
      </w:r>
      <w:r>
        <w:rPr>
          <w:w w:val="105"/>
          <w:sz w:val="19"/>
          <w:u w:val="none"/>
        </w:rPr>
        <w:t>Information</w:t>
      </w:r>
      <w:r>
        <w:rPr>
          <w:spacing w:val="-11"/>
          <w:w w:val="105"/>
          <w:sz w:val="19"/>
          <w:u w:val="none"/>
        </w:rPr>
        <w:t xml:space="preserve"> </w:t>
      </w:r>
      <w:r>
        <w:rPr>
          <w:w w:val="105"/>
          <w:sz w:val="19"/>
          <w:u w:val="none"/>
        </w:rPr>
        <w:t>disclosed</w:t>
      </w:r>
      <w:r>
        <w:rPr>
          <w:spacing w:val="-11"/>
          <w:w w:val="105"/>
          <w:sz w:val="19"/>
          <w:u w:val="none"/>
        </w:rPr>
        <w:t xml:space="preserve"> </w:t>
      </w:r>
      <w:r>
        <w:rPr>
          <w:w w:val="105"/>
          <w:sz w:val="19"/>
          <w:u w:val="none"/>
        </w:rPr>
        <w:t>to</w:t>
      </w:r>
      <w:r>
        <w:rPr>
          <w:spacing w:val="-11"/>
          <w:w w:val="105"/>
          <w:sz w:val="19"/>
          <w:u w:val="none"/>
        </w:rPr>
        <w:t xml:space="preserve"> </w:t>
      </w:r>
      <w:r>
        <w:rPr>
          <w:w w:val="105"/>
          <w:sz w:val="19"/>
          <w:u w:val="none"/>
        </w:rPr>
        <w:t>a</w:t>
      </w:r>
      <w:r>
        <w:rPr>
          <w:spacing w:val="-11"/>
          <w:w w:val="105"/>
          <w:sz w:val="19"/>
          <w:u w:val="none"/>
        </w:rPr>
        <w:t xml:space="preserve"> </w:t>
      </w:r>
      <w:r>
        <w:rPr>
          <w:w w:val="105"/>
          <w:sz w:val="19"/>
          <w:u w:val="none"/>
        </w:rPr>
        <w:t>Recipient</w:t>
      </w:r>
      <w:r>
        <w:rPr>
          <w:spacing w:val="-12"/>
          <w:w w:val="105"/>
          <w:sz w:val="19"/>
          <w:u w:val="none"/>
        </w:rPr>
        <w:t xml:space="preserve"> </w:t>
      </w:r>
      <w:r>
        <w:rPr>
          <w:w w:val="105"/>
          <w:sz w:val="19"/>
          <w:u w:val="none"/>
        </w:rPr>
        <w:t>and</w:t>
      </w:r>
      <w:r>
        <w:rPr>
          <w:spacing w:val="-11"/>
          <w:w w:val="105"/>
          <w:sz w:val="19"/>
          <w:u w:val="none"/>
        </w:rPr>
        <w:t xml:space="preserve"> </w:t>
      </w:r>
      <w:r>
        <w:rPr>
          <w:w w:val="105"/>
          <w:sz w:val="19"/>
          <w:u w:val="none"/>
        </w:rPr>
        <w:t>any</w:t>
      </w:r>
      <w:r>
        <w:rPr>
          <w:spacing w:val="-12"/>
          <w:w w:val="105"/>
          <w:sz w:val="19"/>
          <w:u w:val="none"/>
        </w:rPr>
        <w:t xml:space="preserve"> </w:t>
      </w:r>
      <w:r>
        <w:rPr>
          <w:w w:val="105"/>
          <w:sz w:val="19"/>
          <w:u w:val="none"/>
        </w:rPr>
        <w:t>intellectual</w:t>
      </w:r>
      <w:r>
        <w:rPr>
          <w:spacing w:val="-12"/>
          <w:w w:val="105"/>
          <w:sz w:val="19"/>
          <w:u w:val="none"/>
        </w:rPr>
        <w:t xml:space="preserve"> </w:t>
      </w:r>
      <w:r>
        <w:rPr>
          <w:w w:val="105"/>
          <w:sz w:val="19"/>
          <w:u w:val="none"/>
        </w:rPr>
        <w:t>property</w:t>
      </w:r>
      <w:r>
        <w:rPr>
          <w:spacing w:val="-11"/>
          <w:w w:val="105"/>
          <w:sz w:val="19"/>
          <w:u w:val="none"/>
        </w:rPr>
        <w:t xml:space="preserve"> </w:t>
      </w:r>
      <w:r>
        <w:rPr>
          <w:w w:val="105"/>
          <w:sz w:val="19"/>
          <w:u w:val="none"/>
        </w:rPr>
        <w:t>rights relating</w:t>
      </w:r>
      <w:r>
        <w:rPr>
          <w:w w:val="105"/>
          <w:sz w:val="19"/>
          <w:u w:val="none"/>
        </w:rPr>
        <w:t xml:space="preserve"> </w:t>
      </w:r>
      <w:r>
        <w:rPr>
          <w:w w:val="105"/>
          <w:sz w:val="19"/>
          <w:u w:val="none"/>
        </w:rPr>
        <w:t>thereto.</w:t>
      </w:r>
    </w:p>
    <w:p w:rsidR="00424080" w:rsidRDefault="00424080">
      <w:pPr>
        <w:spacing w:line="252" w:lineRule="auto"/>
        <w:jc w:val="both"/>
        <w:rPr>
          <w:sz w:val="19"/>
        </w:rPr>
        <w:sectPr w:rsidR="00424080">
          <w:pgSz w:w="12240" w:h="15840"/>
          <w:pgMar w:top="560" w:right="900" w:bottom="1100" w:left="900" w:header="0" w:footer="902" w:gutter="0"/>
          <w:cols w:space="720"/>
        </w:sectPr>
      </w:pPr>
    </w:p>
    <w:p w:rsidR="00424080" w:rsidRDefault="00AF22AB">
      <w:pPr>
        <w:pStyle w:val="ListParagraph"/>
        <w:numPr>
          <w:ilvl w:val="0"/>
          <w:numId w:val="1"/>
        </w:numPr>
        <w:tabs>
          <w:tab w:val="left" w:pos="468"/>
        </w:tabs>
        <w:spacing w:before="77" w:line="252" w:lineRule="auto"/>
        <w:ind w:right="105" w:firstLine="0"/>
        <w:jc w:val="both"/>
        <w:rPr>
          <w:sz w:val="19"/>
          <w:u w:val="none"/>
        </w:rPr>
      </w:pPr>
      <w:r>
        <w:rPr>
          <w:b/>
          <w:w w:val="105"/>
          <w:sz w:val="19"/>
        </w:rPr>
        <w:t>No Obligations</w:t>
      </w:r>
      <w:r>
        <w:rPr>
          <w:b/>
          <w:w w:val="105"/>
          <w:sz w:val="19"/>
          <w:u w:val="none"/>
        </w:rPr>
        <w:t xml:space="preserve">. </w:t>
      </w:r>
      <w:r>
        <w:rPr>
          <w:w w:val="105"/>
          <w:sz w:val="19"/>
          <w:u w:val="none"/>
        </w:rPr>
        <w:t>Neither this Agreement, nor the disclosure of Confidential Information under this Agreement, nor the ongoing discussions and correspondence between the Parties or their respective Representatives, shall create</w:t>
      </w:r>
      <w:r>
        <w:rPr>
          <w:spacing w:val="-8"/>
          <w:w w:val="105"/>
          <w:sz w:val="19"/>
          <w:u w:val="none"/>
        </w:rPr>
        <w:t xml:space="preserve"> </w:t>
      </w:r>
      <w:r>
        <w:rPr>
          <w:w w:val="105"/>
          <w:sz w:val="19"/>
          <w:u w:val="none"/>
        </w:rPr>
        <w:t>any</w:t>
      </w:r>
      <w:r>
        <w:rPr>
          <w:spacing w:val="-8"/>
          <w:w w:val="105"/>
          <w:sz w:val="19"/>
          <w:u w:val="none"/>
        </w:rPr>
        <w:t xml:space="preserve"> </w:t>
      </w:r>
      <w:r>
        <w:rPr>
          <w:w w:val="105"/>
          <w:sz w:val="19"/>
          <w:u w:val="none"/>
        </w:rPr>
        <w:t>obligation</w:t>
      </w:r>
      <w:r>
        <w:rPr>
          <w:spacing w:val="-8"/>
          <w:w w:val="105"/>
          <w:sz w:val="19"/>
          <w:u w:val="none"/>
        </w:rPr>
        <w:t xml:space="preserve"> </w:t>
      </w:r>
      <w:r>
        <w:rPr>
          <w:w w:val="105"/>
          <w:sz w:val="19"/>
          <w:u w:val="none"/>
        </w:rPr>
        <w:t>of</w:t>
      </w:r>
      <w:r>
        <w:rPr>
          <w:spacing w:val="-9"/>
          <w:w w:val="105"/>
          <w:sz w:val="19"/>
          <w:u w:val="none"/>
        </w:rPr>
        <w:t xml:space="preserve"> </w:t>
      </w:r>
      <w:r>
        <w:rPr>
          <w:w w:val="105"/>
          <w:sz w:val="19"/>
          <w:u w:val="none"/>
        </w:rPr>
        <w:t>a</w:t>
      </w:r>
      <w:r>
        <w:rPr>
          <w:spacing w:val="-8"/>
          <w:w w:val="105"/>
          <w:sz w:val="19"/>
          <w:u w:val="none"/>
        </w:rPr>
        <w:t xml:space="preserve"> </w:t>
      </w:r>
      <w:r>
        <w:rPr>
          <w:w w:val="105"/>
          <w:sz w:val="19"/>
          <w:u w:val="none"/>
        </w:rPr>
        <w:t>Party</w:t>
      </w:r>
      <w:r>
        <w:rPr>
          <w:spacing w:val="-8"/>
          <w:w w:val="105"/>
          <w:sz w:val="19"/>
          <w:u w:val="none"/>
        </w:rPr>
        <w:t xml:space="preserve"> </w:t>
      </w:r>
      <w:r>
        <w:rPr>
          <w:w w:val="105"/>
          <w:sz w:val="19"/>
          <w:u w:val="none"/>
        </w:rPr>
        <w:t>to</w:t>
      </w:r>
      <w:r>
        <w:rPr>
          <w:spacing w:val="-8"/>
          <w:w w:val="105"/>
          <w:sz w:val="19"/>
          <w:u w:val="none"/>
        </w:rPr>
        <w:t xml:space="preserve"> </w:t>
      </w:r>
      <w:r>
        <w:rPr>
          <w:w w:val="105"/>
          <w:sz w:val="19"/>
          <w:u w:val="none"/>
        </w:rPr>
        <w:t>furnish</w:t>
      </w:r>
      <w:r>
        <w:rPr>
          <w:spacing w:val="-8"/>
          <w:w w:val="105"/>
          <w:sz w:val="19"/>
          <w:u w:val="none"/>
        </w:rPr>
        <w:t xml:space="preserve"> </w:t>
      </w:r>
      <w:r>
        <w:rPr>
          <w:w w:val="105"/>
          <w:sz w:val="19"/>
          <w:u w:val="none"/>
        </w:rPr>
        <w:t>information</w:t>
      </w:r>
      <w:r>
        <w:rPr>
          <w:spacing w:val="-8"/>
          <w:w w:val="105"/>
          <w:sz w:val="19"/>
          <w:u w:val="none"/>
        </w:rPr>
        <w:t xml:space="preserve"> </w:t>
      </w:r>
      <w:r>
        <w:rPr>
          <w:w w:val="105"/>
          <w:sz w:val="19"/>
          <w:u w:val="none"/>
        </w:rPr>
        <w:t>to</w:t>
      </w:r>
      <w:r>
        <w:rPr>
          <w:spacing w:val="-8"/>
          <w:w w:val="105"/>
          <w:sz w:val="19"/>
          <w:u w:val="none"/>
        </w:rPr>
        <w:t xml:space="preserve"> </w:t>
      </w:r>
      <w:r>
        <w:rPr>
          <w:w w:val="105"/>
          <w:sz w:val="19"/>
          <w:u w:val="none"/>
        </w:rPr>
        <w:t>any</w:t>
      </w:r>
      <w:r>
        <w:rPr>
          <w:spacing w:val="-8"/>
          <w:w w:val="105"/>
          <w:sz w:val="19"/>
          <w:u w:val="none"/>
        </w:rPr>
        <w:t xml:space="preserve"> </w:t>
      </w:r>
      <w:r>
        <w:rPr>
          <w:w w:val="105"/>
          <w:sz w:val="19"/>
          <w:u w:val="none"/>
        </w:rPr>
        <w:t>other</w:t>
      </w:r>
      <w:r>
        <w:rPr>
          <w:spacing w:val="-9"/>
          <w:w w:val="105"/>
          <w:sz w:val="19"/>
          <w:u w:val="none"/>
        </w:rPr>
        <w:t xml:space="preserve"> </w:t>
      </w:r>
      <w:r>
        <w:rPr>
          <w:w w:val="105"/>
          <w:sz w:val="19"/>
          <w:u w:val="none"/>
        </w:rPr>
        <w:t>Party</w:t>
      </w:r>
      <w:r>
        <w:rPr>
          <w:spacing w:val="-8"/>
          <w:w w:val="105"/>
          <w:sz w:val="19"/>
          <w:u w:val="none"/>
        </w:rPr>
        <w:t xml:space="preserve"> </w:t>
      </w:r>
      <w:r>
        <w:rPr>
          <w:w w:val="105"/>
          <w:sz w:val="19"/>
          <w:u w:val="none"/>
        </w:rPr>
        <w:t>or</w:t>
      </w:r>
      <w:r>
        <w:rPr>
          <w:spacing w:val="-9"/>
          <w:w w:val="105"/>
          <w:sz w:val="19"/>
          <w:u w:val="none"/>
        </w:rPr>
        <w:t xml:space="preserve"> </w:t>
      </w:r>
      <w:r>
        <w:rPr>
          <w:w w:val="105"/>
          <w:sz w:val="19"/>
          <w:u w:val="none"/>
        </w:rPr>
        <w:t>its</w:t>
      </w:r>
      <w:r>
        <w:rPr>
          <w:spacing w:val="-8"/>
          <w:w w:val="105"/>
          <w:sz w:val="19"/>
          <w:u w:val="none"/>
        </w:rPr>
        <w:t xml:space="preserve"> </w:t>
      </w:r>
      <w:r>
        <w:rPr>
          <w:w w:val="105"/>
          <w:sz w:val="19"/>
          <w:u w:val="none"/>
        </w:rPr>
        <w:t>affiliates</w:t>
      </w:r>
      <w:r>
        <w:rPr>
          <w:spacing w:val="-8"/>
          <w:w w:val="105"/>
          <w:sz w:val="19"/>
          <w:u w:val="none"/>
        </w:rPr>
        <w:t xml:space="preserve"> </w:t>
      </w:r>
      <w:r>
        <w:rPr>
          <w:w w:val="105"/>
          <w:sz w:val="19"/>
          <w:u w:val="none"/>
        </w:rPr>
        <w:t>or</w:t>
      </w:r>
      <w:r>
        <w:rPr>
          <w:spacing w:val="-9"/>
          <w:w w:val="105"/>
          <w:sz w:val="19"/>
          <w:u w:val="none"/>
        </w:rPr>
        <w:t xml:space="preserve"> </w:t>
      </w:r>
      <w:r>
        <w:rPr>
          <w:w w:val="105"/>
          <w:sz w:val="19"/>
          <w:u w:val="none"/>
        </w:rPr>
        <w:t>Representatives,</w:t>
      </w:r>
      <w:r>
        <w:rPr>
          <w:spacing w:val="-9"/>
          <w:w w:val="105"/>
          <w:sz w:val="19"/>
          <w:u w:val="none"/>
        </w:rPr>
        <w:t xml:space="preserve"> </w:t>
      </w:r>
      <w:r>
        <w:rPr>
          <w:w w:val="105"/>
          <w:sz w:val="19"/>
          <w:u w:val="none"/>
        </w:rPr>
        <w:t>or</w:t>
      </w:r>
      <w:r>
        <w:rPr>
          <w:spacing w:val="-9"/>
          <w:w w:val="105"/>
          <w:sz w:val="19"/>
          <w:u w:val="none"/>
        </w:rPr>
        <w:t xml:space="preserve"> </w:t>
      </w:r>
      <w:r>
        <w:rPr>
          <w:w w:val="105"/>
          <w:sz w:val="19"/>
          <w:u w:val="none"/>
        </w:rPr>
        <w:t>to</w:t>
      </w:r>
      <w:r>
        <w:rPr>
          <w:spacing w:val="-8"/>
          <w:w w:val="105"/>
          <w:sz w:val="19"/>
          <w:u w:val="none"/>
        </w:rPr>
        <w:t xml:space="preserve"> </w:t>
      </w:r>
      <w:r>
        <w:rPr>
          <w:w w:val="105"/>
          <w:sz w:val="19"/>
          <w:u w:val="none"/>
        </w:rPr>
        <w:t>enter into any binding commitment or Transaction regarding the subject matter of the Confidential Information. If in the future the Parties elect to enter into a binding commitment regarding a Transaction or the subject matter of the Confidential Informati</w:t>
      </w:r>
      <w:r>
        <w:rPr>
          <w:w w:val="105"/>
          <w:sz w:val="19"/>
          <w:u w:val="none"/>
        </w:rPr>
        <w:t>on, such Transaction or commitment will be explicitly stated in a separate written agreement executed</w:t>
      </w:r>
      <w:r>
        <w:rPr>
          <w:spacing w:val="-9"/>
          <w:w w:val="105"/>
          <w:sz w:val="19"/>
          <w:u w:val="none"/>
        </w:rPr>
        <w:t xml:space="preserve"> </w:t>
      </w:r>
      <w:r>
        <w:rPr>
          <w:w w:val="105"/>
          <w:sz w:val="19"/>
          <w:u w:val="none"/>
        </w:rPr>
        <w:t>by</w:t>
      </w:r>
      <w:r>
        <w:rPr>
          <w:spacing w:val="-9"/>
          <w:w w:val="105"/>
          <w:sz w:val="19"/>
          <w:u w:val="none"/>
        </w:rPr>
        <w:t xml:space="preserve"> </w:t>
      </w:r>
      <w:r>
        <w:rPr>
          <w:w w:val="105"/>
          <w:sz w:val="19"/>
          <w:u w:val="none"/>
        </w:rPr>
        <w:t>the</w:t>
      </w:r>
      <w:r>
        <w:rPr>
          <w:spacing w:val="-9"/>
          <w:w w:val="105"/>
          <w:sz w:val="19"/>
          <w:u w:val="none"/>
        </w:rPr>
        <w:t xml:space="preserve"> </w:t>
      </w:r>
      <w:r>
        <w:rPr>
          <w:w w:val="105"/>
          <w:sz w:val="19"/>
          <w:u w:val="none"/>
        </w:rPr>
        <w:t>Parties,</w:t>
      </w:r>
      <w:r>
        <w:rPr>
          <w:spacing w:val="-10"/>
          <w:w w:val="105"/>
          <w:sz w:val="19"/>
          <w:u w:val="none"/>
        </w:rPr>
        <w:t xml:space="preserve"> </w:t>
      </w:r>
      <w:r>
        <w:rPr>
          <w:w w:val="105"/>
          <w:sz w:val="19"/>
          <w:u w:val="none"/>
        </w:rPr>
        <w:t>and</w:t>
      </w:r>
      <w:r>
        <w:rPr>
          <w:spacing w:val="-9"/>
          <w:w w:val="105"/>
          <w:sz w:val="19"/>
          <w:u w:val="none"/>
        </w:rPr>
        <w:t xml:space="preserve"> </w:t>
      </w:r>
      <w:r>
        <w:rPr>
          <w:w w:val="105"/>
          <w:sz w:val="19"/>
          <w:u w:val="none"/>
        </w:rPr>
        <w:t>the</w:t>
      </w:r>
      <w:r>
        <w:rPr>
          <w:spacing w:val="-9"/>
          <w:w w:val="105"/>
          <w:sz w:val="19"/>
          <w:u w:val="none"/>
        </w:rPr>
        <w:t xml:space="preserve"> </w:t>
      </w:r>
      <w:r>
        <w:rPr>
          <w:w w:val="105"/>
          <w:sz w:val="19"/>
          <w:u w:val="none"/>
        </w:rPr>
        <w:t>Parties</w:t>
      </w:r>
      <w:r>
        <w:rPr>
          <w:spacing w:val="-9"/>
          <w:w w:val="105"/>
          <w:sz w:val="19"/>
          <w:u w:val="none"/>
        </w:rPr>
        <w:t xml:space="preserve"> </w:t>
      </w:r>
      <w:r>
        <w:rPr>
          <w:w w:val="105"/>
          <w:sz w:val="19"/>
          <w:u w:val="none"/>
        </w:rPr>
        <w:t>hereby</w:t>
      </w:r>
      <w:r>
        <w:rPr>
          <w:spacing w:val="-9"/>
          <w:w w:val="105"/>
          <w:sz w:val="19"/>
          <w:u w:val="none"/>
        </w:rPr>
        <w:t xml:space="preserve"> </w:t>
      </w:r>
      <w:r>
        <w:rPr>
          <w:w w:val="105"/>
          <w:sz w:val="19"/>
          <w:u w:val="none"/>
        </w:rPr>
        <w:t>affirm</w:t>
      </w:r>
      <w:r>
        <w:rPr>
          <w:spacing w:val="-8"/>
          <w:w w:val="105"/>
          <w:sz w:val="19"/>
          <w:u w:val="none"/>
        </w:rPr>
        <w:t xml:space="preserve"> </w:t>
      </w:r>
      <w:r>
        <w:rPr>
          <w:w w:val="105"/>
          <w:sz w:val="19"/>
          <w:u w:val="none"/>
        </w:rPr>
        <w:t>that</w:t>
      </w:r>
      <w:r>
        <w:rPr>
          <w:spacing w:val="-10"/>
          <w:w w:val="105"/>
          <w:sz w:val="19"/>
          <w:u w:val="none"/>
        </w:rPr>
        <w:t xml:space="preserve"> </w:t>
      </w:r>
      <w:r>
        <w:rPr>
          <w:w w:val="105"/>
          <w:sz w:val="19"/>
          <w:u w:val="none"/>
        </w:rPr>
        <w:t>they</w:t>
      </w:r>
      <w:r>
        <w:rPr>
          <w:spacing w:val="-9"/>
          <w:w w:val="105"/>
          <w:sz w:val="19"/>
          <w:u w:val="none"/>
        </w:rPr>
        <w:t xml:space="preserve"> </w:t>
      </w:r>
      <w:r>
        <w:rPr>
          <w:w w:val="105"/>
          <w:sz w:val="19"/>
          <w:u w:val="none"/>
        </w:rPr>
        <w:t>do</w:t>
      </w:r>
      <w:r>
        <w:rPr>
          <w:spacing w:val="-9"/>
          <w:w w:val="105"/>
          <w:sz w:val="19"/>
          <w:u w:val="none"/>
        </w:rPr>
        <w:t xml:space="preserve"> </w:t>
      </w:r>
      <w:r>
        <w:rPr>
          <w:w w:val="105"/>
          <w:sz w:val="19"/>
          <w:u w:val="none"/>
        </w:rPr>
        <w:t>not</w:t>
      </w:r>
      <w:r>
        <w:rPr>
          <w:spacing w:val="-10"/>
          <w:w w:val="105"/>
          <w:sz w:val="19"/>
          <w:u w:val="none"/>
        </w:rPr>
        <w:t xml:space="preserve"> </w:t>
      </w:r>
      <w:r>
        <w:rPr>
          <w:w w:val="105"/>
          <w:sz w:val="19"/>
          <w:u w:val="none"/>
        </w:rPr>
        <w:t>intend</w:t>
      </w:r>
      <w:r>
        <w:rPr>
          <w:spacing w:val="-9"/>
          <w:w w:val="105"/>
          <w:sz w:val="19"/>
          <w:u w:val="none"/>
        </w:rPr>
        <w:t xml:space="preserve"> </w:t>
      </w:r>
      <w:r>
        <w:rPr>
          <w:w w:val="105"/>
          <w:sz w:val="19"/>
          <w:u w:val="none"/>
        </w:rPr>
        <w:t>their</w:t>
      </w:r>
      <w:r>
        <w:rPr>
          <w:spacing w:val="-10"/>
          <w:w w:val="105"/>
          <w:sz w:val="19"/>
          <w:u w:val="none"/>
        </w:rPr>
        <w:t xml:space="preserve"> </w:t>
      </w:r>
      <w:r>
        <w:rPr>
          <w:w w:val="105"/>
          <w:sz w:val="19"/>
          <w:u w:val="none"/>
        </w:rPr>
        <w:t>discussions,</w:t>
      </w:r>
      <w:r>
        <w:rPr>
          <w:spacing w:val="-10"/>
          <w:w w:val="105"/>
          <w:sz w:val="19"/>
          <w:u w:val="none"/>
        </w:rPr>
        <w:t xml:space="preserve"> </w:t>
      </w:r>
      <w:r>
        <w:rPr>
          <w:w w:val="105"/>
          <w:sz w:val="19"/>
          <w:u w:val="none"/>
        </w:rPr>
        <w:t>correspondence,</w:t>
      </w:r>
      <w:r>
        <w:rPr>
          <w:spacing w:val="-10"/>
          <w:w w:val="105"/>
          <w:sz w:val="19"/>
          <w:u w:val="none"/>
        </w:rPr>
        <w:t xml:space="preserve"> </w:t>
      </w:r>
      <w:r>
        <w:rPr>
          <w:w w:val="105"/>
          <w:sz w:val="19"/>
          <w:u w:val="none"/>
        </w:rPr>
        <w:t>and other activities to be construed as forming a</w:t>
      </w:r>
      <w:r>
        <w:rPr>
          <w:w w:val="105"/>
          <w:sz w:val="19"/>
          <w:u w:val="none"/>
        </w:rPr>
        <w:t xml:space="preserve"> contract regarding the subject matter of the Confidential Information or any other Transaction between them without execution of such separate written</w:t>
      </w:r>
      <w:r>
        <w:rPr>
          <w:spacing w:val="1"/>
          <w:w w:val="105"/>
          <w:sz w:val="19"/>
          <w:u w:val="none"/>
        </w:rPr>
        <w:t xml:space="preserve"> </w:t>
      </w:r>
      <w:r>
        <w:rPr>
          <w:w w:val="105"/>
          <w:sz w:val="19"/>
          <w:u w:val="none"/>
        </w:rPr>
        <w:t>agreement.</w:t>
      </w:r>
    </w:p>
    <w:p w:rsidR="00424080" w:rsidRDefault="00424080">
      <w:pPr>
        <w:pStyle w:val="BodyText"/>
        <w:spacing w:before="8"/>
        <w:rPr>
          <w:sz w:val="21"/>
          <w:u w:val="none"/>
        </w:rPr>
      </w:pPr>
    </w:p>
    <w:p w:rsidR="00424080" w:rsidRDefault="00AF22AB" w:rsidP="00AF22AB">
      <w:pPr>
        <w:pStyle w:val="ListParagraph"/>
        <w:numPr>
          <w:ilvl w:val="0"/>
          <w:numId w:val="1"/>
        </w:numPr>
        <w:tabs>
          <w:tab w:val="left" w:pos="468"/>
        </w:tabs>
        <w:spacing w:line="252" w:lineRule="auto"/>
        <w:ind w:left="107" w:firstLine="1"/>
        <w:jc w:val="both"/>
        <w:rPr>
          <w:sz w:val="19"/>
          <w:u w:val="none"/>
        </w:rPr>
      </w:pPr>
      <w:r>
        <w:rPr>
          <w:b/>
          <w:w w:val="105"/>
          <w:sz w:val="19"/>
        </w:rPr>
        <w:t>Enforcement</w:t>
      </w:r>
      <w:r>
        <w:rPr>
          <w:b/>
          <w:w w:val="105"/>
          <w:sz w:val="19"/>
          <w:u w:val="none"/>
        </w:rPr>
        <w:t xml:space="preserve">. </w:t>
      </w:r>
      <w:r>
        <w:rPr>
          <w:w w:val="105"/>
          <w:sz w:val="19"/>
          <w:u w:val="none"/>
        </w:rPr>
        <w:t>The Parties acknowledge and agree that a breach of this Agreement will cause ir</w:t>
      </w:r>
      <w:r>
        <w:rPr>
          <w:w w:val="105"/>
          <w:sz w:val="19"/>
          <w:u w:val="none"/>
        </w:rPr>
        <w:t>reparable injury and damage to the non-breaching Parties. The Parties, therefore, expressly agree that the non-breaching Parties shall</w:t>
      </w:r>
      <w:r>
        <w:rPr>
          <w:spacing w:val="-10"/>
          <w:w w:val="105"/>
          <w:sz w:val="19"/>
          <w:u w:val="none"/>
        </w:rPr>
        <w:t xml:space="preserve"> </w:t>
      </w:r>
      <w:r>
        <w:rPr>
          <w:w w:val="105"/>
          <w:sz w:val="19"/>
          <w:u w:val="none"/>
        </w:rPr>
        <w:t>be</w:t>
      </w:r>
      <w:r>
        <w:rPr>
          <w:spacing w:val="-9"/>
          <w:w w:val="105"/>
          <w:sz w:val="19"/>
          <w:u w:val="none"/>
        </w:rPr>
        <w:t xml:space="preserve"> </w:t>
      </w:r>
      <w:r>
        <w:rPr>
          <w:w w:val="105"/>
          <w:sz w:val="19"/>
          <w:u w:val="none"/>
        </w:rPr>
        <w:t>entitled</w:t>
      </w:r>
      <w:r>
        <w:rPr>
          <w:spacing w:val="-10"/>
          <w:w w:val="105"/>
          <w:sz w:val="19"/>
          <w:u w:val="none"/>
        </w:rPr>
        <w:t xml:space="preserve"> </w:t>
      </w:r>
      <w:r>
        <w:rPr>
          <w:w w:val="105"/>
          <w:sz w:val="19"/>
          <w:u w:val="none"/>
        </w:rPr>
        <w:t>to</w:t>
      </w:r>
      <w:r>
        <w:rPr>
          <w:spacing w:val="-10"/>
          <w:w w:val="105"/>
          <w:sz w:val="19"/>
          <w:u w:val="none"/>
        </w:rPr>
        <w:t xml:space="preserve"> </w:t>
      </w:r>
      <w:r>
        <w:rPr>
          <w:w w:val="105"/>
          <w:sz w:val="19"/>
          <w:u w:val="none"/>
        </w:rPr>
        <w:t>seek</w:t>
      </w:r>
      <w:r>
        <w:rPr>
          <w:spacing w:val="-10"/>
          <w:w w:val="105"/>
          <w:sz w:val="19"/>
          <w:u w:val="none"/>
        </w:rPr>
        <w:t xml:space="preserve"> </w:t>
      </w:r>
      <w:r>
        <w:rPr>
          <w:w w:val="105"/>
          <w:sz w:val="19"/>
          <w:u w:val="none"/>
        </w:rPr>
        <w:t>injunctive</w:t>
      </w:r>
      <w:r>
        <w:rPr>
          <w:spacing w:val="-10"/>
          <w:w w:val="105"/>
          <w:sz w:val="19"/>
          <w:u w:val="none"/>
        </w:rPr>
        <w:t xml:space="preserve"> </w:t>
      </w:r>
      <w:r>
        <w:rPr>
          <w:w w:val="105"/>
          <w:sz w:val="19"/>
          <w:u w:val="none"/>
        </w:rPr>
        <w:t>and</w:t>
      </w:r>
      <w:r>
        <w:rPr>
          <w:spacing w:val="-10"/>
          <w:w w:val="105"/>
          <w:sz w:val="19"/>
          <w:u w:val="none"/>
        </w:rPr>
        <w:t xml:space="preserve"> </w:t>
      </w:r>
      <w:r>
        <w:rPr>
          <w:w w:val="105"/>
          <w:sz w:val="19"/>
          <w:u w:val="none"/>
        </w:rPr>
        <w:t>other</w:t>
      </w:r>
      <w:r>
        <w:rPr>
          <w:spacing w:val="-10"/>
          <w:w w:val="105"/>
          <w:sz w:val="19"/>
          <w:u w:val="none"/>
        </w:rPr>
        <w:t xml:space="preserve"> </w:t>
      </w:r>
      <w:r>
        <w:rPr>
          <w:w w:val="105"/>
          <w:sz w:val="19"/>
          <w:u w:val="none"/>
        </w:rPr>
        <w:t>equitable</w:t>
      </w:r>
      <w:r>
        <w:rPr>
          <w:spacing w:val="-10"/>
          <w:w w:val="105"/>
          <w:sz w:val="19"/>
          <w:u w:val="none"/>
        </w:rPr>
        <w:t xml:space="preserve"> </w:t>
      </w:r>
      <w:r>
        <w:rPr>
          <w:w w:val="105"/>
          <w:sz w:val="19"/>
          <w:u w:val="none"/>
        </w:rPr>
        <w:t>relief</w:t>
      </w:r>
      <w:r>
        <w:rPr>
          <w:spacing w:val="-10"/>
          <w:w w:val="105"/>
          <w:sz w:val="19"/>
          <w:u w:val="none"/>
        </w:rPr>
        <w:t xml:space="preserve"> </w:t>
      </w:r>
      <w:r>
        <w:rPr>
          <w:w w:val="105"/>
          <w:sz w:val="19"/>
          <w:u w:val="none"/>
        </w:rPr>
        <w:t>to</w:t>
      </w:r>
      <w:r>
        <w:rPr>
          <w:spacing w:val="-10"/>
          <w:w w:val="105"/>
          <w:sz w:val="19"/>
          <w:u w:val="none"/>
        </w:rPr>
        <w:t xml:space="preserve"> </w:t>
      </w:r>
      <w:r>
        <w:rPr>
          <w:w w:val="105"/>
          <w:sz w:val="19"/>
          <w:u w:val="none"/>
        </w:rPr>
        <w:t>prevent</w:t>
      </w:r>
      <w:r>
        <w:rPr>
          <w:spacing w:val="-10"/>
          <w:w w:val="105"/>
          <w:sz w:val="19"/>
          <w:u w:val="none"/>
        </w:rPr>
        <w:t xml:space="preserve"> </w:t>
      </w:r>
      <w:r>
        <w:rPr>
          <w:w w:val="105"/>
          <w:sz w:val="19"/>
          <w:u w:val="none"/>
        </w:rPr>
        <w:t>a</w:t>
      </w:r>
      <w:r>
        <w:rPr>
          <w:spacing w:val="-10"/>
          <w:w w:val="105"/>
          <w:sz w:val="19"/>
          <w:u w:val="none"/>
        </w:rPr>
        <w:t xml:space="preserve"> </w:t>
      </w:r>
      <w:r>
        <w:rPr>
          <w:w w:val="105"/>
          <w:sz w:val="19"/>
          <w:u w:val="none"/>
        </w:rPr>
        <w:t>breach</w:t>
      </w:r>
      <w:r>
        <w:rPr>
          <w:spacing w:val="-10"/>
          <w:w w:val="105"/>
          <w:sz w:val="19"/>
          <w:u w:val="none"/>
        </w:rPr>
        <w:t xml:space="preserve"> </w:t>
      </w:r>
      <w:r>
        <w:rPr>
          <w:w w:val="105"/>
          <w:sz w:val="19"/>
          <w:u w:val="none"/>
        </w:rPr>
        <w:t>of</w:t>
      </w:r>
      <w:r>
        <w:rPr>
          <w:spacing w:val="-10"/>
          <w:w w:val="105"/>
          <w:sz w:val="19"/>
          <w:u w:val="none"/>
        </w:rPr>
        <w:t xml:space="preserve"> </w:t>
      </w:r>
      <w:r>
        <w:rPr>
          <w:w w:val="105"/>
          <w:sz w:val="19"/>
          <w:u w:val="none"/>
        </w:rPr>
        <w:t>this</w:t>
      </w:r>
      <w:r>
        <w:rPr>
          <w:spacing w:val="-19"/>
          <w:w w:val="105"/>
          <w:sz w:val="19"/>
          <w:u w:val="none"/>
        </w:rPr>
        <w:t xml:space="preserve"> </w:t>
      </w:r>
      <w:r>
        <w:rPr>
          <w:w w:val="105"/>
          <w:sz w:val="19"/>
          <w:u w:val="none"/>
        </w:rPr>
        <w:t>Agreement,</w:t>
      </w:r>
      <w:r>
        <w:rPr>
          <w:spacing w:val="-10"/>
          <w:w w:val="105"/>
          <w:sz w:val="19"/>
          <w:u w:val="none"/>
        </w:rPr>
        <w:t xml:space="preserve"> </w:t>
      </w:r>
      <w:r>
        <w:rPr>
          <w:w w:val="105"/>
          <w:sz w:val="19"/>
          <w:u w:val="none"/>
        </w:rPr>
        <w:t>or</w:t>
      </w:r>
      <w:r>
        <w:rPr>
          <w:spacing w:val="-10"/>
          <w:w w:val="105"/>
          <w:sz w:val="19"/>
          <w:u w:val="none"/>
        </w:rPr>
        <w:t xml:space="preserve"> </w:t>
      </w:r>
      <w:r>
        <w:rPr>
          <w:w w:val="105"/>
          <w:sz w:val="19"/>
          <w:u w:val="none"/>
        </w:rPr>
        <w:t>any</w:t>
      </w:r>
      <w:r>
        <w:rPr>
          <w:spacing w:val="-10"/>
          <w:w w:val="105"/>
          <w:sz w:val="19"/>
          <w:u w:val="none"/>
        </w:rPr>
        <w:t xml:space="preserve"> </w:t>
      </w:r>
      <w:r>
        <w:rPr>
          <w:w w:val="105"/>
          <w:sz w:val="19"/>
          <w:u w:val="none"/>
        </w:rPr>
        <w:t>part</w:t>
      </w:r>
      <w:r>
        <w:rPr>
          <w:spacing w:val="-10"/>
          <w:w w:val="105"/>
          <w:sz w:val="19"/>
          <w:u w:val="none"/>
        </w:rPr>
        <w:t xml:space="preserve"> </w:t>
      </w:r>
      <w:r>
        <w:rPr>
          <w:w w:val="105"/>
          <w:sz w:val="19"/>
          <w:u w:val="none"/>
        </w:rPr>
        <w:t>thereof by Undersigned or its Representatives, and to secure its enforcement, in addition to any other remedy to which the non-breaching</w:t>
      </w:r>
      <w:r>
        <w:rPr>
          <w:spacing w:val="-7"/>
          <w:w w:val="105"/>
          <w:sz w:val="19"/>
          <w:u w:val="none"/>
        </w:rPr>
        <w:t xml:space="preserve"> </w:t>
      </w:r>
      <w:r>
        <w:rPr>
          <w:w w:val="105"/>
          <w:sz w:val="19"/>
          <w:u w:val="none"/>
        </w:rPr>
        <w:t>Parties</w:t>
      </w:r>
      <w:r>
        <w:rPr>
          <w:spacing w:val="-7"/>
          <w:w w:val="105"/>
          <w:sz w:val="19"/>
          <w:u w:val="none"/>
        </w:rPr>
        <w:t xml:space="preserve"> </w:t>
      </w:r>
      <w:r>
        <w:rPr>
          <w:w w:val="105"/>
          <w:sz w:val="19"/>
          <w:u w:val="none"/>
        </w:rPr>
        <w:t>might</w:t>
      </w:r>
      <w:r>
        <w:rPr>
          <w:spacing w:val="-7"/>
          <w:w w:val="105"/>
          <w:sz w:val="19"/>
          <w:u w:val="none"/>
        </w:rPr>
        <w:t xml:space="preserve"> </w:t>
      </w:r>
      <w:r>
        <w:rPr>
          <w:w w:val="105"/>
          <w:sz w:val="19"/>
          <w:u w:val="none"/>
        </w:rPr>
        <w:t>be</w:t>
      </w:r>
      <w:r>
        <w:rPr>
          <w:spacing w:val="-7"/>
          <w:w w:val="105"/>
          <w:sz w:val="19"/>
          <w:u w:val="none"/>
        </w:rPr>
        <w:t xml:space="preserve"> </w:t>
      </w:r>
      <w:r>
        <w:rPr>
          <w:w w:val="105"/>
          <w:sz w:val="19"/>
          <w:u w:val="none"/>
        </w:rPr>
        <w:t>entitled.</w:t>
      </w:r>
      <w:r>
        <w:rPr>
          <w:spacing w:val="-10"/>
          <w:w w:val="105"/>
          <w:sz w:val="19"/>
          <w:u w:val="none"/>
        </w:rPr>
        <w:t xml:space="preserve"> </w:t>
      </w:r>
      <w:r>
        <w:rPr>
          <w:w w:val="105"/>
          <w:sz w:val="19"/>
          <w:u w:val="none"/>
        </w:rPr>
        <w:t>The</w:t>
      </w:r>
      <w:r>
        <w:rPr>
          <w:spacing w:val="-7"/>
          <w:w w:val="105"/>
          <w:sz w:val="19"/>
          <w:u w:val="none"/>
        </w:rPr>
        <w:t xml:space="preserve"> </w:t>
      </w:r>
      <w:r>
        <w:rPr>
          <w:w w:val="105"/>
          <w:sz w:val="19"/>
          <w:u w:val="none"/>
        </w:rPr>
        <w:t>Parties</w:t>
      </w:r>
      <w:r>
        <w:rPr>
          <w:spacing w:val="-7"/>
          <w:w w:val="105"/>
          <w:sz w:val="19"/>
          <w:u w:val="none"/>
        </w:rPr>
        <w:t xml:space="preserve"> </w:t>
      </w:r>
      <w:r>
        <w:rPr>
          <w:w w:val="105"/>
          <w:sz w:val="19"/>
          <w:u w:val="none"/>
        </w:rPr>
        <w:t>expressly</w:t>
      </w:r>
      <w:r>
        <w:rPr>
          <w:spacing w:val="-7"/>
          <w:w w:val="105"/>
          <w:sz w:val="19"/>
          <w:u w:val="none"/>
        </w:rPr>
        <w:t xml:space="preserve"> </w:t>
      </w:r>
      <w:r>
        <w:rPr>
          <w:w w:val="105"/>
          <w:sz w:val="19"/>
          <w:u w:val="none"/>
        </w:rPr>
        <w:t>waive</w:t>
      </w:r>
      <w:r>
        <w:rPr>
          <w:spacing w:val="-7"/>
          <w:w w:val="105"/>
          <w:sz w:val="19"/>
          <w:u w:val="none"/>
        </w:rPr>
        <w:t xml:space="preserve"> </w:t>
      </w:r>
      <w:r>
        <w:rPr>
          <w:w w:val="105"/>
          <w:sz w:val="19"/>
          <w:u w:val="none"/>
        </w:rPr>
        <w:t>the</w:t>
      </w:r>
      <w:r>
        <w:rPr>
          <w:spacing w:val="-7"/>
          <w:w w:val="105"/>
          <w:sz w:val="19"/>
          <w:u w:val="none"/>
        </w:rPr>
        <w:t xml:space="preserve"> </w:t>
      </w:r>
      <w:r>
        <w:rPr>
          <w:w w:val="105"/>
          <w:sz w:val="19"/>
          <w:u w:val="none"/>
        </w:rPr>
        <w:t>posting</w:t>
      </w:r>
      <w:r>
        <w:rPr>
          <w:spacing w:val="-7"/>
          <w:w w:val="105"/>
          <w:sz w:val="19"/>
          <w:u w:val="none"/>
        </w:rPr>
        <w:t xml:space="preserve"> </w:t>
      </w:r>
      <w:r>
        <w:rPr>
          <w:w w:val="105"/>
          <w:sz w:val="19"/>
          <w:u w:val="none"/>
        </w:rPr>
        <w:t>of</w:t>
      </w:r>
      <w:r>
        <w:rPr>
          <w:spacing w:val="-7"/>
          <w:w w:val="105"/>
          <w:sz w:val="19"/>
          <w:u w:val="none"/>
        </w:rPr>
        <w:t xml:space="preserve"> </w:t>
      </w:r>
      <w:r>
        <w:rPr>
          <w:w w:val="105"/>
          <w:sz w:val="19"/>
          <w:u w:val="none"/>
        </w:rPr>
        <w:t>any</w:t>
      </w:r>
      <w:r>
        <w:rPr>
          <w:spacing w:val="-7"/>
          <w:w w:val="105"/>
          <w:sz w:val="19"/>
          <w:u w:val="none"/>
        </w:rPr>
        <w:t xml:space="preserve"> </w:t>
      </w:r>
      <w:r>
        <w:rPr>
          <w:w w:val="105"/>
          <w:sz w:val="19"/>
          <w:u w:val="none"/>
        </w:rPr>
        <w:t>bond</w:t>
      </w:r>
      <w:r>
        <w:rPr>
          <w:spacing w:val="-7"/>
          <w:w w:val="105"/>
          <w:sz w:val="19"/>
          <w:u w:val="none"/>
        </w:rPr>
        <w:t xml:space="preserve"> </w:t>
      </w:r>
      <w:r>
        <w:rPr>
          <w:w w:val="105"/>
          <w:sz w:val="19"/>
          <w:u w:val="none"/>
        </w:rPr>
        <w:t>or</w:t>
      </w:r>
      <w:r>
        <w:rPr>
          <w:spacing w:val="-7"/>
          <w:w w:val="105"/>
          <w:sz w:val="19"/>
          <w:u w:val="none"/>
        </w:rPr>
        <w:t xml:space="preserve"> </w:t>
      </w:r>
      <w:r>
        <w:rPr>
          <w:w w:val="105"/>
          <w:sz w:val="19"/>
          <w:u w:val="none"/>
        </w:rPr>
        <w:t>surety</w:t>
      </w:r>
      <w:r>
        <w:rPr>
          <w:spacing w:val="-7"/>
          <w:w w:val="105"/>
          <w:sz w:val="19"/>
          <w:u w:val="none"/>
        </w:rPr>
        <w:t xml:space="preserve"> </w:t>
      </w:r>
      <w:r>
        <w:rPr>
          <w:w w:val="105"/>
          <w:sz w:val="19"/>
          <w:u w:val="none"/>
        </w:rPr>
        <w:t>required</w:t>
      </w:r>
      <w:r>
        <w:rPr>
          <w:spacing w:val="-7"/>
          <w:w w:val="105"/>
          <w:sz w:val="19"/>
          <w:u w:val="none"/>
        </w:rPr>
        <w:t xml:space="preserve"> </w:t>
      </w:r>
      <w:r>
        <w:rPr>
          <w:w w:val="105"/>
          <w:sz w:val="19"/>
          <w:u w:val="none"/>
        </w:rPr>
        <w:t>prior to</w:t>
      </w:r>
      <w:r>
        <w:rPr>
          <w:spacing w:val="-9"/>
          <w:w w:val="105"/>
          <w:sz w:val="19"/>
          <w:u w:val="none"/>
        </w:rPr>
        <w:t xml:space="preserve"> </w:t>
      </w:r>
      <w:r>
        <w:rPr>
          <w:w w:val="105"/>
          <w:sz w:val="19"/>
          <w:u w:val="none"/>
        </w:rPr>
        <w:t>the</w:t>
      </w:r>
      <w:r>
        <w:rPr>
          <w:spacing w:val="-9"/>
          <w:w w:val="105"/>
          <w:sz w:val="19"/>
          <w:u w:val="none"/>
        </w:rPr>
        <w:t xml:space="preserve"> </w:t>
      </w:r>
      <w:r>
        <w:rPr>
          <w:w w:val="105"/>
          <w:sz w:val="19"/>
          <w:u w:val="none"/>
        </w:rPr>
        <w:t>issuance</w:t>
      </w:r>
      <w:r>
        <w:rPr>
          <w:spacing w:val="-9"/>
          <w:w w:val="105"/>
          <w:sz w:val="19"/>
          <w:u w:val="none"/>
        </w:rPr>
        <w:t xml:space="preserve"> </w:t>
      </w:r>
      <w:r>
        <w:rPr>
          <w:w w:val="105"/>
          <w:sz w:val="19"/>
          <w:u w:val="none"/>
        </w:rPr>
        <w:t>of</w:t>
      </w:r>
      <w:r>
        <w:rPr>
          <w:spacing w:val="-10"/>
          <w:w w:val="105"/>
          <w:sz w:val="19"/>
          <w:u w:val="none"/>
        </w:rPr>
        <w:t xml:space="preserve"> </w:t>
      </w:r>
      <w:r>
        <w:rPr>
          <w:w w:val="105"/>
          <w:sz w:val="19"/>
          <w:u w:val="none"/>
        </w:rPr>
        <w:t>an</w:t>
      </w:r>
      <w:r>
        <w:rPr>
          <w:spacing w:val="-9"/>
          <w:w w:val="105"/>
          <w:sz w:val="19"/>
          <w:u w:val="none"/>
        </w:rPr>
        <w:t xml:space="preserve"> </w:t>
      </w:r>
      <w:r>
        <w:rPr>
          <w:w w:val="105"/>
          <w:sz w:val="19"/>
          <w:u w:val="none"/>
        </w:rPr>
        <w:t>injunction</w:t>
      </w:r>
      <w:r>
        <w:rPr>
          <w:spacing w:val="-9"/>
          <w:w w:val="105"/>
          <w:sz w:val="19"/>
          <w:u w:val="none"/>
        </w:rPr>
        <w:t xml:space="preserve"> </w:t>
      </w:r>
      <w:r>
        <w:rPr>
          <w:w w:val="105"/>
          <w:sz w:val="19"/>
          <w:u w:val="none"/>
        </w:rPr>
        <w:t>hereunder.</w:t>
      </w:r>
      <w:r>
        <w:rPr>
          <w:spacing w:val="-18"/>
          <w:w w:val="105"/>
          <w:sz w:val="19"/>
          <w:u w:val="none"/>
        </w:rPr>
        <w:t xml:space="preserve"> </w:t>
      </w:r>
      <w:r>
        <w:rPr>
          <w:w w:val="105"/>
          <w:sz w:val="19"/>
          <w:u w:val="none"/>
        </w:rPr>
        <w:t>Any</w:t>
      </w:r>
      <w:r>
        <w:rPr>
          <w:spacing w:val="-9"/>
          <w:w w:val="105"/>
          <w:sz w:val="19"/>
          <w:u w:val="none"/>
        </w:rPr>
        <w:t xml:space="preserve"> </w:t>
      </w:r>
      <w:r>
        <w:rPr>
          <w:w w:val="105"/>
          <w:sz w:val="19"/>
          <w:u w:val="none"/>
        </w:rPr>
        <w:t>and</w:t>
      </w:r>
      <w:r>
        <w:rPr>
          <w:spacing w:val="-9"/>
          <w:w w:val="105"/>
          <w:sz w:val="19"/>
          <w:u w:val="none"/>
        </w:rPr>
        <w:t xml:space="preserve"> </w:t>
      </w:r>
      <w:r>
        <w:rPr>
          <w:w w:val="105"/>
          <w:sz w:val="19"/>
          <w:u w:val="none"/>
        </w:rPr>
        <w:t>all</w:t>
      </w:r>
      <w:r>
        <w:rPr>
          <w:spacing w:val="-10"/>
          <w:w w:val="105"/>
          <w:sz w:val="19"/>
          <w:u w:val="none"/>
        </w:rPr>
        <w:t xml:space="preserve"> </w:t>
      </w:r>
      <w:r>
        <w:rPr>
          <w:w w:val="105"/>
          <w:sz w:val="19"/>
          <w:u w:val="none"/>
        </w:rPr>
        <w:t>remedies</w:t>
      </w:r>
      <w:r>
        <w:rPr>
          <w:spacing w:val="-9"/>
          <w:w w:val="105"/>
          <w:sz w:val="19"/>
          <w:u w:val="none"/>
        </w:rPr>
        <w:t xml:space="preserve"> </w:t>
      </w:r>
      <w:r>
        <w:rPr>
          <w:w w:val="105"/>
          <w:sz w:val="19"/>
          <w:u w:val="none"/>
        </w:rPr>
        <w:t>for</w:t>
      </w:r>
      <w:r>
        <w:rPr>
          <w:spacing w:val="-9"/>
          <w:w w:val="105"/>
          <w:sz w:val="19"/>
          <w:u w:val="none"/>
        </w:rPr>
        <w:t xml:space="preserve"> </w:t>
      </w:r>
      <w:r>
        <w:rPr>
          <w:w w:val="105"/>
          <w:sz w:val="19"/>
          <w:u w:val="none"/>
        </w:rPr>
        <w:t>the</w:t>
      </w:r>
      <w:r>
        <w:rPr>
          <w:spacing w:val="-9"/>
          <w:w w:val="105"/>
          <w:sz w:val="19"/>
          <w:u w:val="none"/>
        </w:rPr>
        <w:t xml:space="preserve"> </w:t>
      </w:r>
      <w:r>
        <w:rPr>
          <w:w w:val="105"/>
          <w:sz w:val="19"/>
          <w:u w:val="none"/>
        </w:rPr>
        <w:t>breach</w:t>
      </w:r>
      <w:r>
        <w:rPr>
          <w:spacing w:val="-9"/>
          <w:w w:val="105"/>
          <w:sz w:val="19"/>
          <w:u w:val="none"/>
        </w:rPr>
        <w:t xml:space="preserve"> </w:t>
      </w:r>
      <w:r>
        <w:rPr>
          <w:w w:val="105"/>
          <w:sz w:val="19"/>
          <w:u w:val="none"/>
        </w:rPr>
        <w:t>of</w:t>
      </w:r>
      <w:r>
        <w:rPr>
          <w:spacing w:val="-10"/>
          <w:w w:val="105"/>
          <w:sz w:val="19"/>
          <w:u w:val="none"/>
        </w:rPr>
        <w:t xml:space="preserve"> </w:t>
      </w:r>
      <w:r>
        <w:rPr>
          <w:w w:val="105"/>
          <w:sz w:val="19"/>
          <w:u w:val="none"/>
        </w:rPr>
        <w:t>this</w:t>
      </w:r>
      <w:r>
        <w:rPr>
          <w:spacing w:val="-18"/>
          <w:w w:val="105"/>
          <w:sz w:val="19"/>
          <w:u w:val="none"/>
        </w:rPr>
        <w:t xml:space="preserve"> </w:t>
      </w:r>
      <w:r>
        <w:rPr>
          <w:w w:val="105"/>
          <w:sz w:val="19"/>
          <w:u w:val="none"/>
        </w:rPr>
        <w:t>Agreement</w:t>
      </w:r>
      <w:r>
        <w:rPr>
          <w:spacing w:val="-10"/>
          <w:w w:val="105"/>
          <w:sz w:val="19"/>
          <w:u w:val="none"/>
        </w:rPr>
        <w:t xml:space="preserve"> </w:t>
      </w:r>
      <w:r>
        <w:rPr>
          <w:w w:val="105"/>
          <w:sz w:val="19"/>
          <w:u w:val="none"/>
        </w:rPr>
        <w:t>shall</w:t>
      </w:r>
      <w:r>
        <w:rPr>
          <w:spacing w:val="-10"/>
          <w:w w:val="105"/>
          <w:sz w:val="19"/>
          <w:u w:val="none"/>
        </w:rPr>
        <w:t xml:space="preserve"> </w:t>
      </w:r>
      <w:r>
        <w:rPr>
          <w:w w:val="105"/>
          <w:sz w:val="19"/>
          <w:u w:val="none"/>
        </w:rPr>
        <w:t>be</w:t>
      </w:r>
      <w:r>
        <w:rPr>
          <w:spacing w:val="-9"/>
          <w:w w:val="105"/>
          <w:sz w:val="19"/>
          <w:u w:val="none"/>
        </w:rPr>
        <w:t xml:space="preserve"> </w:t>
      </w:r>
      <w:r>
        <w:rPr>
          <w:w w:val="105"/>
          <w:sz w:val="19"/>
          <w:u w:val="none"/>
        </w:rPr>
        <w:t>cumulative and the pursuit of one remedy shall not be deemed to exclude any other remedy with respect to the subject matter hereof.</w:t>
      </w:r>
      <w:r>
        <w:rPr>
          <w:spacing w:val="-9"/>
          <w:w w:val="105"/>
          <w:sz w:val="19"/>
          <w:u w:val="none"/>
        </w:rPr>
        <w:t xml:space="preserve"> </w:t>
      </w:r>
      <w:del w:id="7" w:author="Rotem Regev" w:date="2017-11-19T11:16:00Z">
        <w:r w:rsidDel="00AF22AB">
          <w:rPr>
            <w:w w:val="105"/>
            <w:sz w:val="19"/>
            <w:u w:val="none"/>
          </w:rPr>
          <w:delText>Each</w:delText>
        </w:r>
        <w:r w:rsidDel="00AF22AB">
          <w:rPr>
            <w:spacing w:val="-9"/>
            <w:w w:val="105"/>
            <w:sz w:val="19"/>
            <w:u w:val="none"/>
          </w:rPr>
          <w:delText xml:space="preserve"> </w:delText>
        </w:r>
        <w:r w:rsidDel="00AF22AB">
          <w:rPr>
            <w:w w:val="105"/>
            <w:sz w:val="19"/>
            <w:u w:val="none"/>
          </w:rPr>
          <w:delText>Recipient</w:delText>
        </w:r>
        <w:r w:rsidDel="00AF22AB">
          <w:rPr>
            <w:spacing w:val="-10"/>
            <w:w w:val="105"/>
            <w:sz w:val="19"/>
            <w:u w:val="none"/>
          </w:rPr>
          <w:delText xml:space="preserve"> </w:delText>
        </w:r>
        <w:r w:rsidDel="00AF22AB">
          <w:rPr>
            <w:w w:val="105"/>
            <w:sz w:val="19"/>
            <w:u w:val="none"/>
          </w:rPr>
          <w:delText>agrees</w:delText>
        </w:r>
        <w:r w:rsidDel="00AF22AB">
          <w:rPr>
            <w:spacing w:val="-9"/>
            <w:w w:val="105"/>
            <w:sz w:val="19"/>
            <w:u w:val="none"/>
          </w:rPr>
          <w:delText xml:space="preserve"> </w:delText>
        </w:r>
        <w:r w:rsidDel="00AF22AB">
          <w:rPr>
            <w:w w:val="105"/>
            <w:sz w:val="19"/>
            <w:u w:val="none"/>
          </w:rPr>
          <w:delText>to</w:delText>
        </w:r>
        <w:r w:rsidDel="00AF22AB">
          <w:rPr>
            <w:spacing w:val="-9"/>
            <w:w w:val="105"/>
            <w:sz w:val="19"/>
            <w:u w:val="none"/>
          </w:rPr>
          <w:delText xml:space="preserve"> </w:delText>
        </w:r>
        <w:r w:rsidDel="00AF22AB">
          <w:rPr>
            <w:w w:val="105"/>
            <w:sz w:val="19"/>
            <w:u w:val="none"/>
          </w:rPr>
          <w:delText>indemnify</w:delText>
        </w:r>
        <w:r w:rsidDel="00AF22AB">
          <w:rPr>
            <w:spacing w:val="-9"/>
            <w:w w:val="105"/>
            <w:sz w:val="19"/>
            <w:u w:val="none"/>
          </w:rPr>
          <w:delText xml:space="preserve"> </w:delText>
        </w:r>
        <w:r w:rsidDel="00AF22AB">
          <w:rPr>
            <w:w w:val="105"/>
            <w:sz w:val="19"/>
            <w:u w:val="none"/>
          </w:rPr>
          <w:delText>and</w:delText>
        </w:r>
        <w:r w:rsidDel="00AF22AB">
          <w:rPr>
            <w:spacing w:val="-9"/>
            <w:w w:val="105"/>
            <w:sz w:val="19"/>
            <w:u w:val="none"/>
          </w:rPr>
          <w:delText xml:space="preserve"> </w:delText>
        </w:r>
        <w:r w:rsidDel="00AF22AB">
          <w:rPr>
            <w:w w:val="105"/>
            <w:sz w:val="19"/>
            <w:u w:val="none"/>
          </w:rPr>
          <w:delText>hold</w:delText>
        </w:r>
        <w:r w:rsidDel="00AF22AB">
          <w:rPr>
            <w:spacing w:val="-9"/>
            <w:w w:val="105"/>
            <w:sz w:val="19"/>
            <w:u w:val="none"/>
          </w:rPr>
          <w:delText xml:space="preserve"> </w:delText>
        </w:r>
        <w:r w:rsidDel="00AF22AB">
          <w:rPr>
            <w:w w:val="105"/>
            <w:sz w:val="19"/>
            <w:u w:val="none"/>
          </w:rPr>
          <w:delText>the</w:delText>
        </w:r>
        <w:r w:rsidDel="00AF22AB">
          <w:rPr>
            <w:spacing w:val="-9"/>
            <w:w w:val="105"/>
            <w:sz w:val="19"/>
            <w:u w:val="none"/>
          </w:rPr>
          <w:delText xml:space="preserve"> </w:delText>
        </w:r>
        <w:r w:rsidDel="00AF22AB">
          <w:rPr>
            <w:w w:val="105"/>
            <w:sz w:val="19"/>
            <w:u w:val="none"/>
          </w:rPr>
          <w:delText>Disclosing</w:delText>
        </w:r>
        <w:r w:rsidDel="00AF22AB">
          <w:rPr>
            <w:spacing w:val="-9"/>
            <w:w w:val="105"/>
            <w:sz w:val="19"/>
            <w:u w:val="none"/>
          </w:rPr>
          <w:delText xml:space="preserve"> </w:delText>
        </w:r>
        <w:r w:rsidDel="00AF22AB">
          <w:rPr>
            <w:w w:val="105"/>
            <w:sz w:val="19"/>
            <w:u w:val="none"/>
          </w:rPr>
          <w:delText>Party</w:delText>
        </w:r>
        <w:r w:rsidDel="00AF22AB">
          <w:rPr>
            <w:spacing w:val="-9"/>
            <w:w w:val="105"/>
            <w:sz w:val="19"/>
            <w:u w:val="none"/>
          </w:rPr>
          <w:delText xml:space="preserve"> </w:delText>
        </w:r>
        <w:r w:rsidDel="00AF22AB">
          <w:rPr>
            <w:w w:val="105"/>
            <w:sz w:val="19"/>
            <w:u w:val="none"/>
          </w:rPr>
          <w:delText>and</w:delText>
        </w:r>
        <w:r w:rsidDel="00AF22AB">
          <w:rPr>
            <w:spacing w:val="-9"/>
            <w:w w:val="105"/>
            <w:sz w:val="19"/>
            <w:u w:val="none"/>
          </w:rPr>
          <w:delText xml:space="preserve"> </w:delText>
        </w:r>
        <w:r w:rsidDel="00AF22AB">
          <w:rPr>
            <w:w w:val="105"/>
            <w:sz w:val="19"/>
            <w:u w:val="none"/>
          </w:rPr>
          <w:delText>its</w:delText>
        </w:r>
        <w:r w:rsidDel="00AF22AB">
          <w:rPr>
            <w:spacing w:val="-9"/>
            <w:w w:val="105"/>
            <w:sz w:val="19"/>
            <w:u w:val="none"/>
          </w:rPr>
          <w:delText xml:space="preserve"> </w:delText>
        </w:r>
        <w:r w:rsidDel="00AF22AB">
          <w:rPr>
            <w:w w:val="105"/>
            <w:sz w:val="19"/>
            <w:u w:val="none"/>
          </w:rPr>
          <w:delText>Representatives</w:delText>
        </w:r>
        <w:r w:rsidDel="00AF22AB">
          <w:rPr>
            <w:spacing w:val="-9"/>
            <w:w w:val="105"/>
            <w:sz w:val="19"/>
            <w:u w:val="none"/>
          </w:rPr>
          <w:delText xml:space="preserve"> </w:delText>
        </w:r>
        <w:r w:rsidDel="00AF22AB">
          <w:rPr>
            <w:w w:val="105"/>
            <w:sz w:val="19"/>
            <w:u w:val="none"/>
          </w:rPr>
          <w:delText>harmless</w:delText>
        </w:r>
        <w:r w:rsidDel="00AF22AB">
          <w:rPr>
            <w:spacing w:val="-9"/>
            <w:w w:val="105"/>
            <w:sz w:val="19"/>
            <w:u w:val="none"/>
          </w:rPr>
          <w:delText xml:space="preserve"> </w:delText>
        </w:r>
        <w:r w:rsidDel="00AF22AB">
          <w:rPr>
            <w:w w:val="105"/>
            <w:sz w:val="19"/>
            <w:u w:val="none"/>
          </w:rPr>
          <w:delText>from</w:delText>
        </w:r>
        <w:r w:rsidDel="00AF22AB">
          <w:rPr>
            <w:spacing w:val="-8"/>
            <w:w w:val="105"/>
            <w:sz w:val="19"/>
            <w:u w:val="none"/>
          </w:rPr>
          <w:delText xml:space="preserve"> </w:delText>
        </w:r>
        <w:r w:rsidDel="00AF22AB">
          <w:rPr>
            <w:w w:val="105"/>
            <w:sz w:val="19"/>
            <w:u w:val="none"/>
          </w:rPr>
          <w:delText>any damages,</w:delText>
        </w:r>
        <w:r w:rsidDel="00AF22AB">
          <w:rPr>
            <w:spacing w:val="-8"/>
            <w:w w:val="105"/>
            <w:sz w:val="19"/>
            <w:u w:val="none"/>
          </w:rPr>
          <w:delText xml:space="preserve"> </w:delText>
        </w:r>
        <w:r w:rsidDel="00AF22AB">
          <w:rPr>
            <w:w w:val="105"/>
            <w:sz w:val="19"/>
            <w:u w:val="none"/>
          </w:rPr>
          <w:delText>loss,</w:delText>
        </w:r>
        <w:r w:rsidDel="00AF22AB">
          <w:rPr>
            <w:spacing w:val="-8"/>
            <w:w w:val="105"/>
            <w:sz w:val="19"/>
            <w:u w:val="none"/>
          </w:rPr>
          <w:delText xml:space="preserve"> </w:delText>
        </w:r>
        <w:r w:rsidDel="00AF22AB">
          <w:rPr>
            <w:w w:val="105"/>
            <w:sz w:val="19"/>
            <w:u w:val="none"/>
          </w:rPr>
          <w:delText>cost</w:delText>
        </w:r>
        <w:r w:rsidDel="00AF22AB">
          <w:rPr>
            <w:spacing w:val="-8"/>
            <w:w w:val="105"/>
            <w:sz w:val="19"/>
            <w:u w:val="none"/>
          </w:rPr>
          <w:delText xml:space="preserve"> </w:delText>
        </w:r>
        <w:r w:rsidDel="00AF22AB">
          <w:rPr>
            <w:w w:val="105"/>
            <w:sz w:val="19"/>
            <w:u w:val="none"/>
          </w:rPr>
          <w:delText>or</w:delText>
        </w:r>
        <w:r w:rsidDel="00AF22AB">
          <w:rPr>
            <w:spacing w:val="-8"/>
            <w:w w:val="105"/>
            <w:sz w:val="19"/>
            <w:u w:val="none"/>
          </w:rPr>
          <w:delText xml:space="preserve"> </w:delText>
        </w:r>
        <w:r w:rsidDel="00AF22AB">
          <w:rPr>
            <w:w w:val="105"/>
            <w:sz w:val="19"/>
            <w:u w:val="none"/>
          </w:rPr>
          <w:delText>liability</w:delText>
        </w:r>
        <w:r w:rsidDel="00AF22AB">
          <w:rPr>
            <w:spacing w:val="-7"/>
            <w:w w:val="105"/>
            <w:sz w:val="19"/>
            <w:u w:val="none"/>
          </w:rPr>
          <w:delText xml:space="preserve"> </w:delText>
        </w:r>
        <w:r w:rsidDel="00AF22AB">
          <w:rPr>
            <w:w w:val="105"/>
            <w:sz w:val="19"/>
            <w:u w:val="none"/>
          </w:rPr>
          <w:delText>(including</w:delText>
        </w:r>
        <w:r w:rsidDel="00AF22AB">
          <w:rPr>
            <w:spacing w:val="-7"/>
            <w:w w:val="105"/>
            <w:sz w:val="19"/>
            <w:u w:val="none"/>
          </w:rPr>
          <w:delText xml:space="preserve"> </w:delText>
        </w:r>
        <w:r w:rsidDel="00AF22AB">
          <w:rPr>
            <w:w w:val="105"/>
            <w:sz w:val="19"/>
            <w:u w:val="none"/>
          </w:rPr>
          <w:delText>legal</w:delText>
        </w:r>
        <w:r w:rsidDel="00AF22AB">
          <w:rPr>
            <w:spacing w:val="-8"/>
            <w:w w:val="105"/>
            <w:sz w:val="19"/>
            <w:u w:val="none"/>
          </w:rPr>
          <w:delText xml:space="preserve"> </w:delText>
        </w:r>
        <w:r w:rsidDel="00AF22AB">
          <w:rPr>
            <w:w w:val="105"/>
            <w:sz w:val="19"/>
            <w:u w:val="none"/>
          </w:rPr>
          <w:delText>fees</w:delText>
        </w:r>
        <w:r w:rsidDel="00AF22AB">
          <w:rPr>
            <w:spacing w:val="-7"/>
            <w:w w:val="105"/>
            <w:sz w:val="19"/>
            <w:u w:val="none"/>
          </w:rPr>
          <w:delText xml:space="preserve"> </w:delText>
        </w:r>
        <w:r w:rsidDel="00AF22AB">
          <w:rPr>
            <w:w w:val="105"/>
            <w:sz w:val="19"/>
            <w:u w:val="none"/>
          </w:rPr>
          <w:delText>and</w:delText>
        </w:r>
        <w:r w:rsidDel="00AF22AB">
          <w:rPr>
            <w:spacing w:val="-7"/>
            <w:w w:val="105"/>
            <w:sz w:val="19"/>
            <w:u w:val="none"/>
          </w:rPr>
          <w:delText xml:space="preserve"> </w:delText>
        </w:r>
        <w:r w:rsidDel="00AF22AB">
          <w:rPr>
            <w:w w:val="105"/>
            <w:sz w:val="19"/>
            <w:u w:val="none"/>
          </w:rPr>
          <w:delText>the</w:delText>
        </w:r>
        <w:r w:rsidDel="00AF22AB">
          <w:rPr>
            <w:spacing w:val="-7"/>
            <w:w w:val="105"/>
            <w:sz w:val="19"/>
            <w:u w:val="none"/>
          </w:rPr>
          <w:delText xml:space="preserve"> </w:delText>
        </w:r>
        <w:r w:rsidDel="00AF22AB">
          <w:rPr>
            <w:w w:val="105"/>
            <w:sz w:val="19"/>
            <w:u w:val="none"/>
          </w:rPr>
          <w:delText>cost</w:delText>
        </w:r>
        <w:r w:rsidDel="00AF22AB">
          <w:rPr>
            <w:spacing w:val="-8"/>
            <w:w w:val="105"/>
            <w:sz w:val="19"/>
            <w:u w:val="none"/>
          </w:rPr>
          <w:delText xml:space="preserve"> </w:delText>
        </w:r>
        <w:r w:rsidDel="00AF22AB">
          <w:rPr>
            <w:w w:val="105"/>
            <w:sz w:val="19"/>
            <w:u w:val="none"/>
          </w:rPr>
          <w:delText>of</w:delText>
        </w:r>
        <w:r w:rsidDel="00AF22AB">
          <w:rPr>
            <w:spacing w:val="-8"/>
            <w:w w:val="105"/>
            <w:sz w:val="19"/>
            <w:u w:val="none"/>
          </w:rPr>
          <w:delText xml:space="preserve"> </w:delText>
        </w:r>
        <w:r w:rsidDel="00AF22AB">
          <w:rPr>
            <w:w w:val="105"/>
            <w:sz w:val="19"/>
            <w:u w:val="none"/>
          </w:rPr>
          <w:delText>enforcing</w:delText>
        </w:r>
        <w:r w:rsidDel="00AF22AB">
          <w:rPr>
            <w:spacing w:val="-6"/>
            <w:w w:val="105"/>
            <w:sz w:val="19"/>
            <w:u w:val="none"/>
          </w:rPr>
          <w:delText xml:space="preserve"> </w:delText>
        </w:r>
        <w:r w:rsidDel="00AF22AB">
          <w:rPr>
            <w:w w:val="105"/>
            <w:sz w:val="19"/>
            <w:u w:val="none"/>
          </w:rPr>
          <w:delText>this</w:delText>
        </w:r>
        <w:r w:rsidDel="00AF22AB">
          <w:rPr>
            <w:spacing w:val="-7"/>
            <w:w w:val="105"/>
            <w:sz w:val="19"/>
            <w:u w:val="none"/>
          </w:rPr>
          <w:delText xml:space="preserve"> </w:delText>
        </w:r>
        <w:r w:rsidDel="00AF22AB">
          <w:rPr>
            <w:w w:val="105"/>
            <w:sz w:val="19"/>
            <w:u w:val="none"/>
          </w:rPr>
          <w:delText>indemnity)</w:delText>
        </w:r>
        <w:r w:rsidDel="00AF22AB">
          <w:rPr>
            <w:spacing w:val="-8"/>
            <w:w w:val="105"/>
            <w:sz w:val="19"/>
            <w:u w:val="none"/>
          </w:rPr>
          <w:delText xml:space="preserve"> </w:delText>
        </w:r>
        <w:r w:rsidDel="00AF22AB">
          <w:rPr>
            <w:w w:val="105"/>
            <w:sz w:val="19"/>
            <w:u w:val="none"/>
          </w:rPr>
          <w:delText>arising</w:delText>
        </w:r>
        <w:r w:rsidDel="00AF22AB">
          <w:rPr>
            <w:spacing w:val="-7"/>
            <w:w w:val="105"/>
            <w:sz w:val="19"/>
            <w:u w:val="none"/>
          </w:rPr>
          <w:delText xml:space="preserve"> </w:delText>
        </w:r>
        <w:r w:rsidDel="00AF22AB">
          <w:rPr>
            <w:w w:val="105"/>
            <w:sz w:val="19"/>
            <w:u w:val="none"/>
          </w:rPr>
          <w:delText>out</w:delText>
        </w:r>
        <w:r w:rsidDel="00AF22AB">
          <w:rPr>
            <w:spacing w:val="-8"/>
            <w:w w:val="105"/>
            <w:sz w:val="19"/>
            <w:u w:val="none"/>
          </w:rPr>
          <w:delText xml:space="preserve"> </w:delText>
        </w:r>
        <w:r w:rsidDel="00AF22AB">
          <w:rPr>
            <w:w w:val="105"/>
            <w:sz w:val="19"/>
            <w:u w:val="none"/>
          </w:rPr>
          <w:delText>of</w:delText>
        </w:r>
        <w:r w:rsidDel="00AF22AB">
          <w:rPr>
            <w:spacing w:val="-8"/>
            <w:w w:val="105"/>
            <w:sz w:val="19"/>
            <w:u w:val="none"/>
          </w:rPr>
          <w:delText xml:space="preserve"> </w:delText>
        </w:r>
        <w:r w:rsidDel="00AF22AB">
          <w:rPr>
            <w:w w:val="105"/>
            <w:sz w:val="19"/>
            <w:u w:val="none"/>
          </w:rPr>
          <w:delText>or</w:delText>
        </w:r>
        <w:r w:rsidDel="00AF22AB">
          <w:rPr>
            <w:spacing w:val="-8"/>
            <w:w w:val="105"/>
            <w:sz w:val="19"/>
            <w:u w:val="none"/>
          </w:rPr>
          <w:delText xml:space="preserve"> </w:delText>
        </w:r>
        <w:r w:rsidDel="00AF22AB">
          <w:rPr>
            <w:w w:val="105"/>
            <w:sz w:val="19"/>
            <w:u w:val="none"/>
          </w:rPr>
          <w:delText>resulting from any disclosure by Recipient or Recipient’s Representatives of the Confidential Information other than as expressly permitted by this</w:delText>
        </w:r>
        <w:r w:rsidDel="00AF22AB">
          <w:rPr>
            <w:spacing w:val="3"/>
            <w:w w:val="105"/>
            <w:sz w:val="19"/>
            <w:u w:val="none"/>
          </w:rPr>
          <w:delText xml:space="preserve"> </w:delText>
        </w:r>
        <w:r w:rsidDel="00AF22AB">
          <w:rPr>
            <w:w w:val="105"/>
            <w:sz w:val="19"/>
            <w:u w:val="none"/>
          </w:rPr>
          <w:delText>Agreement.</w:delText>
        </w:r>
      </w:del>
    </w:p>
    <w:p w:rsidR="00424080" w:rsidRDefault="00424080">
      <w:pPr>
        <w:pStyle w:val="BodyText"/>
        <w:spacing w:before="5"/>
        <w:rPr>
          <w:sz w:val="21"/>
          <w:u w:val="none"/>
        </w:rPr>
      </w:pPr>
    </w:p>
    <w:p w:rsidR="00424080" w:rsidRDefault="00AF22AB" w:rsidP="00AF22AB">
      <w:pPr>
        <w:pStyle w:val="ListParagraph"/>
        <w:numPr>
          <w:ilvl w:val="0"/>
          <w:numId w:val="1"/>
        </w:numPr>
        <w:tabs>
          <w:tab w:val="left" w:pos="469"/>
        </w:tabs>
        <w:spacing w:line="252" w:lineRule="auto"/>
        <w:ind w:right="106" w:firstLine="0"/>
        <w:jc w:val="both"/>
        <w:rPr>
          <w:sz w:val="19"/>
          <w:u w:val="none"/>
        </w:rPr>
      </w:pPr>
      <w:r>
        <w:rPr>
          <w:b/>
          <w:w w:val="105"/>
          <w:sz w:val="19"/>
        </w:rPr>
        <w:t>Governing Law; Jurisdiction and Venue</w:t>
      </w:r>
      <w:r>
        <w:rPr>
          <w:b/>
          <w:w w:val="105"/>
          <w:sz w:val="19"/>
          <w:u w:val="none"/>
        </w:rPr>
        <w:t xml:space="preserve">. </w:t>
      </w:r>
      <w:r>
        <w:rPr>
          <w:w w:val="105"/>
          <w:sz w:val="19"/>
          <w:u w:val="none"/>
        </w:rPr>
        <w:t xml:space="preserve">The construction and interpretation of this Agreement shall at all times and in all respects be governed by the laws of the State of </w:t>
      </w:r>
      <w:del w:id="8" w:author="Rotem Regev" w:date="2017-11-19T11:16:00Z">
        <w:r w:rsidDel="00AF22AB">
          <w:rPr>
            <w:w w:val="105"/>
            <w:sz w:val="19"/>
            <w:u w:val="none"/>
          </w:rPr>
          <w:delText>Missouri</w:delText>
        </w:r>
      </w:del>
      <w:ins w:id="9" w:author="Rotem Regev" w:date="2017-11-19T11:16:00Z">
        <w:r>
          <w:rPr>
            <w:w w:val="105"/>
            <w:sz w:val="19"/>
            <w:u w:val="none"/>
          </w:rPr>
          <w:t>New York</w:t>
        </w:r>
      </w:ins>
      <w:r>
        <w:rPr>
          <w:w w:val="105"/>
          <w:sz w:val="19"/>
          <w:u w:val="none"/>
        </w:rPr>
        <w:t>. The parties agree that the sole and exclusive jurisdiction and venue for all disputes arising under this Agreemen</w:t>
      </w:r>
      <w:r>
        <w:rPr>
          <w:w w:val="105"/>
          <w:sz w:val="19"/>
          <w:u w:val="none"/>
        </w:rPr>
        <w:t xml:space="preserve">t shall be in the federal and state courts sitting in or exercising jurisdiction over </w:t>
      </w:r>
      <w:del w:id="10" w:author="Rotem Regev" w:date="2017-11-19T11:17:00Z">
        <w:r w:rsidDel="00AF22AB">
          <w:rPr>
            <w:w w:val="105"/>
            <w:sz w:val="19"/>
            <w:u w:val="none"/>
          </w:rPr>
          <w:delText>Jackson County, Missouri</w:delText>
        </w:r>
      </w:del>
      <w:ins w:id="11" w:author="Rotem Regev" w:date="2017-11-19T11:17:00Z">
        <w:r>
          <w:rPr>
            <w:w w:val="105"/>
            <w:sz w:val="19"/>
            <w:u w:val="none"/>
          </w:rPr>
          <w:t>New York, New York</w:t>
        </w:r>
      </w:ins>
      <w:r>
        <w:rPr>
          <w:w w:val="105"/>
          <w:sz w:val="19"/>
          <w:u w:val="none"/>
        </w:rPr>
        <w:t>, and each party hereby submits to the personal jurisdiction of such</w:t>
      </w:r>
      <w:r>
        <w:rPr>
          <w:spacing w:val="1"/>
          <w:w w:val="105"/>
          <w:sz w:val="19"/>
          <w:u w:val="none"/>
        </w:rPr>
        <w:t xml:space="preserve"> </w:t>
      </w:r>
      <w:r>
        <w:rPr>
          <w:w w:val="105"/>
          <w:sz w:val="19"/>
          <w:u w:val="none"/>
        </w:rPr>
        <w:t>courts.</w:t>
      </w:r>
    </w:p>
    <w:p w:rsidR="00424080" w:rsidRDefault="00424080">
      <w:pPr>
        <w:pStyle w:val="BodyText"/>
        <w:spacing w:before="10"/>
        <w:rPr>
          <w:sz w:val="20"/>
          <w:u w:val="none"/>
        </w:rPr>
      </w:pPr>
    </w:p>
    <w:p w:rsidR="00424080" w:rsidRDefault="00AF22AB">
      <w:pPr>
        <w:pStyle w:val="ListParagraph"/>
        <w:numPr>
          <w:ilvl w:val="0"/>
          <w:numId w:val="1"/>
        </w:numPr>
        <w:tabs>
          <w:tab w:val="left" w:pos="524"/>
        </w:tabs>
        <w:spacing w:line="252" w:lineRule="auto"/>
        <w:ind w:firstLine="0"/>
        <w:jc w:val="both"/>
        <w:rPr>
          <w:sz w:val="19"/>
          <w:u w:val="none"/>
        </w:rPr>
      </w:pPr>
      <w:r>
        <w:rPr>
          <w:b/>
          <w:w w:val="105"/>
          <w:sz w:val="19"/>
        </w:rPr>
        <w:t>Public Disclosures/Press Releases</w:t>
      </w:r>
      <w:r>
        <w:rPr>
          <w:b/>
          <w:w w:val="105"/>
          <w:sz w:val="19"/>
          <w:u w:val="none"/>
        </w:rPr>
        <w:t xml:space="preserve">. </w:t>
      </w:r>
      <w:r>
        <w:rPr>
          <w:w w:val="105"/>
          <w:sz w:val="19"/>
          <w:u w:val="none"/>
        </w:rPr>
        <w:t>Neither Party shall issue any pre</w:t>
      </w:r>
      <w:r>
        <w:rPr>
          <w:w w:val="105"/>
          <w:sz w:val="19"/>
          <w:u w:val="none"/>
        </w:rPr>
        <w:t>ss release or disclosure to the general public that discussions or negotiations are taking place concerning a Transaction or a possible Transaction without the prior written consent of the other</w:t>
      </w:r>
      <w:r>
        <w:rPr>
          <w:spacing w:val="3"/>
          <w:w w:val="105"/>
          <w:sz w:val="19"/>
          <w:u w:val="none"/>
        </w:rPr>
        <w:t xml:space="preserve"> </w:t>
      </w:r>
      <w:r>
        <w:rPr>
          <w:w w:val="105"/>
          <w:sz w:val="19"/>
          <w:u w:val="none"/>
        </w:rPr>
        <w:t>Party.</w:t>
      </w:r>
    </w:p>
    <w:p w:rsidR="00424080" w:rsidRDefault="00424080">
      <w:pPr>
        <w:pStyle w:val="BodyText"/>
        <w:spacing w:before="1"/>
        <w:rPr>
          <w:sz w:val="21"/>
          <w:u w:val="none"/>
        </w:rPr>
      </w:pPr>
    </w:p>
    <w:p w:rsidR="00424080" w:rsidRDefault="00AF22AB">
      <w:pPr>
        <w:pStyle w:val="ListParagraph"/>
        <w:numPr>
          <w:ilvl w:val="0"/>
          <w:numId w:val="1"/>
        </w:numPr>
        <w:tabs>
          <w:tab w:val="left" w:pos="468"/>
        </w:tabs>
        <w:spacing w:line="252" w:lineRule="auto"/>
        <w:ind w:right="105" w:firstLine="0"/>
        <w:jc w:val="both"/>
        <w:rPr>
          <w:sz w:val="19"/>
          <w:u w:val="none"/>
        </w:rPr>
      </w:pPr>
      <w:r>
        <w:rPr>
          <w:b/>
          <w:w w:val="105"/>
          <w:sz w:val="19"/>
        </w:rPr>
        <w:t>Miscellaneous</w:t>
      </w:r>
      <w:r>
        <w:rPr>
          <w:b/>
          <w:w w:val="105"/>
          <w:sz w:val="19"/>
          <w:u w:val="none"/>
        </w:rPr>
        <w:t>.</w:t>
      </w:r>
      <w:r>
        <w:rPr>
          <w:b/>
          <w:spacing w:val="-9"/>
          <w:w w:val="105"/>
          <w:sz w:val="19"/>
          <w:u w:val="none"/>
        </w:rPr>
        <w:t xml:space="preserve"> </w:t>
      </w:r>
      <w:r>
        <w:rPr>
          <w:w w:val="105"/>
          <w:sz w:val="19"/>
          <w:u w:val="none"/>
        </w:rPr>
        <w:t>The</w:t>
      </w:r>
      <w:r>
        <w:rPr>
          <w:spacing w:val="-9"/>
          <w:w w:val="105"/>
          <w:sz w:val="19"/>
          <w:u w:val="none"/>
        </w:rPr>
        <w:t xml:space="preserve"> </w:t>
      </w:r>
      <w:r>
        <w:rPr>
          <w:w w:val="105"/>
          <w:sz w:val="19"/>
          <w:u w:val="none"/>
        </w:rPr>
        <w:t>relationship</w:t>
      </w:r>
      <w:r>
        <w:rPr>
          <w:spacing w:val="-9"/>
          <w:w w:val="105"/>
          <w:sz w:val="19"/>
          <w:u w:val="none"/>
        </w:rPr>
        <w:t xml:space="preserve"> </w:t>
      </w:r>
      <w:r>
        <w:rPr>
          <w:w w:val="105"/>
          <w:sz w:val="19"/>
          <w:u w:val="none"/>
        </w:rPr>
        <w:t>of</w:t>
      </w:r>
      <w:r>
        <w:rPr>
          <w:spacing w:val="-10"/>
          <w:w w:val="105"/>
          <w:sz w:val="19"/>
          <w:u w:val="none"/>
        </w:rPr>
        <w:t xml:space="preserve"> </w:t>
      </w:r>
      <w:r>
        <w:rPr>
          <w:w w:val="105"/>
          <w:sz w:val="19"/>
          <w:u w:val="none"/>
        </w:rPr>
        <w:t>the</w:t>
      </w:r>
      <w:r>
        <w:rPr>
          <w:spacing w:val="-9"/>
          <w:w w:val="105"/>
          <w:sz w:val="19"/>
          <w:u w:val="none"/>
        </w:rPr>
        <w:t xml:space="preserve"> </w:t>
      </w:r>
      <w:r>
        <w:rPr>
          <w:w w:val="105"/>
          <w:sz w:val="19"/>
          <w:u w:val="none"/>
        </w:rPr>
        <w:t>Parties</w:t>
      </w:r>
      <w:r>
        <w:rPr>
          <w:spacing w:val="-9"/>
          <w:w w:val="105"/>
          <w:sz w:val="19"/>
          <w:u w:val="none"/>
        </w:rPr>
        <w:t xml:space="preserve"> </w:t>
      </w:r>
      <w:r>
        <w:rPr>
          <w:w w:val="105"/>
          <w:sz w:val="19"/>
          <w:u w:val="none"/>
        </w:rPr>
        <w:t>establ</w:t>
      </w:r>
      <w:r>
        <w:rPr>
          <w:w w:val="105"/>
          <w:sz w:val="19"/>
          <w:u w:val="none"/>
        </w:rPr>
        <w:t>ished</w:t>
      </w:r>
      <w:r>
        <w:rPr>
          <w:spacing w:val="-9"/>
          <w:w w:val="105"/>
          <w:sz w:val="19"/>
          <w:u w:val="none"/>
        </w:rPr>
        <w:t xml:space="preserve"> </w:t>
      </w:r>
      <w:r>
        <w:rPr>
          <w:w w:val="105"/>
          <w:sz w:val="19"/>
          <w:u w:val="none"/>
        </w:rPr>
        <w:t>by</w:t>
      </w:r>
      <w:r>
        <w:rPr>
          <w:spacing w:val="-9"/>
          <w:w w:val="105"/>
          <w:sz w:val="19"/>
          <w:u w:val="none"/>
        </w:rPr>
        <w:t xml:space="preserve"> </w:t>
      </w:r>
      <w:r>
        <w:rPr>
          <w:w w:val="105"/>
          <w:sz w:val="19"/>
          <w:u w:val="none"/>
        </w:rPr>
        <w:t>this</w:t>
      </w:r>
      <w:r>
        <w:rPr>
          <w:spacing w:val="-9"/>
          <w:w w:val="105"/>
          <w:sz w:val="19"/>
          <w:u w:val="none"/>
        </w:rPr>
        <w:t xml:space="preserve"> </w:t>
      </w:r>
      <w:r>
        <w:rPr>
          <w:w w:val="105"/>
          <w:sz w:val="19"/>
          <w:u w:val="none"/>
        </w:rPr>
        <w:t>Agreement</w:t>
      </w:r>
      <w:r>
        <w:rPr>
          <w:spacing w:val="-10"/>
          <w:w w:val="105"/>
          <w:sz w:val="19"/>
          <w:u w:val="none"/>
        </w:rPr>
        <w:t xml:space="preserve"> </w:t>
      </w:r>
      <w:r>
        <w:rPr>
          <w:w w:val="105"/>
          <w:sz w:val="19"/>
          <w:u w:val="none"/>
        </w:rPr>
        <w:t>shall</w:t>
      </w:r>
      <w:r>
        <w:rPr>
          <w:spacing w:val="-10"/>
          <w:w w:val="105"/>
          <w:sz w:val="19"/>
          <w:u w:val="none"/>
        </w:rPr>
        <w:t xml:space="preserve"> </w:t>
      </w:r>
      <w:r>
        <w:rPr>
          <w:w w:val="105"/>
          <w:sz w:val="19"/>
          <w:u w:val="none"/>
        </w:rPr>
        <w:t>be</w:t>
      </w:r>
      <w:r>
        <w:rPr>
          <w:spacing w:val="-9"/>
          <w:w w:val="105"/>
          <w:sz w:val="19"/>
          <w:u w:val="none"/>
        </w:rPr>
        <w:t xml:space="preserve"> </w:t>
      </w:r>
      <w:r>
        <w:rPr>
          <w:w w:val="105"/>
          <w:sz w:val="19"/>
          <w:u w:val="none"/>
        </w:rPr>
        <w:t>solely</w:t>
      </w:r>
      <w:r>
        <w:rPr>
          <w:spacing w:val="-9"/>
          <w:w w:val="105"/>
          <w:sz w:val="19"/>
          <w:u w:val="none"/>
        </w:rPr>
        <w:t xml:space="preserve"> </w:t>
      </w:r>
      <w:r>
        <w:rPr>
          <w:w w:val="105"/>
          <w:sz w:val="19"/>
          <w:u w:val="none"/>
        </w:rPr>
        <w:t>that</w:t>
      </w:r>
      <w:r>
        <w:rPr>
          <w:spacing w:val="-10"/>
          <w:w w:val="105"/>
          <w:sz w:val="19"/>
          <w:u w:val="none"/>
        </w:rPr>
        <w:t xml:space="preserve"> </w:t>
      </w:r>
      <w:r>
        <w:rPr>
          <w:w w:val="105"/>
          <w:sz w:val="19"/>
          <w:u w:val="none"/>
        </w:rPr>
        <w:t>of</w:t>
      </w:r>
      <w:r>
        <w:rPr>
          <w:spacing w:val="-10"/>
          <w:w w:val="105"/>
          <w:sz w:val="19"/>
          <w:u w:val="none"/>
        </w:rPr>
        <w:t xml:space="preserve"> </w:t>
      </w:r>
      <w:r>
        <w:rPr>
          <w:w w:val="105"/>
          <w:sz w:val="19"/>
          <w:u w:val="none"/>
        </w:rPr>
        <w:t>independent contractors, and nothing herein shall create or imply a joint venture or any other relationship. This Agreement represents the entire agreement between the Parties with respect to the subject matt</w:t>
      </w:r>
      <w:r>
        <w:rPr>
          <w:w w:val="105"/>
          <w:sz w:val="19"/>
          <w:u w:val="none"/>
        </w:rPr>
        <w:t>er herein, supersedes all prior written or oral agreements concerning the subject matter herein, and may be executed in one or more separate counterparts,</w:t>
      </w:r>
      <w:r>
        <w:rPr>
          <w:spacing w:val="-13"/>
          <w:w w:val="105"/>
          <w:sz w:val="19"/>
          <w:u w:val="none"/>
        </w:rPr>
        <w:t xml:space="preserve"> </w:t>
      </w:r>
      <w:r>
        <w:rPr>
          <w:w w:val="105"/>
          <w:sz w:val="19"/>
          <w:u w:val="none"/>
        </w:rPr>
        <w:t>all</w:t>
      </w:r>
      <w:r>
        <w:rPr>
          <w:spacing w:val="-13"/>
          <w:w w:val="105"/>
          <w:sz w:val="19"/>
          <w:u w:val="none"/>
        </w:rPr>
        <w:t xml:space="preserve"> </w:t>
      </w:r>
      <w:r>
        <w:rPr>
          <w:w w:val="105"/>
          <w:sz w:val="19"/>
          <w:u w:val="none"/>
        </w:rPr>
        <w:t>of</w:t>
      </w:r>
      <w:r>
        <w:rPr>
          <w:spacing w:val="-13"/>
          <w:w w:val="105"/>
          <w:sz w:val="19"/>
          <w:u w:val="none"/>
        </w:rPr>
        <w:t xml:space="preserve"> </w:t>
      </w:r>
      <w:r>
        <w:rPr>
          <w:w w:val="105"/>
          <w:sz w:val="19"/>
          <w:u w:val="none"/>
        </w:rPr>
        <w:t>which</w:t>
      </w:r>
      <w:r>
        <w:rPr>
          <w:spacing w:val="-12"/>
          <w:w w:val="105"/>
          <w:sz w:val="19"/>
          <w:u w:val="none"/>
        </w:rPr>
        <w:t xml:space="preserve"> </w:t>
      </w:r>
      <w:r>
        <w:rPr>
          <w:w w:val="105"/>
          <w:sz w:val="19"/>
          <w:u w:val="none"/>
        </w:rPr>
        <w:t>shall</w:t>
      </w:r>
      <w:r>
        <w:rPr>
          <w:spacing w:val="-13"/>
          <w:w w:val="105"/>
          <w:sz w:val="19"/>
          <w:u w:val="none"/>
        </w:rPr>
        <w:t xml:space="preserve"> </w:t>
      </w:r>
      <w:r>
        <w:rPr>
          <w:w w:val="105"/>
          <w:sz w:val="19"/>
          <w:u w:val="none"/>
        </w:rPr>
        <w:t>constitute</w:t>
      </w:r>
      <w:r>
        <w:rPr>
          <w:spacing w:val="-12"/>
          <w:w w:val="105"/>
          <w:sz w:val="19"/>
          <w:u w:val="none"/>
        </w:rPr>
        <w:t xml:space="preserve"> </w:t>
      </w:r>
      <w:r>
        <w:rPr>
          <w:w w:val="105"/>
          <w:sz w:val="19"/>
          <w:u w:val="none"/>
        </w:rPr>
        <w:t>one</w:t>
      </w:r>
      <w:r>
        <w:rPr>
          <w:spacing w:val="-12"/>
          <w:w w:val="105"/>
          <w:sz w:val="19"/>
          <w:u w:val="none"/>
        </w:rPr>
        <w:t xml:space="preserve"> </w:t>
      </w:r>
      <w:r>
        <w:rPr>
          <w:w w:val="105"/>
          <w:sz w:val="19"/>
          <w:u w:val="none"/>
        </w:rPr>
        <w:t>and</w:t>
      </w:r>
      <w:r>
        <w:rPr>
          <w:spacing w:val="-12"/>
          <w:w w:val="105"/>
          <w:sz w:val="19"/>
          <w:u w:val="none"/>
        </w:rPr>
        <w:t xml:space="preserve"> </w:t>
      </w:r>
      <w:r>
        <w:rPr>
          <w:w w:val="105"/>
          <w:sz w:val="19"/>
          <w:u w:val="none"/>
        </w:rPr>
        <w:t>the</w:t>
      </w:r>
      <w:r>
        <w:rPr>
          <w:spacing w:val="-12"/>
          <w:w w:val="105"/>
          <w:sz w:val="19"/>
          <w:u w:val="none"/>
        </w:rPr>
        <w:t xml:space="preserve"> </w:t>
      </w:r>
      <w:r>
        <w:rPr>
          <w:w w:val="105"/>
          <w:sz w:val="19"/>
          <w:u w:val="none"/>
        </w:rPr>
        <w:t>same</w:t>
      </w:r>
      <w:r>
        <w:rPr>
          <w:spacing w:val="-12"/>
          <w:w w:val="105"/>
          <w:sz w:val="19"/>
          <w:u w:val="none"/>
        </w:rPr>
        <w:t xml:space="preserve"> </w:t>
      </w:r>
      <w:r>
        <w:rPr>
          <w:w w:val="105"/>
          <w:sz w:val="19"/>
          <w:u w:val="none"/>
        </w:rPr>
        <w:t>Agreement</w:t>
      </w:r>
      <w:r>
        <w:rPr>
          <w:spacing w:val="-13"/>
          <w:w w:val="105"/>
          <w:sz w:val="19"/>
          <w:u w:val="none"/>
        </w:rPr>
        <w:t xml:space="preserve"> </w:t>
      </w:r>
      <w:r>
        <w:rPr>
          <w:w w:val="105"/>
          <w:sz w:val="19"/>
          <w:u w:val="none"/>
        </w:rPr>
        <w:t>and</w:t>
      </w:r>
      <w:r>
        <w:rPr>
          <w:spacing w:val="-12"/>
          <w:w w:val="105"/>
          <w:sz w:val="19"/>
          <w:u w:val="none"/>
        </w:rPr>
        <w:t xml:space="preserve"> </w:t>
      </w:r>
      <w:r>
        <w:rPr>
          <w:w w:val="105"/>
          <w:sz w:val="19"/>
          <w:u w:val="none"/>
        </w:rPr>
        <w:t>may</w:t>
      </w:r>
      <w:r>
        <w:rPr>
          <w:spacing w:val="-12"/>
          <w:w w:val="105"/>
          <w:sz w:val="19"/>
          <w:u w:val="none"/>
        </w:rPr>
        <w:t xml:space="preserve"> </w:t>
      </w:r>
      <w:r>
        <w:rPr>
          <w:w w:val="105"/>
          <w:sz w:val="19"/>
          <w:u w:val="none"/>
        </w:rPr>
        <w:t>be</w:t>
      </w:r>
      <w:r>
        <w:rPr>
          <w:spacing w:val="-12"/>
          <w:w w:val="105"/>
          <w:sz w:val="19"/>
          <w:u w:val="none"/>
        </w:rPr>
        <w:t xml:space="preserve"> </w:t>
      </w:r>
      <w:r>
        <w:rPr>
          <w:w w:val="105"/>
          <w:sz w:val="19"/>
          <w:u w:val="none"/>
        </w:rPr>
        <w:t>amended</w:t>
      </w:r>
      <w:r>
        <w:rPr>
          <w:spacing w:val="-12"/>
          <w:w w:val="105"/>
          <w:sz w:val="19"/>
          <w:u w:val="none"/>
        </w:rPr>
        <w:t xml:space="preserve"> </w:t>
      </w:r>
      <w:r>
        <w:rPr>
          <w:w w:val="105"/>
          <w:sz w:val="19"/>
          <w:u w:val="none"/>
        </w:rPr>
        <w:t>only</w:t>
      </w:r>
      <w:r>
        <w:rPr>
          <w:spacing w:val="-12"/>
          <w:w w:val="105"/>
          <w:sz w:val="19"/>
          <w:u w:val="none"/>
        </w:rPr>
        <w:t xml:space="preserve"> </w:t>
      </w:r>
      <w:r>
        <w:rPr>
          <w:w w:val="105"/>
          <w:sz w:val="19"/>
          <w:u w:val="none"/>
        </w:rPr>
        <w:t>in</w:t>
      </w:r>
      <w:r>
        <w:rPr>
          <w:spacing w:val="-12"/>
          <w:w w:val="105"/>
          <w:sz w:val="19"/>
          <w:u w:val="none"/>
        </w:rPr>
        <w:t xml:space="preserve"> </w:t>
      </w:r>
      <w:r>
        <w:rPr>
          <w:w w:val="105"/>
          <w:sz w:val="19"/>
          <w:u w:val="none"/>
        </w:rPr>
        <w:t>writing</w:t>
      </w:r>
      <w:r>
        <w:rPr>
          <w:spacing w:val="-12"/>
          <w:w w:val="105"/>
          <w:sz w:val="19"/>
          <w:u w:val="none"/>
        </w:rPr>
        <w:t xml:space="preserve"> </w:t>
      </w:r>
      <w:r>
        <w:rPr>
          <w:w w:val="105"/>
          <w:sz w:val="19"/>
          <w:u w:val="none"/>
        </w:rPr>
        <w:t>executed by</w:t>
      </w:r>
      <w:r>
        <w:rPr>
          <w:spacing w:val="-4"/>
          <w:w w:val="105"/>
          <w:sz w:val="19"/>
          <w:u w:val="none"/>
        </w:rPr>
        <w:t xml:space="preserve"> </w:t>
      </w:r>
      <w:r>
        <w:rPr>
          <w:w w:val="105"/>
          <w:sz w:val="19"/>
          <w:u w:val="none"/>
        </w:rPr>
        <w:t>both</w:t>
      </w:r>
      <w:r>
        <w:rPr>
          <w:spacing w:val="-4"/>
          <w:w w:val="105"/>
          <w:sz w:val="19"/>
          <w:u w:val="none"/>
        </w:rPr>
        <w:t xml:space="preserve"> </w:t>
      </w:r>
      <w:r>
        <w:rPr>
          <w:w w:val="105"/>
          <w:sz w:val="19"/>
          <w:u w:val="none"/>
        </w:rPr>
        <w:t>Parties.</w:t>
      </w:r>
      <w:r>
        <w:rPr>
          <w:spacing w:val="-5"/>
          <w:w w:val="105"/>
          <w:sz w:val="19"/>
          <w:u w:val="none"/>
        </w:rPr>
        <w:t xml:space="preserve"> </w:t>
      </w:r>
      <w:r>
        <w:rPr>
          <w:w w:val="105"/>
          <w:sz w:val="19"/>
          <w:u w:val="none"/>
        </w:rPr>
        <w:t>The</w:t>
      </w:r>
      <w:r>
        <w:rPr>
          <w:spacing w:val="-4"/>
          <w:w w:val="105"/>
          <w:sz w:val="19"/>
          <w:u w:val="none"/>
        </w:rPr>
        <w:t xml:space="preserve"> </w:t>
      </w:r>
      <w:r>
        <w:rPr>
          <w:w w:val="105"/>
          <w:sz w:val="19"/>
          <w:u w:val="none"/>
        </w:rPr>
        <w:t>failure</w:t>
      </w:r>
      <w:r>
        <w:rPr>
          <w:spacing w:val="-4"/>
          <w:w w:val="105"/>
          <w:sz w:val="19"/>
          <w:u w:val="none"/>
        </w:rPr>
        <w:t xml:space="preserve"> </w:t>
      </w:r>
      <w:r>
        <w:rPr>
          <w:w w:val="105"/>
          <w:sz w:val="19"/>
          <w:u w:val="none"/>
        </w:rPr>
        <w:t>of</w:t>
      </w:r>
      <w:r>
        <w:rPr>
          <w:spacing w:val="-5"/>
          <w:w w:val="105"/>
          <w:sz w:val="19"/>
          <w:u w:val="none"/>
        </w:rPr>
        <w:t xml:space="preserve"> </w:t>
      </w:r>
      <w:r>
        <w:rPr>
          <w:w w:val="105"/>
          <w:sz w:val="19"/>
          <w:u w:val="none"/>
        </w:rPr>
        <w:t>either</w:t>
      </w:r>
      <w:r>
        <w:rPr>
          <w:spacing w:val="-5"/>
          <w:w w:val="105"/>
          <w:sz w:val="19"/>
          <w:u w:val="none"/>
        </w:rPr>
        <w:t xml:space="preserve"> </w:t>
      </w:r>
      <w:r>
        <w:rPr>
          <w:w w:val="105"/>
          <w:sz w:val="19"/>
          <w:u w:val="none"/>
        </w:rPr>
        <w:t>Party</w:t>
      </w:r>
      <w:r>
        <w:rPr>
          <w:spacing w:val="-4"/>
          <w:w w:val="105"/>
          <w:sz w:val="19"/>
          <w:u w:val="none"/>
        </w:rPr>
        <w:t xml:space="preserve"> </w:t>
      </w:r>
      <w:r>
        <w:rPr>
          <w:w w:val="105"/>
          <w:sz w:val="19"/>
          <w:u w:val="none"/>
        </w:rPr>
        <w:t>to</w:t>
      </w:r>
      <w:r>
        <w:rPr>
          <w:spacing w:val="-4"/>
          <w:w w:val="105"/>
          <w:sz w:val="19"/>
          <w:u w:val="none"/>
        </w:rPr>
        <w:t xml:space="preserve"> </w:t>
      </w:r>
      <w:r>
        <w:rPr>
          <w:w w:val="105"/>
          <w:sz w:val="19"/>
          <w:u w:val="none"/>
        </w:rPr>
        <w:t>enforce</w:t>
      </w:r>
      <w:r>
        <w:rPr>
          <w:spacing w:val="-4"/>
          <w:w w:val="105"/>
          <w:sz w:val="19"/>
          <w:u w:val="none"/>
        </w:rPr>
        <w:t xml:space="preserve"> </w:t>
      </w:r>
      <w:r>
        <w:rPr>
          <w:w w:val="105"/>
          <w:sz w:val="19"/>
          <w:u w:val="none"/>
        </w:rPr>
        <w:t>or</w:t>
      </w:r>
      <w:r>
        <w:rPr>
          <w:spacing w:val="-5"/>
          <w:w w:val="105"/>
          <w:sz w:val="19"/>
          <w:u w:val="none"/>
        </w:rPr>
        <w:t xml:space="preserve"> </w:t>
      </w:r>
      <w:r>
        <w:rPr>
          <w:w w:val="105"/>
          <w:sz w:val="19"/>
          <w:u w:val="none"/>
        </w:rPr>
        <w:t>insist</w:t>
      </w:r>
      <w:r>
        <w:rPr>
          <w:spacing w:val="-5"/>
          <w:w w:val="105"/>
          <w:sz w:val="19"/>
          <w:u w:val="none"/>
        </w:rPr>
        <w:t xml:space="preserve"> </w:t>
      </w:r>
      <w:r>
        <w:rPr>
          <w:w w:val="105"/>
          <w:sz w:val="19"/>
          <w:u w:val="none"/>
        </w:rPr>
        <w:t>upon</w:t>
      </w:r>
      <w:r>
        <w:rPr>
          <w:spacing w:val="-4"/>
          <w:w w:val="105"/>
          <w:sz w:val="19"/>
          <w:u w:val="none"/>
        </w:rPr>
        <w:t xml:space="preserve"> </w:t>
      </w:r>
      <w:r>
        <w:rPr>
          <w:w w:val="105"/>
          <w:sz w:val="19"/>
          <w:u w:val="none"/>
        </w:rPr>
        <w:t>compliance</w:t>
      </w:r>
      <w:r>
        <w:rPr>
          <w:spacing w:val="-4"/>
          <w:w w:val="105"/>
          <w:sz w:val="19"/>
          <w:u w:val="none"/>
        </w:rPr>
        <w:t xml:space="preserve"> </w:t>
      </w:r>
      <w:r>
        <w:rPr>
          <w:w w:val="105"/>
          <w:sz w:val="19"/>
          <w:u w:val="none"/>
        </w:rPr>
        <w:t>with</w:t>
      </w:r>
      <w:r>
        <w:rPr>
          <w:spacing w:val="-4"/>
          <w:w w:val="105"/>
          <w:sz w:val="19"/>
          <w:u w:val="none"/>
        </w:rPr>
        <w:t xml:space="preserve"> </w:t>
      </w:r>
      <w:r>
        <w:rPr>
          <w:w w:val="105"/>
          <w:sz w:val="19"/>
          <w:u w:val="none"/>
        </w:rPr>
        <w:t>any</w:t>
      </w:r>
      <w:r>
        <w:rPr>
          <w:spacing w:val="-4"/>
          <w:w w:val="105"/>
          <w:sz w:val="19"/>
          <w:u w:val="none"/>
        </w:rPr>
        <w:t xml:space="preserve"> </w:t>
      </w:r>
      <w:r>
        <w:rPr>
          <w:w w:val="105"/>
          <w:sz w:val="19"/>
          <w:u w:val="none"/>
        </w:rPr>
        <w:t>of</w:t>
      </w:r>
      <w:r>
        <w:rPr>
          <w:spacing w:val="-5"/>
          <w:w w:val="105"/>
          <w:sz w:val="19"/>
          <w:u w:val="none"/>
        </w:rPr>
        <w:t xml:space="preserve"> </w:t>
      </w:r>
      <w:r>
        <w:rPr>
          <w:w w:val="105"/>
          <w:sz w:val="19"/>
          <w:u w:val="none"/>
        </w:rPr>
        <w:t>the</w:t>
      </w:r>
      <w:r>
        <w:rPr>
          <w:spacing w:val="-4"/>
          <w:w w:val="105"/>
          <w:sz w:val="19"/>
          <w:u w:val="none"/>
        </w:rPr>
        <w:t xml:space="preserve"> </w:t>
      </w:r>
      <w:r>
        <w:rPr>
          <w:w w:val="105"/>
          <w:sz w:val="19"/>
          <w:u w:val="none"/>
        </w:rPr>
        <w:t>terms</w:t>
      </w:r>
      <w:r>
        <w:rPr>
          <w:spacing w:val="-4"/>
          <w:w w:val="105"/>
          <w:sz w:val="19"/>
          <w:u w:val="none"/>
        </w:rPr>
        <w:t xml:space="preserve"> </w:t>
      </w:r>
      <w:r>
        <w:rPr>
          <w:w w:val="105"/>
          <w:sz w:val="19"/>
          <w:u w:val="none"/>
        </w:rPr>
        <w:t>or</w:t>
      </w:r>
      <w:r>
        <w:rPr>
          <w:spacing w:val="-5"/>
          <w:w w:val="105"/>
          <w:sz w:val="19"/>
          <w:u w:val="none"/>
        </w:rPr>
        <w:t xml:space="preserve"> </w:t>
      </w:r>
      <w:r>
        <w:rPr>
          <w:w w:val="105"/>
          <w:sz w:val="19"/>
          <w:u w:val="none"/>
        </w:rPr>
        <w:t>conditions</w:t>
      </w:r>
      <w:r>
        <w:rPr>
          <w:spacing w:val="-4"/>
          <w:w w:val="105"/>
          <w:sz w:val="19"/>
          <w:u w:val="none"/>
        </w:rPr>
        <w:t xml:space="preserve"> </w:t>
      </w:r>
      <w:r>
        <w:rPr>
          <w:w w:val="105"/>
          <w:sz w:val="19"/>
          <w:u w:val="none"/>
        </w:rPr>
        <w:t>of this Agreement, the waiver of any term or condition of this Agreement, or the granting of an extension of time for performance</w:t>
      </w:r>
      <w:r>
        <w:rPr>
          <w:w w:val="105"/>
          <w:sz w:val="19"/>
          <w:u w:val="none"/>
        </w:rPr>
        <w:t>, shall not constitute the permanent waiver of any term or condition of this Agreement, and this Agreement</w:t>
      </w:r>
      <w:r>
        <w:rPr>
          <w:spacing w:val="-6"/>
          <w:w w:val="105"/>
          <w:sz w:val="19"/>
          <w:u w:val="none"/>
        </w:rPr>
        <w:t xml:space="preserve"> </w:t>
      </w:r>
      <w:r>
        <w:rPr>
          <w:w w:val="105"/>
          <w:sz w:val="19"/>
          <w:u w:val="none"/>
        </w:rPr>
        <w:t>and</w:t>
      </w:r>
      <w:r>
        <w:rPr>
          <w:spacing w:val="-5"/>
          <w:w w:val="105"/>
          <w:sz w:val="19"/>
          <w:u w:val="none"/>
        </w:rPr>
        <w:t xml:space="preserve"> </w:t>
      </w:r>
      <w:r>
        <w:rPr>
          <w:w w:val="105"/>
          <w:sz w:val="19"/>
          <w:u w:val="none"/>
        </w:rPr>
        <w:t>each</w:t>
      </w:r>
      <w:r>
        <w:rPr>
          <w:spacing w:val="-5"/>
          <w:w w:val="105"/>
          <w:sz w:val="19"/>
          <w:u w:val="none"/>
        </w:rPr>
        <w:t xml:space="preserve"> </w:t>
      </w:r>
      <w:r>
        <w:rPr>
          <w:w w:val="105"/>
          <w:sz w:val="19"/>
          <w:u w:val="none"/>
        </w:rPr>
        <w:t>of</w:t>
      </w:r>
      <w:r>
        <w:rPr>
          <w:spacing w:val="-6"/>
          <w:w w:val="105"/>
          <w:sz w:val="19"/>
          <w:u w:val="none"/>
        </w:rPr>
        <w:t xml:space="preserve"> </w:t>
      </w:r>
      <w:r>
        <w:rPr>
          <w:w w:val="105"/>
          <w:sz w:val="19"/>
          <w:u w:val="none"/>
        </w:rPr>
        <w:t>its</w:t>
      </w:r>
      <w:r>
        <w:rPr>
          <w:spacing w:val="-5"/>
          <w:w w:val="105"/>
          <w:sz w:val="19"/>
          <w:u w:val="none"/>
        </w:rPr>
        <w:t xml:space="preserve"> </w:t>
      </w:r>
      <w:r>
        <w:rPr>
          <w:w w:val="105"/>
          <w:sz w:val="19"/>
          <w:u w:val="none"/>
        </w:rPr>
        <w:t>provisions</w:t>
      </w:r>
      <w:r>
        <w:rPr>
          <w:spacing w:val="-5"/>
          <w:w w:val="105"/>
          <w:sz w:val="19"/>
          <w:u w:val="none"/>
        </w:rPr>
        <w:t xml:space="preserve"> </w:t>
      </w:r>
      <w:r>
        <w:rPr>
          <w:w w:val="105"/>
          <w:sz w:val="19"/>
          <w:u w:val="none"/>
        </w:rPr>
        <w:t>shall</w:t>
      </w:r>
      <w:r>
        <w:rPr>
          <w:spacing w:val="-6"/>
          <w:w w:val="105"/>
          <w:sz w:val="19"/>
          <w:u w:val="none"/>
        </w:rPr>
        <w:t xml:space="preserve"> </w:t>
      </w:r>
      <w:r>
        <w:rPr>
          <w:w w:val="105"/>
          <w:sz w:val="19"/>
          <w:u w:val="none"/>
        </w:rPr>
        <w:t>remain</w:t>
      </w:r>
      <w:r>
        <w:rPr>
          <w:spacing w:val="-5"/>
          <w:w w:val="105"/>
          <w:sz w:val="19"/>
          <w:u w:val="none"/>
        </w:rPr>
        <w:t xml:space="preserve"> </w:t>
      </w:r>
      <w:r>
        <w:rPr>
          <w:w w:val="105"/>
          <w:sz w:val="19"/>
          <w:u w:val="none"/>
        </w:rPr>
        <w:t>at</w:t>
      </w:r>
      <w:r>
        <w:rPr>
          <w:spacing w:val="-6"/>
          <w:w w:val="105"/>
          <w:sz w:val="19"/>
          <w:u w:val="none"/>
        </w:rPr>
        <w:t xml:space="preserve"> </w:t>
      </w:r>
      <w:r>
        <w:rPr>
          <w:w w:val="105"/>
          <w:sz w:val="19"/>
          <w:u w:val="none"/>
        </w:rPr>
        <w:t>all</w:t>
      </w:r>
      <w:r>
        <w:rPr>
          <w:spacing w:val="-6"/>
          <w:w w:val="105"/>
          <w:sz w:val="19"/>
          <w:u w:val="none"/>
        </w:rPr>
        <w:t xml:space="preserve"> </w:t>
      </w:r>
      <w:r>
        <w:rPr>
          <w:w w:val="105"/>
          <w:sz w:val="19"/>
          <w:u w:val="none"/>
        </w:rPr>
        <w:t>times</w:t>
      </w:r>
      <w:r>
        <w:rPr>
          <w:spacing w:val="-5"/>
          <w:w w:val="105"/>
          <w:sz w:val="19"/>
          <w:u w:val="none"/>
        </w:rPr>
        <w:t xml:space="preserve"> </w:t>
      </w:r>
      <w:r>
        <w:rPr>
          <w:w w:val="105"/>
          <w:sz w:val="19"/>
          <w:u w:val="none"/>
        </w:rPr>
        <w:t>in</w:t>
      </w:r>
      <w:r>
        <w:rPr>
          <w:spacing w:val="-5"/>
          <w:w w:val="105"/>
          <w:sz w:val="19"/>
          <w:u w:val="none"/>
        </w:rPr>
        <w:t xml:space="preserve"> </w:t>
      </w:r>
      <w:r>
        <w:rPr>
          <w:w w:val="105"/>
          <w:sz w:val="19"/>
          <w:u w:val="none"/>
        </w:rPr>
        <w:t>full</w:t>
      </w:r>
      <w:r>
        <w:rPr>
          <w:spacing w:val="-6"/>
          <w:w w:val="105"/>
          <w:sz w:val="19"/>
          <w:u w:val="none"/>
        </w:rPr>
        <w:t xml:space="preserve"> </w:t>
      </w:r>
      <w:r>
        <w:rPr>
          <w:w w:val="105"/>
          <w:sz w:val="19"/>
          <w:u w:val="none"/>
        </w:rPr>
        <w:t>force</w:t>
      </w:r>
      <w:r>
        <w:rPr>
          <w:spacing w:val="-5"/>
          <w:w w:val="105"/>
          <w:sz w:val="19"/>
          <w:u w:val="none"/>
        </w:rPr>
        <w:t xml:space="preserve"> </w:t>
      </w:r>
      <w:r>
        <w:rPr>
          <w:w w:val="105"/>
          <w:sz w:val="19"/>
          <w:u w:val="none"/>
        </w:rPr>
        <w:t>and</w:t>
      </w:r>
      <w:r>
        <w:rPr>
          <w:spacing w:val="-5"/>
          <w:w w:val="105"/>
          <w:sz w:val="19"/>
          <w:u w:val="none"/>
        </w:rPr>
        <w:t xml:space="preserve"> </w:t>
      </w:r>
      <w:r>
        <w:rPr>
          <w:w w:val="105"/>
          <w:sz w:val="19"/>
          <w:u w:val="none"/>
        </w:rPr>
        <w:t>effect.</w:t>
      </w:r>
      <w:r>
        <w:rPr>
          <w:spacing w:val="-6"/>
          <w:w w:val="105"/>
          <w:sz w:val="19"/>
          <w:u w:val="none"/>
        </w:rPr>
        <w:t xml:space="preserve"> </w:t>
      </w:r>
      <w:r>
        <w:rPr>
          <w:w w:val="105"/>
          <w:sz w:val="19"/>
          <w:u w:val="none"/>
        </w:rPr>
        <w:t>If</w:t>
      </w:r>
      <w:r>
        <w:rPr>
          <w:spacing w:val="-6"/>
          <w:w w:val="105"/>
          <w:sz w:val="19"/>
          <w:u w:val="none"/>
        </w:rPr>
        <w:t xml:space="preserve"> </w:t>
      </w:r>
      <w:r>
        <w:rPr>
          <w:w w:val="105"/>
          <w:sz w:val="19"/>
          <w:u w:val="none"/>
        </w:rPr>
        <w:t>any</w:t>
      </w:r>
      <w:r>
        <w:rPr>
          <w:spacing w:val="-5"/>
          <w:w w:val="105"/>
          <w:sz w:val="19"/>
          <w:u w:val="none"/>
        </w:rPr>
        <w:t xml:space="preserve"> </w:t>
      </w:r>
      <w:r>
        <w:rPr>
          <w:w w:val="105"/>
          <w:sz w:val="19"/>
          <w:u w:val="none"/>
        </w:rPr>
        <w:t>portion</w:t>
      </w:r>
      <w:r>
        <w:rPr>
          <w:spacing w:val="-5"/>
          <w:w w:val="105"/>
          <w:sz w:val="19"/>
          <w:u w:val="none"/>
        </w:rPr>
        <w:t xml:space="preserve"> </w:t>
      </w:r>
      <w:r>
        <w:rPr>
          <w:w w:val="105"/>
          <w:sz w:val="19"/>
          <w:u w:val="none"/>
        </w:rPr>
        <w:t>of</w:t>
      </w:r>
      <w:r>
        <w:rPr>
          <w:spacing w:val="-6"/>
          <w:w w:val="105"/>
          <w:sz w:val="19"/>
          <w:u w:val="none"/>
        </w:rPr>
        <w:t xml:space="preserve"> </w:t>
      </w:r>
      <w:r>
        <w:rPr>
          <w:w w:val="105"/>
          <w:sz w:val="19"/>
          <w:u w:val="none"/>
        </w:rPr>
        <w:t>this</w:t>
      </w:r>
      <w:r>
        <w:rPr>
          <w:spacing w:val="-5"/>
          <w:w w:val="105"/>
          <w:sz w:val="19"/>
          <w:u w:val="none"/>
        </w:rPr>
        <w:t xml:space="preserve"> </w:t>
      </w:r>
      <w:r>
        <w:rPr>
          <w:w w:val="105"/>
          <w:sz w:val="19"/>
          <w:u w:val="none"/>
        </w:rPr>
        <w:t>Agreement is found by the proper authority to be unenforceable, that provision shall be severed and the remainder of this Agreement</w:t>
      </w:r>
      <w:r>
        <w:rPr>
          <w:spacing w:val="-12"/>
          <w:w w:val="105"/>
          <w:sz w:val="19"/>
          <w:u w:val="none"/>
        </w:rPr>
        <w:t xml:space="preserve"> </w:t>
      </w:r>
      <w:r>
        <w:rPr>
          <w:w w:val="105"/>
          <w:sz w:val="19"/>
          <w:u w:val="none"/>
        </w:rPr>
        <w:t>will</w:t>
      </w:r>
      <w:r>
        <w:rPr>
          <w:spacing w:val="-12"/>
          <w:w w:val="105"/>
          <w:sz w:val="19"/>
          <w:u w:val="none"/>
        </w:rPr>
        <w:t xml:space="preserve"> </w:t>
      </w:r>
      <w:r>
        <w:rPr>
          <w:w w:val="105"/>
          <w:sz w:val="19"/>
          <w:u w:val="none"/>
        </w:rPr>
        <w:t>continue</w:t>
      </w:r>
      <w:r>
        <w:rPr>
          <w:spacing w:val="-11"/>
          <w:w w:val="105"/>
          <w:sz w:val="19"/>
          <w:u w:val="none"/>
        </w:rPr>
        <w:t xml:space="preserve"> </w:t>
      </w:r>
      <w:r>
        <w:rPr>
          <w:w w:val="105"/>
          <w:sz w:val="19"/>
          <w:u w:val="none"/>
        </w:rPr>
        <w:t>in</w:t>
      </w:r>
      <w:r>
        <w:rPr>
          <w:spacing w:val="-11"/>
          <w:w w:val="105"/>
          <w:sz w:val="19"/>
          <w:u w:val="none"/>
        </w:rPr>
        <w:t xml:space="preserve"> </w:t>
      </w:r>
      <w:r>
        <w:rPr>
          <w:w w:val="105"/>
          <w:sz w:val="19"/>
          <w:u w:val="none"/>
        </w:rPr>
        <w:t>full</w:t>
      </w:r>
      <w:r>
        <w:rPr>
          <w:spacing w:val="-12"/>
          <w:w w:val="105"/>
          <w:sz w:val="19"/>
          <w:u w:val="none"/>
        </w:rPr>
        <w:t xml:space="preserve"> </w:t>
      </w:r>
      <w:r>
        <w:rPr>
          <w:w w:val="105"/>
          <w:sz w:val="19"/>
          <w:u w:val="none"/>
        </w:rPr>
        <w:t>force</w:t>
      </w:r>
      <w:r>
        <w:rPr>
          <w:spacing w:val="-11"/>
          <w:w w:val="105"/>
          <w:sz w:val="19"/>
          <w:u w:val="none"/>
        </w:rPr>
        <w:t xml:space="preserve"> </w:t>
      </w:r>
      <w:r>
        <w:rPr>
          <w:w w:val="105"/>
          <w:sz w:val="19"/>
          <w:u w:val="none"/>
        </w:rPr>
        <w:t>and</w:t>
      </w:r>
      <w:r>
        <w:rPr>
          <w:spacing w:val="-11"/>
          <w:w w:val="105"/>
          <w:sz w:val="19"/>
          <w:u w:val="none"/>
        </w:rPr>
        <w:t xml:space="preserve"> </w:t>
      </w:r>
      <w:r>
        <w:rPr>
          <w:w w:val="105"/>
          <w:sz w:val="19"/>
          <w:u w:val="none"/>
        </w:rPr>
        <w:t>effect.</w:t>
      </w:r>
      <w:r>
        <w:rPr>
          <w:spacing w:val="-12"/>
          <w:w w:val="105"/>
          <w:sz w:val="19"/>
          <w:u w:val="none"/>
        </w:rPr>
        <w:t xml:space="preserve"> </w:t>
      </w:r>
      <w:r>
        <w:rPr>
          <w:w w:val="105"/>
          <w:sz w:val="19"/>
          <w:u w:val="none"/>
        </w:rPr>
        <w:t>No</w:t>
      </w:r>
      <w:r>
        <w:rPr>
          <w:spacing w:val="-11"/>
          <w:w w:val="105"/>
          <w:sz w:val="19"/>
          <w:u w:val="none"/>
        </w:rPr>
        <w:t xml:space="preserve"> </w:t>
      </w:r>
      <w:r>
        <w:rPr>
          <w:w w:val="105"/>
          <w:sz w:val="19"/>
          <w:u w:val="none"/>
        </w:rPr>
        <w:t>amendment,</w:t>
      </w:r>
      <w:r>
        <w:rPr>
          <w:spacing w:val="-12"/>
          <w:w w:val="105"/>
          <w:sz w:val="19"/>
          <w:u w:val="none"/>
        </w:rPr>
        <w:t xml:space="preserve"> </w:t>
      </w:r>
      <w:r>
        <w:rPr>
          <w:w w:val="105"/>
          <w:sz w:val="19"/>
          <w:u w:val="none"/>
        </w:rPr>
        <w:t>modification</w:t>
      </w:r>
      <w:r>
        <w:rPr>
          <w:spacing w:val="-11"/>
          <w:w w:val="105"/>
          <w:sz w:val="19"/>
          <w:u w:val="none"/>
        </w:rPr>
        <w:t xml:space="preserve"> </w:t>
      </w:r>
      <w:r>
        <w:rPr>
          <w:w w:val="105"/>
          <w:sz w:val="19"/>
          <w:u w:val="none"/>
        </w:rPr>
        <w:t>and/or</w:t>
      </w:r>
      <w:r>
        <w:rPr>
          <w:spacing w:val="-12"/>
          <w:w w:val="105"/>
          <w:sz w:val="19"/>
          <w:u w:val="none"/>
        </w:rPr>
        <w:t xml:space="preserve"> </w:t>
      </w:r>
      <w:r>
        <w:rPr>
          <w:w w:val="105"/>
          <w:sz w:val="19"/>
          <w:u w:val="none"/>
        </w:rPr>
        <w:t>discharge</w:t>
      </w:r>
      <w:r>
        <w:rPr>
          <w:spacing w:val="-11"/>
          <w:w w:val="105"/>
          <w:sz w:val="19"/>
          <w:u w:val="none"/>
        </w:rPr>
        <w:t xml:space="preserve"> </w:t>
      </w:r>
      <w:r>
        <w:rPr>
          <w:w w:val="105"/>
          <w:sz w:val="19"/>
          <w:u w:val="none"/>
        </w:rPr>
        <w:t>of</w:t>
      </w:r>
      <w:r>
        <w:rPr>
          <w:spacing w:val="-12"/>
          <w:w w:val="105"/>
          <w:sz w:val="19"/>
          <w:u w:val="none"/>
        </w:rPr>
        <w:t xml:space="preserve"> </w:t>
      </w:r>
      <w:r>
        <w:rPr>
          <w:w w:val="105"/>
          <w:sz w:val="19"/>
          <w:u w:val="none"/>
        </w:rPr>
        <w:t>this</w:t>
      </w:r>
      <w:r>
        <w:rPr>
          <w:spacing w:val="-12"/>
          <w:w w:val="105"/>
          <w:sz w:val="19"/>
          <w:u w:val="none"/>
        </w:rPr>
        <w:t xml:space="preserve"> </w:t>
      </w:r>
      <w:r>
        <w:rPr>
          <w:w w:val="105"/>
          <w:sz w:val="19"/>
          <w:u w:val="none"/>
        </w:rPr>
        <w:t>Agreement</w:t>
      </w:r>
      <w:r>
        <w:rPr>
          <w:spacing w:val="-12"/>
          <w:w w:val="105"/>
          <w:sz w:val="19"/>
          <w:u w:val="none"/>
        </w:rPr>
        <w:t xml:space="preserve"> </w:t>
      </w:r>
      <w:r>
        <w:rPr>
          <w:w w:val="105"/>
          <w:sz w:val="19"/>
          <w:u w:val="none"/>
        </w:rPr>
        <w:t>shall be</w:t>
      </w:r>
      <w:r>
        <w:rPr>
          <w:spacing w:val="-14"/>
          <w:w w:val="105"/>
          <w:sz w:val="19"/>
          <w:u w:val="none"/>
        </w:rPr>
        <w:t xml:space="preserve"> </w:t>
      </w:r>
      <w:r>
        <w:rPr>
          <w:w w:val="105"/>
          <w:sz w:val="19"/>
          <w:u w:val="none"/>
        </w:rPr>
        <w:t>valid</w:t>
      </w:r>
      <w:r>
        <w:rPr>
          <w:spacing w:val="-14"/>
          <w:w w:val="105"/>
          <w:sz w:val="19"/>
          <w:u w:val="none"/>
        </w:rPr>
        <w:t xml:space="preserve"> </w:t>
      </w:r>
      <w:r>
        <w:rPr>
          <w:w w:val="105"/>
          <w:sz w:val="19"/>
          <w:u w:val="none"/>
        </w:rPr>
        <w:t>or</w:t>
      </w:r>
      <w:r>
        <w:rPr>
          <w:spacing w:val="-15"/>
          <w:w w:val="105"/>
          <w:sz w:val="19"/>
          <w:u w:val="none"/>
        </w:rPr>
        <w:t xml:space="preserve"> </w:t>
      </w:r>
      <w:r>
        <w:rPr>
          <w:w w:val="105"/>
          <w:sz w:val="19"/>
          <w:u w:val="none"/>
        </w:rPr>
        <w:t>bind</w:t>
      </w:r>
      <w:r>
        <w:rPr>
          <w:w w:val="105"/>
          <w:sz w:val="19"/>
          <w:u w:val="none"/>
        </w:rPr>
        <w:t>ing</w:t>
      </w:r>
      <w:r>
        <w:rPr>
          <w:spacing w:val="-14"/>
          <w:w w:val="105"/>
          <w:sz w:val="19"/>
          <w:u w:val="none"/>
        </w:rPr>
        <w:t xml:space="preserve"> </w:t>
      </w:r>
      <w:r>
        <w:rPr>
          <w:w w:val="105"/>
          <w:sz w:val="19"/>
          <w:u w:val="none"/>
        </w:rPr>
        <w:t>on</w:t>
      </w:r>
      <w:r>
        <w:rPr>
          <w:spacing w:val="-14"/>
          <w:w w:val="105"/>
          <w:sz w:val="19"/>
          <w:u w:val="none"/>
        </w:rPr>
        <w:t xml:space="preserve"> </w:t>
      </w:r>
      <w:r>
        <w:rPr>
          <w:w w:val="105"/>
          <w:sz w:val="19"/>
          <w:u w:val="none"/>
        </w:rPr>
        <w:t>the</w:t>
      </w:r>
      <w:r>
        <w:rPr>
          <w:spacing w:val="-14"/>
          <w:w w:val="105"/>
          <w:sz w:val="19"/>
          <w:u w:val="none"/>
        </w:rPr>
        <w:t xml:space="preserve"> </w:t>
      </w:r>
      <w:r>
        <w:rPr>
          <w:w w:val="105"/>
          <w:sz w:val="19"/>
          <w:u w:val="none"/>
        </w:rPr>
        <w:t>Parties</w:t>
      </w:r>
      <w:r>
        <w:rPr>
          <w:spacing w:val="-14"/>
          <w:w w:val="105"/>
          <w:sz w:val="19"/>
          <w:u w:val="none"/>
        </w:rPr>
        <w:t xml:space="preserve"> </w:t>
      </w:r>
      <w:r>
        <w:rPr>
          <w:w w:val="105"/>
          <w:sz w:val="19"/>
          <w:u w:val="none"/>
        </w:rPr>
        <w:t>unless</w:t>
      </w:r>
      <w:r>
        <w:rPr>
          <w:spacing w:val="-14"/>
          <w:w w:val="105"/>
          <w:sz w:val="19"/>
          <w:u w:val="none"/>
        </w:rPr>
        <w:t xml:space="preserve"> </w:t>
      </w:r>
      <w:r>
        <w:rPr>
          <w:w w:val="105"/>
          <w:sz w:val="19"/>
          <w:u w:val="none"/>
        </w:rPr>
        <w:t>made</w:t>
      </w:r>
      <w:r>
        <w:rPr>
          <w:spacing w:val="-14"/>
          <w:w w:val="105"/>
          <w:sz w:val="19"/>
          <w:u w:val="none"/>
        </w:rPr>
        <w:t xml:space="preserve"> </w:t>
      </w:r>
      <w:r>
        <w:rPr>
          <w:w w:val="105"/>
          <w:sz w:val="19"/>
          <w:u w:val="none"/>
        </w:rPr>
        <w:t>in</w:t>
      </w:r>
      <w:r>
        <w:rPr>
          <w:spacing w:val="-14"/>
          <w:w w:val="105"/>
          <w:sz w:val="19"/>
          <w:u w:val="none"/>
        </w:rPr>
        <w:t xml:space="preserve"> </w:t>
      </w:r>
      <w:r>
        <w:rPr>
          <w:w w:val="105"/>
          <w:sz w:val="19"/>
          <w:u w:val="none"/>
        </w:rPr>
        <w:t>writing</w:t>
      </w:r>
      <w:r>
        <w:rPr>
          <w:spacing w:val="-14"/>
          <w:w w:val="105"/>
          <w:sz w:val="19"/>
          <w:u w:val="none"/>
        </w:rPr>
        <w:t xml:space="preserve"> </w:t>
      </w:r>
      <w:r>
        <w:rPr>
          <w:w w:val="105"/>
          <w:sz w:val="19"/>
          <w:u w:val="none"/>
        </w:rPr>
        <w:t>and</w:t>
      </w:r>
      <w:r>
        <w:rPr>
          <w:spacing w:val="-14"/>
          <w:w w:val="105"/>
          <w:sz w:val="19"/>
          <w:u w:val="none"/>
        </w:rPr>
        <w:t xml:space="preserve"> </w:t>
      </w:r>
      <w:r>
        <w:rPr>
          <w:w w:val="105"/>
          <w:sz w:val="19"/>
          <w:u w:val="none"/>
        </w:rPr>
        <w:t>signed</w:t>
      </w:r>
      <w:r>
        <w:rPr>
          <w:spacing w:val="-14"/>
          <w:w w:val="105"/>
          <w:sz w:val="19"/>
          <w:u w:val="none"/>
        </w:rPr>
        <w:t xml:space="preserve"> </w:t>
      </w:r>
      <w:r>
        <w:rPr>
          <w:w w:val="105"/>
          <w:sz w:val="19"/>
          <w:u w:val="none"/>
        </w:rPr>
        <w:t>on</w:t>
      </w:r>
      <w:r>
        <w:rPr>
          <w:spacing w:val="-14"/>
          <w:w w:val="105"/>
          <w:sz w:val="19"/>
          <w:u w:val="none"/>
        </w:rPr>
        <w:t xml:space="preserve"> </w:t>
      </w:r>
      <w:r>
        <w:rPr>
          <w:w w:val="105"/>
          <w:sz w:val="19"/>
          <w:u w:val="none"/>
        </w:rPr>
        <w:t>behalf</w:t>
      </w:r>
      <w:r>
        <w:rPr>
          <w:spacing w:val="-15"/>
          <w:w w:val="105"/>
          <w:sz w:val="19"/>
          <w:u w:val="none"/>
        </w:rPr>
        <w:t xml:space="preserve"> </w:t>
      </w:r>
      <w:r>
        <w:rPr>
          <w:w w:val="105"/>
          <w:sz w:val="19"/>
          <w:u w:val="none"/>
        </w:rPr>
        <w:t>of</w:t>
      </w:r>
      <w:r>
        <w:rPr>
          <w:spacing w:val="-15"/>
          <w:w w:val="105"/>
          <w:sz w:val="19"/>
          <w:u w:val="none"/>
        </w:rPr>
        <w:t xml:space="preserve"> </w:t>
      </w:r>
      <w:r>
        <w:rPr>
          <w:w w:val="105"/>
          <w:sz w:val="19"/>
          <w:u w:val="none"/>
        </w:rPr>
        <w:t>each</w:t>
      </w:r>
      <w:r>
        <w:rPr>
          <w:spacing w:val="-14"/>
          <w:w w:val="105"/>
          <w:sz w:val="19"/>
          <w:u w:val="none"/>
        </w:rPr>
        <w:t xml:space="preserve"> </w:t>
      </w:r>
      <w:r>
        <w:rPr>
          <w:w w:val="105"/>
          <w:sz w:val="19"/>
          <w:u w:val="none"/>
        </w:rPr>
        <w:t>of</w:t>
      </w:r>
      <w:r>
        <w:rPr>
          <w:spacing w:val="-15"/>
          <w:w w:val="105"/>
          <w:sz w:val="19"/>
          <w:u w:val="none"/>
        </w:rPr>
        <w:t xml:space="preserve"> </w:t>
      </w:r>
      <w:r>
        <w:rPr>
          <w:w w:val="105"/>
          <w:sz w:val="19"/>
          <w:u w:val="none"/>
        </w:rPr>
        <w:t>the</w:t>
      </w:r>
      <w:r>
        <w:rPr>
          <w:spacing w:val="-14"/>
          <w:w w:val="105"/>
          <w:sz w:val="19"/>
          <w:u w:val="none"/>
        </w:rPr>
        <w:t xml:space="preserve"> </w:t>
      </w:r>
      <w:r>
        <w:rPr>
          <w:w w:val="105"/>
          <w:sz w:val="19"/>
          <w:u w:val="none"/>
        </w:rPr>
        <w:t>Parties</w:t>
      </w:r>
      <w:r>
        <w:rPr>
          <w:spacing w:val="-14"/>
          <w:w w:val="105"/>
          <w:sz w:val="19"/>
          <w:u w:val="none"/>
        </w:rPr>
        <w:t xml:space="preserve"> </w:t>
      </w:r>
      <w:r>
        <w:rPr>
          <w:w w:val="105"/>
          <w:sz w:val="19"/>
          <w:u w:val="none"/>
        </w:rPr>
        <w:t>by</w:t>
      </w:r>
      <w:r>
        <w:rPr>
          <w:spacing w:val="-14"/>
          <w:w w:val="105"/>
          <w:sz w:val="19"/>
          <w:u w:val="none"/>
        </w:rPr>
        <w:t xml:space="preserve"> </w:t>
      </w:r>
      <w:r>
        <w:rPr>
          <w:w w:val="105"/>
          <w:sz w:val="19"/>
          <w:u w:val="none"/>
        </w:rPr>
        <w:t>their</w:t>
      </w:r>
      <w:r>
        <w:rPr>
          <w:spacing w:val="-15"/>
          <w:w w:val="105"/>
          <w:sz w:val="19"/>
          <w:u w:val="none"/>
        </w:rPr>
        <w:t xml:space="preserve"> </w:t>
      </w:r>
      <w:r>
        <w:rPr>
          <w:w w:val="105"/>
          <w:sz w:val="19"/>
          <w:u w:val="none"/>
        </w:rPr>
        <w:t>respective duly</w:t>
      </w:r>
      <w:r>
        <w:rPr>
          <w:spacing w:val="-8"/>
          <w:w w:val="105"/>
          <w:sz w:val="19"/>
          <w:u w:val="none"/>
        </w:rPr>
        <w:t xml:space="preserve"> </w:t>
      </w:r>
      <w:r>
        <w:rPr>
          <w:w w:val="105"/>
          <w:sz w:val="19"/>
          <w:u w:val="none"/>
        </w:rPr>
        <w:t>authorized</w:t>
      </w:r>
      <w:r>
        <w:rPr>
          <w:spacing w:val="-8"/>
          <w:w w:val="105"/>
          <w:sz w:val="19"/>
          <w:u w:val="none"/>
        </w:rPr>
        <w:t xml:space="preserve"> </w:t>
      </w:r>
      <w:r>
        <w:rPr>
          <w:w w:val="105"/>
          <w:sz w:val="19"/>
          <w:u w:val="none"/>
        </w:rPr>
        <w:t>officers</w:t>
      </w:r>
      <w:r>
        <w:rPr>
          <w:spacing w:val="-8"/>
          <w:w w:val="105"/>
          <w:sz w:val="19"/>
          <w:u w:val="none"/>
        </w:rPr>
        <w:t xml:space="preserve"> </w:t>
      </w:r>
      <w:r>
        <w:rPr>
          <w:w w:val="105"/>
          <w:sz w:val="19"/>
          <w:u w:val="none"/>
        </w:rPr>
        <w:t>or</w:t>
      </w:r>
      <w:r>
        <w:rPr>
          <w:spacing w:val="-9"/>
          <w:w w:val="105"/>
          <w:sz w:val="19"/>
          <w:u w:val="none"/>
        </w:rPr>
        <w:t xml:space="preserve"> </w:t>
      </w:r>
      <w:r>
        <w:rPr>
          <w:w w:val="105"/>
          <w:sz w:val="19"/>
          <w:u w:val="none"/>
        </w:rPr>
        <w:t>Representatives.</w:t>
      </w:r>
      <w:r>
        <w:rPr>
          <w:spacing w:val="-9"/>
          <w:w w:val="105"/>
          <w:sz w:val="19"/>
          <w:u w:val="none"/>
        </w:rPr>
        <w:t xml:space="preserve"> </w:t>
      </w:r>
      <w:r>
        <w:rPr>
          <w:w w:val="105"/>
          <w:sz w:val="19"/>
          <w:u w:val="none"/>
        </w:rPr>
        <w:t>Any</w:t>
      </w:r>
      <w:r>
        <w:rPr>
          <w:spacing w:val="-8"/>
          <w:w w:val="105"/>
          <w:sz w:val="19"/>
          <w:u w:val="none"/>
        </w:rPr>
        <w:t xml:space="preserve"> </w:t>
      </w:r>
      <w:r>
        <w:rPr>
          <w:w w:val="105"/>
          <w:sz w:val="19"/>
          <w:u w:val="none"/>
        </w:rPr>
        <w:t>person</w:t>
      </w:r>
      <w:r>
        <w:rPr>
          <w:spacing w:val="-8"/>
          <w:w w:val="105"/>
          <w:sz w:val="19"/>
          <w:u w:val="none"/>
        </w:rPr>
        <w:t xml:space="preserve"> </w:t>
      </w:r>
      <w:r>
        <w:rPr>
          <w:w w:val="105"/>
          <w:sz w:val="19"/>
          <w:u w:val="none"/>
        </w:rPr>
        <w:t>signing</w:t>
      </w:r>
      <w:r>
        <w:rPr>
          <w:spacing w:val="-8"/>
          <w:w w:val="105"/>
          <w:sz w:val="19"/>
          <w:u w:val="none"/>
        </w:rPr>
        <w:t xml:space="preserve"> </w:t>
      </w:r>
      <w:r>
        <w:rPr>
          <w:w w:val="105"/>
          <w:sz w:val="19"/>
          <w:u w:val="none"/>
        </w:rPr>
        <w:t>below</w:t>
      </w:r>
      <w:r>
        <w:rPr>
          <w:spacing w:val="-7"/>
          <w:w w:val="105"/>
          <w:sz w:val="19"/>
          <w:u w:val="none"/>
        </w:rPr>
        <w:t xml:space="preserve"> </w:t>
      </w:r>
      <w:r>
        <w:rPr>
          <w:w w:val="105"/>
          <w:sz w:val="19"/>
          <w:u w:val="none"/>
        </w:rPr>
        <w:t>on</w:t>
      </w:r>
      <w:r>
        <w:rPr>
          <w:spacing w:val="-8"/>
          <w:w w:val="105"/>
          <w:sz w:val="19"/>
          <w:u w:val="none"/>
        </w:rPr>
        <w:t xml:space="preserve"> </w:t>
      </w:r>
      <w:r>
        <w:rPr>
          <w:w w:val="105"/>
          <w:sz w:val="19"/>
          <w:u w:val="none"/>
        </w:rPr>
        <w:t>behalf</w:t>
      </w:r>
      <w:r>
        <w:rPr>
          <w:spacing w:val="-9"/>
          <w:w w:val="105"/>
          <w:sz w:val="19"/>
          <w:u w:val="none"/>
        </w:rPr>
        <w:t xml:space="preserve"> </w:t>
      </w:r>
      <w:r>
        <w:rPr>
          <w:w w:val="105"/>
          <w:sz w:val="19"/>
          <w:u w:val="none"/>
        </w:rPr>
        <w:t>of</w:t>
      </w:r>
      <w:r>
        <w:rPr>
          <w:spacing w:val="-9"/>
          <w:w w:val="105"/>
          <w:sz w:val="19"/>
          <w:u w:val="none"/>
        </w:rPr>
        <w:t xml:space="preserve"> </w:t>
      </w:r>
      <w:r>
        <w:rPr>
          <w:w w:val="105"/>
          <w:sz w:val="19"/>
          <w:u w:val="none"/>
        </w:rPr>
        <w:t>an</w:t>
      </w:r>
      <w:r>
        <w:rPr>
          <w:spacing w:val="-8"/>
          <w:w w:val="105"/>
          <w:sz w:val="19"/>
          <w:u w:val="none"/>
        </w:rPr>
        <w:t xml:space="preserve"> </w:t>
      </w:r>
      <w:r>
        <w:rPr>
          <w:w w:val="105"/>
          <w:sz w:val="19"/>
          <w:u w:val="none"/>
        </w:rPr>
        <w:t>entity</w:t>
      </w:r>
      <w:r>
        <w:rPr>
          <w:spacing w:val="-8"/>
          <w:w w:val="105"/>
          <w:sz w:val="19"/>
          <w:u w:val="none"/>
        </w:rPr>
        <w:t xml:space="preserve"> </w:t>
      </w:r>
      <w:r>
        <w:rPr>
          <w:w w:val="105"/>
          <w:sz w:val="19"/>
          <w:u w:val="none"/>
        </w:rPr>
        <w:t>represents</w:t>
      </w:r>
      <w:r>
        <w:rPr>
          <w:spacing w:val="-8"/>
          <w:w w:val="105"/>
          <w:sz w:val="19"/>
          <w:u w:val="none"/>
        </w:rPr>
        <w:t xml:space="preserve"> </w:t>
      </w:r>
      <w:r>
        <w:rPr>
          <w:w w:val="105"/>
          <w:sz w:val="19"/>
          <w:u w:val="none"/>
        </w:rPr>
        <w:t>and</w:t>
      </w:r>
      <w:r>
        <w:rPr>
          <w:spacing w:val="-8"/>
          <w:w w:val="105"/>
          <w:sz w:val="19"/>
          <w:u w:val="none"/>
        </w:rPr>
        <w:t xml:space="preserve"> </w:t>
      </w:r>
      <w:r>
        <w:rPr>
          <w:w w:val="105"/>
          <w:sz w:val="19"/>
          <w:u w:val="none"/>
        </w:rPr>
        <w:t>warrants that he/she has the authority to bind such entity. The prevailing Party in any action to enforce this Agreement shall be entitled to all costs, expenses and reasonable attorneys’ fees incurred in bringing such action. All notices hereunder shall b</w:t>
      </w:r>
      <w:r>
        <w:rPr>
          <w:w w:val="105"/>
          <w:sz w:val="19"/>
          <w:u w:val="none"/>
        </w:rPr>
        <w:t>e in writing and mailed, telefaxed or otherwise delivered to the Parties at their principal place of business, unless the Party to whom notice is to be given has provided a change of address to the other Party in writing</w:t>
      </w:r>
      <w:r>
        <w:rPr>
          <w:spacing w:val="-8"/>
          <w:w w:val="105"/>
          <w:sz w:val="19"/>
          <w:u w:val="none"/>
        </w:rPr>
        <w:t xml:space="preserve"> </w:t>
      </w:r>
      <w:r>
        <w:rPr>
          <w:w w:val="105"/>
          <w:sz w:val="19"/>
          <w:u w:val="none"/>
        </w:rPr>
        <w:t>(and</w:t>
      </w:r>
      <w:r>
        <w:rPr>
          <w:spacing w:val="-8"/>
          <w:w w:val="105"/>
          <w:sz w:val="19"/>
          <w:u w:val="none"/>
        </w:rPr>
        <w:t xml:space="preserve"> </w:t>
      </w:r>
      <w:r>
        <w:rPr>
          <w:w w:val="105"/>
          <w:sz w:val="19"/>
          <w:u w:val="none"/>
        </w:rPr>
        <w:t>then</w:t>
      </w:r>
      <w:r>
        <w:rPr>
          <w:spacing w:val="-8"/>
          <w:w w:val="105"/>
          <w:sz w:val="19"/>
          <w:u w:val="none"/>
        </w:rPr>
        <w:t xml:space="preserve"> </w:t>
      </w:r>
      <w:r>
        <w:rPr>
          <w:w w:val="105"/>
          <w:sz w:val="19"/>
          <w:u w:val="none"/>
        </w:rPr>
        <w:t>to</w:t>
      </w:r>
      <w:r>
        <w:rPr>
          <w:spacing w:val="-8"/>
          <w:w w:val="105"/>
          <w:sz w:val="19"/>
          <w:u w:val="none"/>
        </w:rPr>
        <w:t xml:space="preserve"> </w:t>
      </w:r>
      <w:r>
        <w:rPr>
          <w:w w:val="105"/>
          <w:sz w:val="19"/>
          <w:u w:val="none"/>
        </w:rPr>
        <w:t>such</w:t>
      </w:r>
      <w:r>
        <w:rPr>
          <w:spacing w:val="-8"/>
          <w:w w:val="105"/>
          <w:sz w:val="19"/>
          <w:u w:val="none"/>
        </w:rPr>
        <w:t xml:space="preserve"> </w:t>
      </w:r>
      <w:r>
        <w:rPr>
          <w:w w:val="105"/>
          <w:sz w:val="19"/>
          <w:u w:val="none"/>
        </w:rPr>
        <w:t>changed</w:t>
      </w:r>
      <w:r>
        <w:rPr>
          <w:spacing w:val="-8"/>
          <w:w w:val="105"/>
          <w:sz w:val="19"/>
          <w:u w:val="none"/>
        </w:rPr>
        <w:t xml:space="preserve"> </w:t>
      </w:r>
      <w:r>
        <w:rPr>
          <w:w w:val="105"/>
          <w:sz w:val="19"/>
          <w:u w:val="none"/>
        </w:rPr>
        <w:t>address),</w:t>
      </w:r>
      <w:r>
        <w:rPr>
          <w:spacing w:val="-9"/>
          <w:w w:val="105"/>
          <w:sz w:val="19"/>
          <w:u w:val="none"/>
        </w:rPr>
        <w:t xml:space="preserve"> </w:t>
      </w:r>
      <w:r>
        <w:rPr>
          <w:w w:val="105"/>
          <w:sz w:val="19"/>
          <w:u w:val="none"/>
        </w:rPr>
        <w:t>and</w:t>
      </w:r>
      <w:r>
        <w:rPr>
          <w:spacing w:val="-8"/>
          <w:w w:val="105"/>
          <w:sz w:val="19"/>
          <w:u w:val="none"/>
        </w:rPr>
        <w:t xml:space="preserve"> </w:t>
      </w:r>
      <w:r>
        <w:rPr>
          <w:w w:val="105"/>
          <w:sz w:val="19"/>
          <w:u w:val="none"/>
        </w:rPr>
        <w:t>shall</w:t>
      </w:r>
      <w:r>
        <w:rPr>
          <w:spacing w:val="-9"/>
          <w:w w:val="105"/>
          <w:sz w:val="19"/>
          <w:u w:val="none"/>
        </w:rPr>
        <w:t xml:space="preserve"> </w:t>
      </w:r>
      <w:r>
        <w:rPr>
          <w:w w:val="105"/>
          <w:sz w:val="19"/>
          <w:u w:val="none"/>
        </w:rPr>
        <w:t>be</w:t>
      </w:r>
      <w:r>
        <w:rPr>
          <w:spacing w:val="-8"/>
          <w:w w:val="105"/>
          <w:sz w:val="19"/>
          <w:u w:val="none"/>
        </w:rPr>
        <w:t xml:space="preserve"> </w:t>
      </w:r>
      <w:r>
        <w:rPr>
          <w:w w:val="105"/>
          <w:sz w:val="19"/>
          <w:u w:val="none"/>
        </w:rPr>
        <w:t>effective</w:t>
      </w:r>
      <w:r>
        <w:rPr>
          <w:spacing w:val="-8"/>
          <w:w w:val="105"/>
          <w:sz w:val="19"/>
          <w:u w:val="none"/>
        </w:rPr>
        <w:t xml:space="preserve"> </w:t>
      </w:r>
      <w:r>
        <w:rPr>
          <w:w w:val="105"/>
          <w:sz w:val="19"/>
          <w:u w:val="none"/>
        </w:rPr>
        <w:t>upon</w:t>
      </w:r>
      <w:r>
        <w:rPr>
          <w:spacing w:val="-8"/>
          <w:w w:val="105"/>
          <w:sz w:val="19"/>
          <w:u w:val="none"/>
        </w:rPr>
        <w:t xml:space="preserve"> </w:t>
      </w:r>
      <w:r>
        <w:rPr>
          <w:w w:val="105"/>
          <w:sz w:val="19"/>
          <w:u w:val="none"/>
        </w:rPr>
        <w:t>receipt</w:t>
      </w:r>
      <w:r>
        <w:rPr>
          <w:spacing w:val="-9"/>
          <w:w w:val="105"/>
          <w:sz w:val="19"/>
          <w:u w:val="none"/>
        </w:rPr>
        <w:t xml:space="preserve"> </w:t>
      </w:r>
      <w:r>
        <w:rPr>
          <w:w w:val="105"/>
          <w:sz w:val="19"/>
          <w:u w:val="none"/>
        </w:rPr>
        <w:t>or</w:t>
      </w:r>
      <w:r>
        <w:rPr>
          <w:spacing w:val="-9"/>
          <w:w w:val="105"/>
          <w:sz w:val="19"/>
          <w:u w:val="none"/>
        </w:rPr>
        <w:t xml:space="preserve"> </w:t>
      </w:r>
      <w:r>
        <w:rPr>
          <w:w w:val="105"/>
          <w:sz w:val="19"/>
          <w:u w:val="none"/>
        </w:rPr>
        <w:t>on</w:t>
      </w:r>
      <w:r>
        <w:rPr>
          <w:spacing w:val="-8"/>
          <w:w w:val="105"/>
          <w:sz w:val="19"/>
          <w:u w:val="none"/>
        </w:rPr>
        <w:t xml:space="preserve"> </w:t>
      </w:r>
      <w:r>
        <w:rPr>
          <w:w w:val="105"/>
          <w:sz w:val="19"/>
          <w:u w:val="none"/>
        </w:rPr>
        <w:t>the</w:t>
      </w:r>
      <w:r>
        <w:rPr>
          <w:spacing w:val="-8"/>
          <w:w w:val="105"/>
          <w:sz w:val="19"/>
          <w:u w:val="none"/>
        </w:rPr>
        <w:t xml:space="preserve"> </w:t>
      </w:r>
      <w:r>
        <w:rPr>
          <w:w w:val="105"/>
          <w:sz w:val="19"/>
          <w:u w:val="none"/>
        </w:rPr>
        <w:t>fifth</w:t>
      </w:r>
      <w:r>
        <w:rPr>
          <w:spacing w:val="-8"/>
          <w:w w:val="105"/>
          <w:sz w:val="19"/>
          <w:u w:val="none"/>
        </w:rPr>
        <w:t xml:space="preserve"> </w:t>
      </w:r>
      <w:r>
        <w:rPr>
          <w:w w:val="105"/>
          <w:sz w:val="19"/>
          <w:u w:val="none"/>
        </w:rPr>
        <w:t>(5th)</w:t>
      </w:r>
      <w:r>
        <w:rPr>
          <w:spacing w:val="-9"/>
          <w:w w:val="105"/>
          <w:sz w:val="19"/>
          <w:u w:val="none"/>
        </w:rPr>
        <w:t xml:space="preserve"> </w:t>
      </w:r>
      <w:r>
        <w:rPr>
          <w:w w:val="105"/>
          <w:sz w:val="19"/>
          <w:u w:val="none"/>
        </w:rPr>
        <w:t>business</w:t>
      </w:r>
      <w:r>
        <w:rPr>
          <w:spacing w:val="-9"/>
          <w:w w:val="105"/>
          <w:sz w:val="19"/>
          <w:u w:val="none"/>
        </w:rPr>
        <w:t xml:space="preserve"> </w:t>
      </w:r>
      <w:r>
        <w:rPr>
          <w:w w:val="105"/>
          <w:sz w:val="19"/>
          <w:u w:val="none"/>
        </w:rPr>
        <w:t>day</w:t>
      </w:r>
      <w:r>
        <w:rPr>
          <w:spacing w:val="-9"/>
          <w:w w:val="105"/>
          <w:sz w:val="19"/>
          <w:u w:val="none"/>
        </w:rPr>
        <w:t xml:space="preserve"> </w:t>
      </w:r>
      <w:r>
        <w:rPr>
          <w:w w:val="105"/>
          <w:sz w:val="19"/>
          <w:u w:val="none"/>
        </w:rPr>
        <w:t>after posting if by first class U.S. mail. Confirmation of execution by electronic transmission or a facsimile signature (in counterparts or otherwise) shall be binding upon any Party so</w:t>
      </w:r>
      <w:r>
        <w:rPr>
          <w:spacing w:val="5"/>
          <w:w w:val="105"/>
          <w:sz w:val="19"/>
          <w:u w:val="none"/>
        </w:rPr>
        <w:t xml:space="preserve"> </w:t>
      </w:r>
      <w:r>
        <w:rPr>
          <w:w w:val="105"/>
          <w:sz w:val="19"/>
          <w:u w:val="none"/>
        </w:rPr>
        <w:t>confirming.</w:t>
      </w:r>
    </w:p>
    <w:p w:rsidR="00424080" w:rsidRDefault="00424080">
      <w:pPr>
        <w:pStyle w:val="BodyText"/>
        <w:rPr>
          <w:sz w:val="22"/>
          <w:u w:val="none"/>
        </w:rPr>
      </w:pPr>
    </w:p>
    <w:p w:rsidR="00424080" w:rsidRDefault="00424080">
      <w:pPr>
        <w:pStyle w:val="BodyText"/>
        <w:rPr>
          <w:sz w:val="22"/>
          <w:u w:val="none"/>
        </w:rPr>
      </w:pPr>
    </w:p>
    <w:p w:rsidR="00424080" w:rsidRDefault="00424080">
      <w:pPr>
        <w:pStyle w:val="BodyText"/>
        <w:spacing w:before="8"/>
        <w:rPr>
          <w:sz w:val="18"/>
          <w:u w:val="none"/>
        </w:rPr>
      </w:pPr>
    </w:p>
    <w:p w:rsidR="00424080" w:rsidRDefault="00AF22AB">
      <w:pPr>
        <w:pStyle w:val="BodyText"/>
        <w:ind w:left="2141"/>
        <w:rPr>
          <w:u w:val="none"/>
        </w:rPr>
      </w:pPr>
      <w:r>
        <w:rPr>
          <w:w w:val="105"/>
          <w:u w:val="none"/>
        </w:rPr>
        <w:t>[THE REMAINDER OF THIS PAGE INTENTIONALLY LEFT BLANK.]</w:t>
      </w:r>
    </w:p>
    <w:p w:rsidR="00424080" w:rsidRDefault="00424080">
      <w:pPr>
        <w:sectPr w:rsidR="00424080">
          <w:pgSz w:w="12240" w:h="15840"/>
          <w:pgMar w:top="560" w:right="900" w:bottom="1100" w:left="900" w:header="0" w:footer="902" w:gutter="0"/>
          <w:cols w:space="720"/>
        </w:sectPr>
      </w:pPr>
    </w:p>
    <w:p w:rsidR="00424080" w:rsidRDefault="00AF22AB">
      <w:pPr>
        <w:pStyle w:val="BodyText"/>
        <w:spacing w:before="72" w:line="252" w:lineRule="auto"/>
        <w:ind w:left="107"/>
        <w:rPr>
          <w:u w:val="none"/>
        </w:rPr>
      </w:pPr>
      <w:r>
        <w:rPr>
          <w:b/>
          <w:w w:val="105"/>
          <w:u w:val="none"/>
        </w:rPr>
        <w:t>IN WITNESS WHEREOF</w:t>
      </w:r>
      <w:r>
        <w:rPr>
          <w:w w:val="105"/>
          <w:u w:val="none"/>
        </w:rPr>
        <w:t>, the Parties have made and executed this Agreement effective as of the date and year first written above.</w:t>
      </w:r>
    </w:p>
    <w:p w:rsidR="00424080" w:rsidRDefault="00424080">
      <w:pPr>
        <w:pStyle w:val="BodyText"/>
        <w:rPr>
          <w:sz w:val="22"/>
          <w:u w:val="none"/>
        </w:rPr>
      </w:pPr>
    </w:p>
    <w:p w:rsidR="00424080" w:rsidRDefault="00424080">
      <w:pPr>
        <w:pStyle w:val="BodyText"/>
        <w:spacing w:before="1"/>
        <w:rPr>
          <w:u w:val="none"/>
        </w:rPr>
      </w:pPr>
    </w:p>
    <w:p w:rsidR="00424080" w:rsidRDefault="00AF22AB" w:rsidP="00AF22AB">
      <w:pPr>
        <w:pStyle w:val="Heading1"/>
        <w:tabs>
          <w:tab w:val="left" w:pos="5312"/>
          <w:tab w:val="left" w:pos="9804"/>
        </w:tabs>
        <w:spacing w:before="0"/>
        <w:ind w:left="234"/>
        <w:jc w:val="left"/>
        <w:rPr>
          <w:rFonts w:ascii="Times New Roman"/>
          <w:b w:val="0"/>
        </w:rPr>
      </w:pPr>
      <w:r>
        <w:rPr>
          <w:w w:val="105"/>
        </w:rPr>
        <w:t>Fishtech</w:t>
      </w:r>
      <w:r>
        <w:rPr>
          <w:spacing w:val="-2"/>
          <w:w w:val="105"/>
        </w:rPr>
        <w:t xml:space="preserve"> </w:t>
      </w:r>
      <w:r>
        <w:rPr>
          <w:w w:val="105"/>
        </w:rPr>
        <w:t>Group,</w:t>
      </w:r>
      <w:r>
        <w:rPr>
          <w:spacing w:val="-3"/>
          <w:w w:val="105"/>
        </w:rPr>
        <w:t xml:space="preserve"> </w:t>
      </w:r>
      <w:r>
        <w:rPr>
          <w:w w:val="105"/>
        </w:rPr>
        <w:t>LLC</w:t>
      </w:r>
      <w:r>
        <w:rPr>
          <w:w w:val="105"/>
        </w:rPr>
        <w:tab/>
        <w:t>UNDERSIGNED</w:t>
      </w:r>
      <w:r>
        <w:rPr>
          <w:w w:val="105"/>
        </w:rPr>
        <w:t>:</w:t>
      </w:r>
      <w:r>
        <w:rPr>
          <w:spacing w:val="3"/>
        </w:rPr>
        <w:t xml:space="preserve"> </w:t>
      </w:r>
      <w:r>
        <w:rPr>
          <w:rFonts w:ascii="Times New Roman"/>
          <w:b w:val="0"/>
          <w:w w:val="103"/>
          <w:u w:val="single"/>
        </w:rPr>
        <w:t xml:space="preserve"> </w:t>
      </w:r>
      <w:del w:id="12" w:author="Rotem Regev" w:date="2017-11-19T11:18:00Z">
        <w:r w:rsidDel="00AF22AB">
          <w:rPr>
            <w:rFonts w:ascii="Times New Roman"/>
            <w:b w:val="0"/>
            <w:u w:val="single"/>
          </w:rPr>
          <w:tab/>
        </w:r>
      </w:del>
      <w:ins w:id="13" w:author="Rotem Regev" w:date="2017-11-19T11:18:00Z">
        <w:r>
          <w:rPr>
            <w:w w:val="105"/>
          </w:rPr>
          <w:t>CyberArk Software, Inc.</w:t>
        </w:r>
      </w:ins>
    </w:p>
    <w:p w:rsidR="00424080" w:rsidRDefault="00424080">
      <w:pPr>
        <w:pStyle w:val="BodyText"/>
        <w:rPr>
          <w:rFonts w:ascii="Times New Roman"/>
          <w:sz w:val="20"/>
          <w:u w:val="none"/>
        </w:rPr>
      </w:pPr>
    </w:p>
    <w:p w:rsidR="00424080" w:rsidRDefault="00424080">
      <w:pPr>
        <w:pStyle w:val="BodyText"/>
        <w:rPr>
          <w:rFonts w:ascii="Times New Roman"/>
          <w:sz w:val="20"/>
          <w:u w:val="none"/>
        </w:rPr>
      </w:pPr>
    </w:p>
    <w:p w:rsidR="00424080" w:rsidRDefault="00AF22AB">
      <w:pPr>
        <w:pStyle w:val="BodyText"/>
        <w:spacing w:before="10"/>
        <w:rPr>
          <w:rFonts w:ascii="Times New Roman"/>
          <w:sz w:val="29"/>
          <w:u w:val="none"/>
        </w:rPr>
      </w:pPr>
      <w:r>
        <w:pict>
          <v:line id="_x0000_s2055" style="position:absolute;z-index:251655168;mso-wrap-distance-left:0;mso-wrap-distance-right:0;mso-position-horizontal-relative:page" from="55.9pt,19.4pt" to="289.45pt,19.4pt" strokeweight=".48pt">
            <w10:wrap type="topAndBottom" anchorx="page"/>
          </v:line>
        </w:pict>
      </w:r>
      <w:r>
        <w:pict>
          <v:line id="_x0000_s2054" style="position:absolute;z-index:251656192;mso-wrap-distance-left:0;mso-wrap-distance-right:0;mso-position-horizontal-relative:page" from="303.85pt,19.4pt" to="544.8pt,19.4pt" strokeweight=".48pt">
            <w10:wrap type="topAndBottom" anchorx="page"/>
          </v:line>
        </w:pict>
      </w:r>
    </w:p>
    <w:p w:rsidR="00424080" w:rsidRDefault="00AF22AB">
      <w:pPr>
        <w:tabs>
          <w:tab w:val="left" w:pos="5257"/>
        </w:tabs>
        <w:spacing w:before="46"/>
        <w:ind w:left="234"/>
        <w:rPr>
          <w:sz w:val="17"/>
        </w:rPr>
      </w:pPr>
      <w:r>
        <w:rPr>
          <w:sz w:val="17"/>
        </w:rPr>
        <w:t>Authorized</w:t>
      </w:r>
      <w:r>
        <w:rPr>
          <w:spacing w:val="-2"/>
          <w:sz w:val="17"/>
        </w:rPr>
        <w:t xml:space="preserve"> </w:t>
      </w:r>
      <w:r>
        <w:rPr>
          <w:sz w:val="17"/>
        </w:rPr>
        <w:t>Signature</w:t>
      </w:r>
      <w:r>
        <w:rPr>
          <w:sz w:val="17"/>
        </w:rPr>
        <w:tab/>
        <w:t>Authorized</w:t>
      </w:r>
      <w:r>
        <w:rPr>
          <w:spacing w:val="-8"/>
          <w:sz w:val="17"/>
        </w:rPr>
        <w:t xml:space="preserve"> </w:t>
      </w:r>
      <w:r>
        <w:rPr>
          <w:sz w:val="17"/>
        </w:rPr>
        <w:t>Signature</w:t>
      </w:r>
    </w:p>
    <w:p w:rsidR="00424080" w:rsidRDefault="00AF22AB">
      <w:pPr>
        <w:pStyle w:val="BodyText"/>
        <w:spacing w:before="4"/>
        <w:rPr>
          <w:sz w:val="24"/>
          <w:u w:val="none"/>
        </w:rPr>
      </w:pPr>
      <w:r>
        <w:pict>
          <v:line id="_x0000_s2053" style="position:absolute;z-index:251657216;mso-wrap-distance-left:0;mso-wrap-distance-right:0;mso-position-horizontal-relative:page" from="55.9pt,16.25pt" to="289.45pt,16.25pt" strokeweight=".48pt">
            <w10:wrap type="topAndBottom" anchorx="page"/>
          </v:line>
        </w:pict>
      </w:r>
      <w:r>
        <w:pict>
          <v:line id="_x0000_s2052" style="position:absolute;z-index:251658240;mso-wrap-distance-left:0;mso-wrap-distance-right:0;mso-position-horizontal-relative:page" from="303.85pt,16.25pt" to="544.8pt,16.25pt" strokeweight=".48pt">
            <w10:wrap type="topAndBottom" anchorx="page"/>
          </v:line>
        </w:pict>
      </w:r>
    </w:p>
    <w:p w:rsidR="00424080" w:rsidRDefault="00AF22AB">
      <w:pPr>
        <w:tabs>
          <w:tab w:val="left" w:pos="5257"/>
        </w:tabs>
        <w:spacing w:before="46"/>
        <w:ind w:left="234"/>
        <w:rPr>
          <w:sz w:val="17"/>
        </w:rPr>
      </w:pPr>
      <w:r>
        <w:rPr>
          <w:sz w:val="17"/>
        </w:rPr>
        <w:t>Printed</w:t>
      </w:r>
      <w:r>
        <w:rPr>
          <w:spacing w:val="-1"/>
          <w:sz w:val="17"/>
        </w:rPr>
        <w:t xml:space="preserve"> </w:t>
      </w:r>
      <w:r>
        <w:rPr>
          <w:sz w:val="17"/>
        </w:rPr>
        <w:t>Name</w:t>
      </w:r>
      <w:r>
        <w:rPr>
          <w:sz w:val="17"/>
        </w:rPr>
        <w:tab/>
        <w:t>Printed Name</w:t>
      </w:r>
    </w:p>
    <w:p w:rsidR="00424080" w:rsidRDefault="00AF22AB">
      <w:pPr>
        <w:pStyle w:val="BodyText"/>
        <w:spacing w:before="4"/>
        <w:rPr>
          <w:sz w:val="24"/>
          <w:u w:val="none"/>
        </w:rPr>
      </w:pPr>
      <w:r>
        <w:pict>
          <v:line id="_x0000_s2051" style="position:absolute;z-index:251659264;mso-wrap-distance-left:0;mso-wrap-distance-right:0;mso-position-horizontal-relative:page" from="55.9pt,16.25pt" to="289.45pt,16.25pt" strokeweight=".48pt">
            <w10:wrap type="topAndBottom" anchorx="page"/>
          </v:line>
        </w:pict>
      </w:r>
      <w:r>
        <w:pict>
          <v:line id="_x0000_s2050" style="position:absolute;z-index:251660288;mso-wrap-distance-left:0;mso-wrap-distance-right:0;mso-position-horizontal-relative:page" from="303.85pt,16.25pt" to="544.8pt,16.25pt" strokeweight=".48pt">
            <w10:wrap type="topAndBottom" anchorx="page"/>
          </v:line>
        </w:pict>
      </w:r>
    </w:p>
    <w:p w:rsidR="00424080" w:rsidRDefault="00AF22AB">
      <w:pPr>
        <w:tabs>
          <w:tab w:val="left" w:pos="5257"/>
        </w:tabs>
        <w:spacing w:before="46"/>
        <w:ind w:left="234"/>
        <w:rPr>
          <w:sz w:val="17"/>
        </w:rPr>
      </w:pPr>
      <w:r>
        <w:rPr>
          <w:sz w:val="17"/>
        </w:rPr>
        <w:t>Title</w:t>
      </w:r>
      <w:r>
        <w:rPr>
          <w:sz w:val="17"/>
        </w:rPr>
        <w:tab/>
        <w:t>Title</w:t>
      </w: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rPr>
          <w:sz w:val="20"/>
          <w:u w:val="none"/>
        </w:rPr>
      </w:pPr>
    </w:p>
    <w:p w:rsidR="00424080" w:rsidRDefault="00424080">
      <w:pPr>
        <w:pStyle w:val="BodyText"/>
        <w:spacing w:before="11"/>
        <w:rPr>
          <w:sz w:val="22"/>
          <w:u w:val="none"/>
        </w:rPr>
      </w:pPr>
    </w:p>
    <w:p w:rsidR="00424080" w:rsidRDefault="00AF22AB">
      <w:pPr>
        <w:tabs>
          <w:tab w:val="left" w:pos="9761"/>
        </w:tabs>
        <w:spacing w:before="103"/>
        <w:ind w:left="108"/>
        <w:rPr>
          <w:sz w:val="17"/>
        </w:rPr>
      </w:pPr>
      <w:r>
        <w:rPr>
          <w:w w:val="105"/>
          <w:sz w:val="17"/>
        </w:rPr>
        <w:t>Mutual</w:t>
      </w:r>
      <w:r>
        <w:rPr>
          <w:spacing w:val="6"/>
          <w:w w:val="105"/>
          <w:sz w:val="17"/>
        </w:rPr>
        <w:t xml:space="preserve"> </w:t>
      </w:r>
      <w:r>
        <w:rPr>
          <w:w w:val="105"/>
          <w:sz w:val="17"/>
        </w:rPr>
        <w:t>Confidentiality</w:t>
      </w:r>
      <w:r>
        <w:rPr>
          <w:spacing w:val="7"/>
          <w:w w:val="105"/>
          <w:sz w:val="17"/>
        </w:rPr>
        <w:t xml:space="preserve"> </w:t>
      </w:r>
      <w:r>
        <w:rPr>
          <w:w w:val="105"/>
          <w:sz w:val="17"/>
        </w:rPr>
        <w:t>Agreement</w:t>
      </w:r>
      <w:r>
        <w:rPr>
          <w:w w:val="105"/>
          <w:sz w:val="17"/>
        </w:rPr>
        <w:tab/>
        <w:t>Page</w:t>
      </w:r>
      <w:r>
        <w:rPr>
          <w:w w:val="105"/>
          <w:sz w:val="17"/>
        </w:rPr>
        <w:t xml:space="preserve"> </w:t>
      </w:r>
      <w:r>
        <w:rPr>
          <w:w w:val="105"/>
          <w:sz w:val="17"/>
        </w:rPr>
        <w:t>4</w:t>
      </w:r>
    </w:p>
    <w:sectPr w:rsidR="00424080">
      <w:footerReference w:type="default" r:id="rId9"/>
      <w:pgSz w:w="12240" w:h="15840"/>
      <w:pgMar w:top="940" w:right="900" w:bottom="280" w:left="9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F22AB">
      <w:r>
        <w:separator/>
      </w:r>
    </w:p>
  </w:endnote>
  <w:endnote w:type="continuationSeparator" w:id="0">
    <w:p w:rsidR="00000000" w:rsidRDefault="00AF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080" w:rsidRDefault="00AF22AB">
    <w:pPr>
      <w:pStyle w:val="BodyText"/>
      <w:spacing w:line="14" w:lineRule="auto"/>
      <w:rPr>
        <w:sz w:val="20"/>
        <w:u w:val="none"/>
      </w:rPr>
    </w:pPr>
    <w:r>
      <w:pict>
        <v:shapetype id="_x0000_t202" coordsize="21600,21600" o:spt="202" path="m,l,21600r21600,l21600,xe">
          <v:stroke joinstyle="miter"/>
          <v:path gradientshapeok="t" o:connecttype="rect"/>
        </v:shapetype>
        <v:shape id="_x0000_s1026" type="#_x0000_t202" style="position:absolute;margin-left:532.1pt;margin-top:735.9pt;width:31.5pt;height:11.95pt;z-index:-4840;mso-position-horizontal-relative:page;mso-position-vertical-relative:page" filled="f" stroked="f">
          <v:textbox inset="0,0,0,0">
            <w:txbxContent>
              <w:p w:rsidR="00424080" w:rsidRDefault="00AF22AB">
                <w:pPr>
                  <w:spacing w:before="21"/>
                  <w:ind w:left="20"/>
                  <w:rPr>
                    <w:sz w:val="17"/>
                  </w:rPr>
                </w:pPr>
                <w:r>
                  <w:rPr>
                    <w:w w:val="105"/>
                    <w:sz w:val="17"/>
                  </w:rPr>
                  <w:t xml:space="preserve">Page </w:t>
                </w:r>
                <w:r>
                  <w:fldChar w:fldCharType="begin"/>
                </w:r>
                <w:r>
                  <w:rPr>
                    <w:w w:val="105"/>
                    <w:sz w:val="17"/>
                  </w:rPr>
                  <w:instrText xml:space="preserve"> PAGE </w:instrText>
                </w:r>
                <w:r>
                  <w:fldChar w:fldCharType="separate"/>
                </w:r>
                <w:r>
                  <w:rPr>
                    <w:noProof/>
                    <w:w w:val="105"/>
                    <w:sz w:val="17"/>
                  </w:rPr>
                  <w:t>1</w:t>
                </w:r>
                <w:r>
                  <w:fldChar w:fldCharType="end"/>
                </w:r>
              </w:p>
            </w:txbxContent>
          </v:textbox>
          <w10:wrap anchorx="page" anchory="page"/>
        </v:shape>
      </w:pict>
    </w:r>
    <w:r>
      <w:pict>
        <v:shape id="_x0000_s1025" type="#_x0000_t202" style="position:absolute;margin-left:49.4pt;margin-top:746.35pt;width:135.75pt;height:11.95pt;z-index:-4816;mso-position-horizontal-relative:page;mso-position-vertical-relative:page" filled="f" stroked="f">
          <v:textbox inset="0,0,0,0">
            <w:txbxContent>
              <w:p w:rsidR="00424080" w:rsidRDefault="00AF22AB">
                <w:pPr>
                  <w:spacing w:before="21"/>
                  <w:ind w:left="20"/>
                  <w:rPr>
                    <w:sz w:val="17"/>
                  </w:rPr>
                </w:pPr>
                <w:r>
                  <w:rPr>
                    <w:w w:val="105"/>
                    <w:sz w:val="17"/>
                  </w:rPr>
                  <w:t>Mutual Confidentiality Agreement</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080" w:rsidRDefault="00424080">
    <w:pPr>
      <w:pStyle w:val="BodyText"/>
      <w:spacing w:line="14" w:lineRule="auto"/>
      <w:rPr>
        <w:sz w:val="2"/>
        <w:u w:val="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F22AB">
      <w:r>
        <w:separator/>
      </w:r>
    </w:p>
  </w:footnote>
  <w:footnote w:type="continuationSeparator" w:id="0">
    <w:p w:rsidR="00000000" w:rsidRDefault="00AF2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306AB"/>
    <w:multiLevelType w:val="hybridMultilevel"/>
    <w:tmpl w:val="DDF231BA"/>
    <w:lvl w:ilvl="0" w:tplc="141A6CB4">
      <w:start w:val="1"/>
      <w:numFmt w:val="decimal"/>
      <w:lvlText w:val="%1."/>
      <w:lvlJc w:val="left"/>
      <w:pPr>
        <w:ind w:left="108" w:hanging="360"/>
        <w:jc w:val="left"/>
      </w:pPr>
      <w:rPr>
        <w:rFonts w:ascii="Arial" w:eastAsia="Arial" w:hAnsi="Arial" w:cs="Arial" w:hint="default"/>
        <w:b/>
        <w:bCs/>
        <w:spacing w:val="0"/>
        <w:w w:val="103"/>
        <w:sz w:val="19"/>
        <w:szCs w:val="19"/>
      </w:rPr>
    </w:lvl>
    <w:lvl w:ilvl="1" w:tplc="C7208DF6">
      <w:start w:val="1"/>
      <w:numFmt w:val="lowerLetter"/>
      <w:lvlText w:val="%2."/>
      <w:lvlJc w:val="left"/>
      <w:pPr>
        <w:ind w:left="827" w:hanging="721"/>
        <w:jc w:val="left"/>
      </w:pPr>
      <w:rPr>
        <w:rFonts w:ascii="Arial" w:eastAsia="Arial" w:hAnsi="Arial" w:cs="Arial" w:hint="default"/>
        <w:b/>
        <w:bCs/>
        <w:spacing w:val="0"/>
        <w:w w:val="103"/>
        <w:sz w:val="19"/>
        <w:szCs w:val="19"/>
      </w:rPr>
    </w:lvl>
    <w:lvl w:ilvl="2" w:tplc="950EE6A2">
      <w:numFmt w:val="bullet"/>
      <w:lvlText w:val="•"/>
      <w:lvlJc w:val="left"/>
      <w:pPr>
        <w:ind w:left="1888" w:hanging="721"/>
      </w:pPr>
      <w:rPr>
        <w:rFonts w:hint="default"/>
      </w:rPr>
    </w:lvl>
    <w:lvl w:ilvl="3" w:tplc="7C2C0A1A">
      <w:numFmt w:val="bullet"/>
      <w:lvlText w:val="•"/>
      <w:lvlJc w:val="left"/>
      <w:pPr>
        <w:ind w:left="2957" w:hanging="721"/>
      </w:pPr>
      <w:rPr>
        <w:rFonts w:hint="default"/>
      </w:rPr>
    </w:lvl>
    <w:lvl w:ilvl="4" w:tplc="0346D070">
      <w:numFmt w:val="bullet"/>
      <w:lvlText w:val="•"/>
      <w:lvlJc w:val="left"/>
      <w:pPr>
        <w:ind w:left="4026" w:hanging="721"/>
      </w:pPr>
      <w:rPr>
        <w:rFonts w:hint="default"/>
      </w:rPr>
    </w:lvl>
    <w:lvl w:ilvl="5" w:tplc="09487F2A">
      <w:numFmt w:val="bullet"/>
      <w:lvlText w:val="•"/>
      <w:lvlJc w:val="left"/>
      <w:pPr>
        <w:ind w:left="5095" w:hanging="721"/>
      </w:pPr>
      <w:rPr>
        <w:rFonts w:hint="default"/>
      </w:rPr>
    </w:lvl>
    <w:lvl w:ilvl="6" w:tplc="E5849DE4">
      <w:numFmt w:val="bullet"/>
      <w:lvlText w:val="•"/>
      <w:lvlJc w:val="left"/>
      <w:pPr>
        <w:ind w:left="6164" w:hanging="721"/>
      </w:pPr>
      <w:rPr>
        <w:rFonts w:hint="default"/>
      </w:rPr>
    </w:lvl>
    <w:lvl w:ilvl="7" w:tplc="A8B84E04">
      <w:numFmt w:val="bullet"/>
      <w:lvlText w:val="•"/>
      <w:lvlJc w:val="left"/>
      <w:pPr>
        <w:ind w:left="7233" w:hanging="721"/>
      </w:pPr>
      <w:rPr>
        <w:rFonts w:hint="default"/>
      </w:rPr>
    </w:lvl>
    <w:lvl w:ilvl="8" w:tplc="70586A2E">
      <w:numFmt w:val="bullet"/>
      <w:lvlText w:val="•"/>
      <w:lvlJc w:val="left"/>
      <w:pPr>
        <w:ind w:left="8302" w:hanging="721"/>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em Regev">
    <w15:presenceInfo w15:providerId="None" w15:userId="Rotem Reg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24080"/>
    <w:rsid w:val="00424080"/>
    <w:rsid w:val="00AF2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A2A6D5BC-D9EB-4076-B424-2BF20AA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8"/>
      <w:jc w:val="center"/>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u w:val="single" w:color="000000"/>
    </w:rPr>
  </w:style>
  <w:style w:type="paragraph" w:styleId="ListParagraph">
    <w:name w:val="List Paragraph"/>
    <w:basedOn w:val="Normal"/>
    <w:uiPriority w:val="1"/>
    <w:qFormat/>
    <w:pPr>
      <w:ind w:left="108" w:right="104"/>
      <w:jc w:val="both"/>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F22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2A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Fishtech Group Mutual NDA - Standard[1].docx</vt:lpstr>
    </vt:vector>
  </TitlesOfParts>
  <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Fishtech Group Mutual NDA - Standard[1].docx</dc:title>
  <cp:lastModifiedBy>Rotem Regev</cp:lastModifiedBy>
  <cp:revision>2</cp:revision>
  <dcterms:created xsi:type="dcterms:W3CDTF">2017-11-19T09:12:00Z</dcterms:created>
  <dcterms:modified xsi:type="dcterms:W3CDTF">2017-11-19T09:19:00Z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2017-06-15T00:00:00Z</vt:filetime>
  </property>
  <property fmtid="{D5CDD505-2E9C-101B-9397-08002B2CF9AE}" pid="3" name="Creator">
    <vt:lpwstr>Word</vt:lpwstr>
  </property>
  <property fmtid="{D5CDD505-2E9C-101B-9397-08002B2CF9AE}" pid="4" name="LastSaved">
    <vt:filetime>2017-11-19T00:00:00Z</vt:filetime>
  </property>
</Properties>
</file>